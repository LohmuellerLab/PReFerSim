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3DE18" w14:textId="45E74D88" w:rsidR="00EB4AA3" w:rsidRDefault="00EB4AA3" w:rsidP="008B429B">
      <w:pPr>
        <w:rPr>
          <w:b/>
          <w:sz w:val="52"/>
          <w:szCs w:val="52"/>
        </w:rPr>
      </w:pPr>
      <w:r w:rsidRPr="003548A4">
        <w:rPr>
          <w:b/>
          <w:sz w:val="52"/>
          <w:szCs w:val="52"/>
        </w:rPr>
        <w:t>PReFerSim v 1.0</w:t>
      </w:r>
    </w:p>
    <w:p w14:paraId="4CB5DDC1" w14:textId="77777777" w:rsidR="00EB4AA3" w:rsidRDefault="00EB4AA3" w:rsidP="008B429B">
      <w:pPr>
        <w:rPr>
          <w:b/>
          <w:sz w:val="52"/>
          <w:szCs w:val="52"/>
        </w:rPr>
      </w:pPr>
    </w:p>
    <w:p w14:paraId="3BB744E0" w14:textId="77777777" w:rsidR="003B52D4" w:rsidRPr="00194AF2" w:rsidRDefault="00426747">
      <w:pPr>
        <w:jc w:val="both"/>
        <w:rPr>
          <w:ins w:id="0" w:author="VICENTE DIEGO ORTEGA DEL VECCHYO" w:date="2020-10-19T19:26:00Z"/>
        </w:rPr>
        <w:pPrChange w:id="1" w:author="VICENTE DIEGO ORTEGA DEL VECCHYO" w:date="2020-10-19T19:26:00Z">
          <w:pPr/>
        </w:pPrChange>
      </w:pPr>
      <w:r w:rsidRPr="0069202E">
        <w:rPr>
          <w:rFonts w:ascii="Calibri" w:hAnsi="Calibri" w:cs="Calibri"/>
          <w:rPrChange w:id="2" w:author="VICENTE DIEGO ORTEGA DEL VECCHYO" w:date="2020-10-19T19:24:00Z">
            <w:rPr/>
          </w:rPrChange>
        </w:rPr>
        <w:t xml:space="preserve">Here we provide a user’s guide for PReFerSim where we outline how to download, compile and run this program.  </w:t>
      </w:r>
      <w:r w:rsidR="00EC0886" w:rsidRPr="0069202E">
        <w:rPr>
          <w:rFonts w:ascii="Calibri" w:hAnsi="Calibri" w:cs="Calibri"/>
          <w:rPrChange w:id="3" w:author="VICENTE DIEGO ORTEGA DEL VECCHYO" w:date="2020-10-19T19:24:00Z">
            <w:rPr/>
          </w:rPrChange>
        </w:rPr>
        <w:t xml:space="preserve">We also provide some troubleshooting for common error messages at the very end of the document.  </w:t>
      </w:r>
      <w:r w:rsidRPr="0069202E">
        <w:rPr>
          <w:rFonts w:ascii="Calibri" w:hAnsi="Calibri" w:cs="Calibri"/>
          <w:rPrChange w:id="4" w:author="VICENTE DIEGO ORTEGA DEL VECCHYO" w:date="2020-10-19T19:24:00Z">
            <w:rPr/>
          </w:rPrChange>
        </w:rPr>
        <w:t>For a detailed overview, and a descript</w:t>
      </w:r>
      <w:r w:rsidR="00EB4AA3" w:rsidRPr="0069202E">
        <w:rPr>
          <w:rFonts w:ascii="Calibri" w:hAnsi="Calibri" w:cs="Calibri"/>
          <w:rPrChange w:id="5" w:author="VICENTE DIEGO ORTEGA DEL VECCHYO" w:date="2020-10-19T19:24:00Z">
            <w:rPr/>
          </w:rPrChange>
        </w:rPr>
        <w:t>ion of the theory and math</w:t>
      </w:r>
      <w:r w:rsidRPr="0069202E">
        <w:rPr>
          <w:rFonts w:ascii="Calibri" w:hAnsi="Calibri" w:cs="Calibri"/>
          <w:rPrChange w:id="6" w:author="VICENTE DIEGO ORTEGA DEL VECCHYO" w:date="2020-10-19T19:24:00Z">
            <w:rPr/>
          </w:rPrChange>
        </w:rPr>
        <w:t xml:space="preserve"> behind this </w:t>
      </w:r>
      <w:r w:rsidR="00EC0886" w:rsidRPr="0069202E">
        <w:rPr>
          <w:rFonts w:ascii="Calibri" w:hAnsi="Calibri" w:cs="Calibri"/>
          <w:rPrChange w:id="7" w:author="VICENTE DIEGO ORTEGA DEL VECCHYO" w:date="2020-10-19T19:24:00Z">
            <w:rPr/>
          </w:rPrChange>
        </w:rPr>
        <w:t xml:space="preserve">program, </w:t>
      </w:r>
      <w:r w:rsidRPr="0069202E">
        <w:rPr>
          <w:rFonts w:ascii="Calibri" w:hAnsi="Calibri" w:cs="Calibri"/>
          <w:rPrChange w:id="8" w:author="VICENTE DIEGO ORTEGA DEL VECCHYO" w:date="2020-10-19T19:24:00Z">
            <w:rPr/>
          </w:rPrChange>
        </w:rPr>
        <w:t xml:space="preserve">please refer to our paper: </w:t>
      </w:r>
    </w:p>
    <w:p w14:paraId="49867CEF" w14:textId="77777777" w:rsidR="003B52D4" w:rsidRDefault="003B52D4">
      <w:pPr>
        <w:jc w:val="both"/>
        <w:rPr>
          <w:ins w:id="9" w:author="VICENTE DIEGO ORTEGA DEL VECCHYO" w:date="2020-10-19T19:26:00Z"/>
        </w:rPr>
        <w:pPrChange w:id="10" w:author="VICENTE DIEGO ORTEGA DEL VECCHYO" w:date="2020-10-19T19:26:00Z">
          <w:pPr/>
        </w:pPrChange>
      </w:pPr>
      <w:ins w:id="11" w:author="VICENTE DIEGO ORTEGA DEL VECCHYO" w:date="2020-10-19T19:26:00Z">
        <w:r w:rsidRPr="003B52D4">
          <w:rPr>
            <w:lang w:val="es-ES"/>
            <w:rPrChange w:id="12" w:author="VICENTE DIEGO ORTEGA DEL VECCHYO" w:date="2020-10-19T19:26:00Z">
              <w:rPr/>
            </w:rPrChange>
          </w:rPr>
          <w:t xml:space="preserve">Ortega-Del Vecchyo, D., Marsden C.D. Lohmueller, K.E. (2016). </w:t>
        </w:r>
        <w:r w:rsidRPr="00194AF2">
          <w:rPr>
            <w:rStyle w:val="Strong"/>
            <w:rFonts w:eastAsia="Times New Roman" w:cs="Times New Roman"/>
            <w:b w:val="0"/>
            <w:color w:val="000000"/>
            <w:shd w:val="clear" w:color="auto" w:fill="FFFFFF"/>
          </w:rPr>
          <w:t>PReFerSim: Fast simulation of demography and selection under the Poisson Random Field model</w:t>
        </w:r>
        <w:r w:rsidRPr="00194AF2">
          <w:rPr>
            <w:rStyle w:val="Strong"/>
            <w:rFonts w:eastAsia="Times New Roman" w:cs="Times New Roman"/>
            <w:b w:val="0"/>
            <w:i/>
            <w:color w:val="000000"/>
            <w:shd w:val="clear" w:color="auto" w:fill="FFFFFF"/>
          </w:rPr>
          <w:t>.</w:t>
        </w:r>
        <w:r w:rsidRPr="00194AF2">
          <w:rPr>
            <w:rStyle w:val="Strong"/>
            <w:rFonts w:eastAsia="Times New Roman" w:cs="Times New Roman"/>
            <w:i/>
            <w:color w:val="000000"/>
            <w:shd w:val="clear" w:color="auto" w:fill="FFFFFF"/>
          </w:rPr>
          <w:t xml:space="preserve"> </w:t>
        </w:r>
        <w:r w:rsidRPr="005E33A9">
          <w:rPr>
            <w:rFonts w:ascii="Calibri" w:hAnsi="Calibri" w:cs="Calibri"/>
            <w:color w:val="24292E"/>
            <w:shd w:val="clear" w:color="auto" w:fill="FFFFFF"/>
          </w:rPr>
          <w:t>Bioinformatics 32, 3516–3518 (2016).</w:t>
        </w:r>
      </w:ins>
    </w:p>
    <w:p w14:paraId="4773A73A" w14:textId="77777777" w:rsidR="003B52D4" w:rsidRDefault="003B52D4">
      <w:pPr>
        <w:jc w:val="both"/>
        <w:rPr>
          <w:ins w:id="13" w:author="VICENTE DIEGO ORTEGA DEL VECCHYO" w:date="2020-10-19T19:26:00Z"/>
        </w:rPr>
        <w:pPrChange w:id="14" w:author="VICENTE DIEGO ORTEGA DEL VECCHYO" w:date="2020-10-19T19:26:00Z">
          <w:pPr/>
        </w:pPrChange>
      </w:pPr>
    </w:p>
    <w:p w14:paraId="4216A0F8" w14:textId="3AE34412" w:rsidR="00EB4AA3" w:rsidRPr="0069202E" w:rsidDel="0069202E" w:rsidRDefault="0070103F" w:rsidP="00194AF2">
      <w:pPr>
        <w:rPr>
          <w:del w:id="15" w:author="VICENTE DIEGO ORTEGA DEL VECCHYO" w:date="2020-10-19T19:24:00Z"/>
          <w:rFonts w:ascii="Calibri" w:eastAsia="Times New Roman" w:hAnsi="Calibri" w:cs="Calibri"/>
          <w:bCs/>
          <w:color w:val="000000"/>
          <w:sz w:val="28"/>
          <w:szCs w:val="28"/>
          <w:shd w:val="clear" w:color="auto" w:fill="FFFFFF"/>
          <w:rPrChange w:id="16" w:author="VICENTE DIEGO ORTEGA DEL VECCHYO" w:date="2020-10-19T19:24:00Z">
            <w:rPr>
              <w:del w:id="17" w:author="VICENTE DIEGO ORTEGA DEL VECCHYO" w:date="2020-10-19T19:24:00Z"/>
              <w:rFonts w:ascii="Times New Roman" w:eastAsia="Times New Roman" w:hAnsi="Times New Roman" w:cs="Times New Roman"/>
              <w:bCs/>
              <w:color w:val="000000"/>
              <w:sz w:val="28"/>
              <w:szCs w:val="28"/>
              <w:shd w:val="clear" w:color="auto" w:fill="FFFFFF"/>
            </w:rPr>
          </w:rPrChange>
        </w:rPr>
      </w:pPr>
      <w:del w:id="18" w:author="VICENTE DIEGO ORTEGA DEL VECCHYO" w:date="2020-10-19T19:26:00Z">
        <w:r w:rsidRPr="0069202E" w:rsidDel="003B52D4">
          <w:rPr>
            <w:rFonts w:ascii="Calibri" w:hAnsi="Calibri" w:cs="Calibri"/>
            <w:rPrChange w:id="19" w:author="VICENTE DIEGO ORTEGA DEL VECCHYO" w:date="2020-10-19T19:24:00Z">
              <w:rPr/>
            </w:rPrChange>
          </w:rPr>
          <w:delText>Ortega</w:delText>
        </w:r>
        <w:r w:rsidR="00296DE5" w:rsidRPr="0069202E" w:rsidDel="003B52D4">
          <w:rPr>
            <w:rFonts w:ascii="Calibri" w:hAnsi="Calibri" w:cs="Calibri"/>
            <w:rPrChange w:id="20" w:author="VICENTE DIEGO ORTEGA DEL VECCHYO" w:date="2020-10-19T19:24:00Z">
              <w:rPr/>
            </w:rPrChange>
          </w:rPr>
          <w:delText>-</w:delText>
        </w:r>
        <w:r w:rsidRPr="0069202E" w:rsidDel="003B52D4">
          <w:rPr>
            <w:rFonts w:ascii="Calibri" w:hAnsi="Calibri" w:cs="Calibri"/>
            <w:rPrChange w:id="21" w:author="VICENTE DIEGO ORTEGA DEL VECCHYO" w:date="2020-10-19T19:24:00Z">
              <w:rPr/>
            </w:rPrChange>
          </w:rPr>
          <w:delText xml:space="preserve">Del Vecchyo </w:delText>
        </w:r>
        <w:r w:rsidRPr="0069202E" w:rsidDel="003B52D4">
          <w:rPr>
            <w:rFonts w:ascii="Calibri" w:hAnsi="Calibri" w:cs="Calibri"/>
            <w:i/>
            <w:rPrChange w:id="22" w:author="VICENTE DIEGO ORTEGA DEL VECCHYO" w:date="2020-10-19T19:24:00Z">
              <w:rPr>
                <w:i/>
              </w:rPr>
            </w:rPrChange>
          </w:rPr>
          <w:delText>et al.</w:delText>
        </w:r>
        <w:r w:rsidRPr="0069202E" w:rsidDel="003B52D4">
          <w:rPr>
            <w:rFonts w:ascii="Calibri" w:hAnsi="Calibri" w:cs="Calibri"/>
            <w:rPrChange w:id="23" w:author="VICENTE DIEGO ORTEGA DEL VECCHYO" w:date="2020-10-19T19:24:00Z">
              <w:rPr/>
            </w:rPrChange>
          </w:rPr>
          <w:delText xml:space="preserve"> </w:delText>
        </w:r>
        <w:r w:rsidR="00194AF2" w:rsidRPr="0069202E" w:rsidDel="003B52D4">
          <w:rPr>
            <w:rFonts w:ascii="Calibri" w:hAnsi="Calibri" w:cs="Calibri"/>
            <w:rPrChange w:id="24" w:author="VICENTE DIEGO ORTEGA DEL VECCHYO" w:date="2020-10-19T19:24:00Z">
              <w:rPr/>
            </w:rPrChange>
          </w:rPr>
          <w:delText xml:space="preserve">2016. </w:delText>
        </w:r>
        <w:r w:rsidR="00194AF2" w:rsidRPr="0069202E" w:rsidDel="003B52D4">
          <w:rPr>
            <w:rStyle w:val="Strong"/>
            <w:rFonts w:ascii="Calibri" w:eastAsia="Times New Roman" w:hAnsi="Calibri" w:cs="Calibri"/>
            <w:b w:val="0"/>
            <w:color w:val="000000"/>
            <w:shd w:val="clear" w:color="auto" w:fill="FFFFFF"/>
            <w:rPrChange w:id="25" w:author="VICENTE DIEGO ORTEGA DEL VECCHYO" w:date="2020-10-19T19:24:00Z">
              <w:rPr>
                <w:rStyle w:val="Strong"/>
                <w:rFonts w:eastAsia="Times New Roman" w:cs="Times New Roman"/>
                <w:b w:val="0"/>
                <w:color w:val="000000"/>
                <w:shd w:val="clear" w:color="auto" w:fill="FFFFFF"/>
              </w:rPr>
            </w:rPrChange>
          </w:rPr>
          <w:delText>PReFerSim: Fast simulation of demography and selection under the Poisson Random Field model</w:delText>
        </w:r>
      </w:del>
      <w:del w:id="26" w:author="VICENTE DIEGO ORTEGA DEL VECCHYO" w:date="2020-10-19T19:24:00Z">
        <w:r w:rsidR="00194AF2" w:rsidRPr="0069202E" w:rsidDel="0069202E">
          <w:rPr>
            <w:rStyle w:val="Strong"/>
            <w:rFonts w:ascii="Calibri" w:eastAsia="Times New Roman" w:hAnsi="Calibri" w:cs="Calibri"/>
            <w:b w:val="0"/>
            <w:i/>
            <w:color w:val="000000"/>
            <w:shd w:val="clear" w:color="auto" w:fill="FFFFFF"/>
            <w:rPrChange w:id="27" w:author="VICENTE DIEGO ORTEGA DEL VECCHYO" w:date="2020-10-19T19:24:00Z">
              <w:rPr>
                <w:rStyle w:val="Strong"/>
                <w:rFonts w:eastAsia="Times New Roman" w:cs="Times New Roman"/>
                <w:b w:val="0"/>
                <w:i/>
                <w:color w:val="000000"/>
                <w:shd w:val="clear" w:color="auto" w:fill="FFFFFF"/>
              </w:rPr>
            </w:rPrChange>
          </w:rPr>
          <w:delText>.</w:delText>
        </w:r>
        <w:r w:rsidR="00194AF2" w:rsidRPr="0069202E" w:rsidDel="0069202E">
          <w:rPr>
            <w:rStyle w:val="Strong"/>
            <w:rFonts w:ascii="Calibri" w:eastAsia="Times New Roman" w:hAnsi="Calibri" w:cs="Calibri"/>
            <w:i/>
            <w:color w:val="000000"/>
            <w:shd w:val="clear" w:color="auto" w:fill="FFFFFF"/>
            <w:rPrChange w:id="28" w:author="VICENTE DIEGO ORTEGA DEL VECCHYO" w:date="2020-10-19T19:24:00Z">
              <w:rPr>
                <w:rStyle w:val="Strong"/>
                <w:rFonts w:eastAsia="Times New Roman" w:cs="Times New Roman"/>
                <w:i/>
                <w:color w:val="000000"/>
                <w:shd w:val="clear" w:color="auto" w:fill="FFFFFF"/>
              </w:rPr>
            </w:rPrChange>
          </w:rPr>
          <w:delText xml:space="preserve"> </w:delText>
        </w:r>
        <w:r w:rsidR="00194AF2" w:rsidRPr="0069202E" w:rsidDel="0069202E">
          <w:rPr>
            <w:rFonts w:ascii="Calibri" w:hAnsi="Calibri" w:cs="Calibri"/>
            <w:i/>
            <w:rPrChange w:id="29" w:author="VICENTE DIEGO ORTEGA DEL VECCHYO" w:date="2020-10-19T19:24:00Z">
              <w:rPr>
                <w:i/>
              </w:rPr>
            </w:rPrChange>
          </w:rPr>
          <w:delText>Submitted</w:delText>
        </w:r>
      </w:del>
    </w:p>
    <w:p w14:paraId="53FE263E" w14:textId="77777777" w:rsidR="00EB4AA3" w:rsidRPr="0069202E" w:rsidRDefault="00EB4AA3" w:rsidP="00194AF2">
      <w:pPr>
        <w:rPr>
          <w:rFonts w:ascii="Calibri" w:hAnsi="Calibri" w:cs="Calibri"/>
          <w:sz w:val="52"/>
          <w:szCs w:val="52"/>
          <w:rPrChange w:id="30" w:author="VICENTE DIEGO ORTEGA DEL VECCHYO" w:date="2020-10-19T19:24:00Z">
            <w:rPr>
              <w:sz w:val="52"/>
              <w:szCs w:val="52"/>
            </w:rPr>
          </w:rPrChange>
        </w:rPr>
      </w:pPr>
    </w:p>
    <w:p w14:paraId="02B8E9C5" w14:textId="6422E656" w:rsidR="00624436" w:rsidRPr="00B30799" w:rsidRDefault="00426747" w:rsidP="008B429B">
      <w:pPr>
        <w:pStyle w:val="Headmain"/>
      </w:pPr>
      <w:r w:rsidRPr="00B30799">
        <w:t>Overview</w:t>
      </w:r>
    </w:p>
    <w:p w14:paraId="24EE07B3" w14:textId="3AA27FA5" w:rsidR="00E50DBC" w:rsidRDefault="00E50DBC" w:rsidP="00E50DBC"/>
    <w:p w14:paraId="5AAA30AC" w14:textId="2B8D627A" w:rsidR="00E50DBC" w:rsidRDefault="00E50DBC">
      <w:pPr>
        <w:jc w:val="both"/>
        <w:pPrChange w:id="31" w:author="VICENTE DIEGO ORTEGA DEL VECCHYO" w:date="2020-10-19T19:26:00Z">
          <w:pPr/>
        </w:pPrChange>
      </w:pPr>
      <w:r>
        <w:t>This program performs simulations under the Poisson Random Field model, where it is assumed that the number of independent mutations arising each generation follows a Poisson distribution. The change in frequency of the independent mutations across generation</w:t>
      </w:r>
      <w:r w:rsidR="00A42366">
        <w:t>s</w:t>
      </w:r>
      <w:r>
        <w:t xml:space="preserve"> follows a Wright-Fisher model</w:t>
      </w:r>
      <w:r w:rsidR="009C06E6">
        <w:t xml:space="preserve"> with selection</w:t>
      </w:r>
      <w:r>
        <w:t>.</w:t>
      </w:r>
    </w:p>
    <w:p w14:paraId="7D9B8704" w14:textId="77777777" w:rsidR="00E71D4B" w:rsidRDefault="00E71D4B">
      <w:pPr>
        <w:jc w:val="both"/>
        <w:pPrChange w:id="32" w:author="VICENTE DIEGO ORTEGA DEL VECCHYO" w:date="2020-10-19T19:26:00Z">
          <w:pPr/>
        </w:pPrChange>
      </w:pPr>
    </w:p>
    <w:p w14:paraId="5AF39AAC" w14:textId="3A3114FC" w:rsidR="00E50DBC" w:rsidRDefault="00E50DBC">
      <w:pPr>
        <w:jc w:val="both"/>
        <w:pPrChange w:id="33" w:author="VICENTE DIEGO ORTEGA DEL VECCHYO" w:date="2020-10-19T19:26:00Z">
          <w:pPr/>
        </w:pPrChange>
      </w:pPr>
      <w:r>
        <w:t>This program can model any demographic scenario and a wide variety of distribution</w:t>
      </w:r>
      <w:r w:rsidR="0070103F">
        <w:t>s</w:t>
      </w:r>
      <w:r>
        <w:t xml:space="preserve"> of fitness effects for the mutations arising each generation. </w:t>
      </w:r>
      <w:r w:rsidR="00D227EA">
        <w:t>T</w:t>
      </w:r>
      <w:r>
        <w:t>his program can be used to:</w:t>
      </w:r>
    </w:p>
    <w:p w14:paraId="66B79AED" w14:textId="77777777" w:rsidR="004C1279" w:rsidRDefault="004C1279">
      <w:pPr>
        <w:jc w:val="both"/>
        <w:pPrChange w:id="34" w:author="VICENTE DIEGO ORTEGA DEL VECCHYO" w:date="2020-10-19T19:26:00Z">
          <w:pPr/>
        </w:pPrChange>
      </w:pPr>
    </w:p>
    <w:p w14:paraId="4E81AF78" w14:textId="07FECF08" w:rsidR="00E50DBC" w:rsidRDefault="00E50DBC">
      <w:pPr>
        <w:jc w:val="both"/>
        <w:pPrChange w:id="35" w:author="VICENTE DIEGO ORTEGA DEL VECCHYO" w:date="2020-10-19T19:26:00Z">
          <w:pPr/>
        </w:pPrChange>
      </w:pPr>
      <w:r>
        <w:t xml:space="preserve">- Follow the allele frequency trajectories of alleles that end at a certain </w:t>
      </w:r>
      <w:r w:rsidR="0070103F">
        <w:t xml:space="preserve">present-day </w:t>
      </w:r>
      <w:r>
        <w:t>frequency in the population.</w:t>
      </w:r>
    </w:p>
    <w:p w14:paraId="60357984" w14:textId="1C5FD7C5" w:rsidR="00E50DBC" w:rsidRDefault="00E50DBC">
      <w:pPr>
        <w:jc w:val="both"/>
        <w:pPrChange w:id="36" w:author="VICENTE DIEGO ORTEGA DEL VECCHYO" w:date="2020-10-19T19:26:00Z">
          <w:pPr/>
        </w:pPrChange>
      </w:pPr>
      <w:r>
        <w:t>- Obtain a list of segregating sites, along with their frequenc</w:t>
      </w:r>
      <w:r w:rsidR="0070103F">
        <w:t>ies</w:t>
      </w:r>
      <w:r>
        <w:t xml:space="preserve"> and selection coefficient</w:t>
      </w:r>
      <w:r w:rsidR="0070103F">
        <w:t>s</w:t>
      </w:r>
      <w:r>
        <w:t>.</w:t>
      </w:r>
    </w:p>
    <w:p w14:paraId="7E839E82" w14:textId="37BFB5D0" w:rsidR="00E50DBC" w:rsidRDefault="00E50DBC">
      <w:pPr>
        <w:jc w:val="both"/>
        <w:pPrChange w:id="37" w:author="VICENTE DIEGO ORTEGA DEL VECCHYO" w:date="2020-10-19T19:26:00Z">
          <w:pPr/>
        </w:pPrChange>
      </w:pPr>
      <w:r>
        <w:t>- Print the site frequency spectrum</w:t>
      </w:r>
      <w:ins w:id="38" w:author="VICENTE DIEGO ORTEGA DEL VECCHYO" w:date="2020-10-19T19:57:00Z">
        <w:r w:rsidR="00C22654">
          <w:t xml:space="preserve"> from a population or a sampl</w:t>
        </w:r>
      </w:ins>
      <w:ins w:id="39" w:author="VICENTE DIEGO ORTEGA DEL VECCHYO" w:date="2020-10-19T19:58:00Z">
        <w:r w:rsidR="00C22654">
          <w:t>e across time</w:t>
        </w:r>
      </w:ins>
      <w:r>
        <w:t>.</w:t>
      </w:r>
    </w:p>
    <w:p w14:paraId="1A64CE1A" w14:textId="7C434993" w:rsidR="00E50DBC" w:rsidRDefault="00E50DBC">
      <w:pPr>
        <w:jc w:val="both"/>
        <w:pPrChange w:id="40" w:author="VICENTE DIEGO ORTEGA DEL VECCHYO" w:date="2020-10-19T19:26:00Z">
          <w:pPr/>
        </w:pPrChange>
      </w:pPr>
      <w:r>
        <w:t>- Print the number of heterozygous and homozygous derived genotypes</w:t>
      </w:r>
      <w:r w:rsidR="0070103F">
        <w:t xml:space="preserve"> per individual</w:t>
      </w:r>
      <w:r w:rsidR="00C52956">
        <w:t xml:space="preserve"> in segregating </w:t>
      </w:r>
      <w:r w:rsidR="004E2C09">
        <w:t>sites</w:t>
      </w:r>
      <w:r>
        <w:t>.</w:t>
      </w:r>
    </w:p>
    <w:p w14:paraId="28436C13" w14:textId="65395136" w:rsidR="00E50DBC" w:rsidRDefault="00E50DBC">
      <w:pPr>
        <w:jc w:val="both"/>
        <w:pPrChange w:id="41" w:author="VICENTE DIEGO ORTEGA DEL VECCHYO" w:date="2020-10-19T19:26:00Z">
          <w:pPr/>
        </w:pPrChange>
      </w:pPr>
      <w:r>
        <w:t xml:space="preserve">- Print the number of segregating sites </w:t>
      </w:r>
      <w:r w:rsidR="0070103F">
        <w:t>at different time points during the simulation</w:t>
      </w:r>
      <w:r>
        <w:t>.</w:t>
      </w:r>
    </w:p>
    <w:p w14:paraId="3D95EA52" w14:textId="2D7215E4" w:rsidR="00E50DBC" w:rsidRDefault="00E50DBC">
      <w:pPr>
        <w:jc w:val="both"/>
        <w:pPrChange w:id="42" w:author="VICENTE DIEGO ORTEGA DEL VECCHYO" w:date="2020-10-19T19:26:00Z">
          <w:pPr/>
        </w:pPrChange>
      </w:pPr>
      <w:r>
        <w:t xml:space="preserve">- Print the </w:t>
      </w:r>
      <w:r w:rsidR="001117C6">
        <w:t xml:space="preserve">sum of the </w:t>
      </w:r>
      <w:r>
        <w:t xml:space="preserve">derived allele frequency of the segregating variants </w:t>
      </w:r>
      <w:r w:rsidR="0070103F">
        <w:t>at different time points during the simulation</w:t>
      </w:r>
      <w:r>
        <w:t>.</w:t>
      </w:r>
    </w:p>
    <w:p w14:paraId="3B4B2853" w14:textId="0A208BD0" w:rsidR="00E50DBC" w:rsidRDefault="00E50DBC">
      <w:pPr>
        <w:jc w:val="both"/>
        <w:pPrChange w:id="43" w:author="VICENTE DIEGO ORTEGA DEL VECCHYO" w:date="2020-10-19T19:26:00Z">
          <w:pPr/>
        </w:pPrChange>
      </w:pPr>
      <w:r>
        <w:t xml:space="preserve">- Print the genetic load </w:t>
      </w:r>
      <w:r w:rsidR="0070103F">
        <w:t>at different time points during the simulation</w:t>
      </w:r>
      <w:r>
        <w:t>.</w:t>
      </w:r>
    </w:p>
    <w:p w14:paraId="4D56DE81" w14:textId="0CBEA85E" w:rsidR="00E50DBC" w:rsidRDefault="00E50DBC">
      <w:pPr>
        <w:jc w:val="both"/>
        <w:pPrChange w:id="44" w:author="VICENTE DIEGO ORTEGA DEL VECCHYO" w:date="2020-10-19T19:26:00Z">
          <w:pPr/>
        </w:pPrChange>
      </w:pPr>
      <w:r>
        <w:t xml:space="preserve">- Print the number of variants fixed </w:t>
      </w:r>
      <w:r w:rsidR="0070103F">
        <w:t>a</w:t>
      </w:r>
      <w:r w:rsidR="005E3203">
        <w:t>cross all times during the simulation</w:t>
      </w:r>
      <w:r>
        <w:t>.</w:t>
      </w:r>
    </w:p>
    <w:p w14:paraId="7CD9A7F9" w14:textId="77777777" w:rsidR="00426747" w:rsidRDefault="00426747" w:rsidP="00426747"/>
    <w:p w14:paraId="450E040D" w14:textId="08AF18B8" w:rsidR="00426747" w:rsidRDefault="00426747" w:rsidP="00B30799">
      <w:pPr>
        <w:pStyle w:val="Headmain"/>
      </w:pPr>
      <w:r w:rsidRPr="00C74CE2">
        <w:t>Citation</w:t>
      </w:r>
    </w:p>
    <w:p w14:paraId="4DC5731C" w14:textId="77777777" w:rsidR="00354B83" w:rsidRPr="00C74CE2" w:rsidRDefault="00354B83" w:rsidP="00354B83">
      <w:pPr>
        <w:pStyle w:val="Headmain"/>
        <w:numPr>
          <w:ilvl w:val="0"/>
          <w:numId w:val="0"/>
        </w:numPr>
        <w:ind w:left="360"/>
      </w:pPr>
    </w:p>
    <w:p w14:paraId="45BE45A8" w14:textId="31AEE2AD" w:rsidR="00426747" w:rsidDel="00914B8A" w:rsidRDefault="00426747">
      <w:pPr>
        <w:jc w:val="both"/>
        <w:rPr>
          <w:del w:id="45" w:author="VICENTE DIEGO ORTEGA DEL VECCHYO" w:date="2020-10-19T19:26:00Z"/>
          <w:rFonts w:ascii="Calibri" w:hAnsi="Calibri" w:cs="Calibri"/>
          <w:color w:val="24292E"/>
          <w:shd w:val="clear" w:color="auto" w:fill="FFFFFF"/>
        </w:rPr>
        <w:pPrChange w:id="46" w:author="VICENTE DIEGO ORTEGA DEL VECCHYO" w:date="2020-10-19T19:26:00Z">
          <w:pPr/>
        </w:pPrChange>
      </w:pPr>
      <w:r>
        <w:t xml:space="preserve">PReFerSim should be cited as follows:  </w:t>
      </w:r>
      <w:r w:rsidR="00194AF2" w:rsidRPr="00194AF2">
        <w:t>Ortega-Del Vecchyo</w:t>
      </w:r>
      <w:r w:rsidR="00194AF2">
        <w:t>, D., Marsden</w:t>
      </w:r>
      <w:r w:rsidR="00194AF2" w:rsidRPr="00194AF2">
        <w:t xml:space="preserve"> </w:t>
      </w:r>
      <w:r w:rsidR="00194AF2">
        <w:t>C.D. Lohmueller, K.E. (</w:t>
      </w:r>
      <w:r w:rsidR="00194AF2" w:rsidRPr="00194AF2">
        <w:t>2016</w:t>
      </w:r>
      <w:r w:rsidR="00194AF2">
        <w:t>)</w:t>
      </w:r>
      <w:r w:rsidR="00194AF2" w:rsidRPr="00194AF2">
        <w:t xml:space="preserve">. </w:t>
      </w:r>
      <w:r w:rsidR="00194AF2" w:rsidRPr="00194AF2">
        <w:rPr>
          <w:rStyle w:val="Strong"/>
          <w:rFonts w:eastAsia="Times New Roman" w:cs="Times New Roman"/>
          <w:b w:val="0"/>
          <w:color w:val="000000"/>
          <w:shd w:val="clear" w:color="auto" w:fill="FFFFFF"/>
        </w:rPr>
        <w:t>PReFerSim: Fast simulation of demography and selection under the Poisson Random Field model</w:t>
      </w:r>
      <w:r w:rsidR="00194AF2" w:rsidRPr="00194AF2">
        <w:rPr>
          <w:rStyle w:val="Strong"/>
          <w:rFonts w:eastAsia="Times New Roman" w:cs="Times New Roman"/>
          <w:b w:val="0"/>
          <w:i/>
          <w:color w:val="000000"/>
          <w:shd w:val="clear" w:color="auto" w:fill="FFFFFF"/>
        </w:rPr>
        <w:t>.</w:t>
      </w:r>
      <w:r w:rsidR="00194AF2" w:rsidRPr="00194AF2">
        <w:rPr>
          <w:rStyle w:val="Strong"/>
          <w:rFonts w:eastAsia="Times New Roman" w:cs="Times New Roman"/>
          <w:i/>
          <w:color w:val="000000"/>
          <w:shd w:val="clear" w:color="auto" w:fill="FFFFFF"/>
        </w:rPr>
        <w:t xml:space="preserve"> </w:t>
      </w:r>
      <w:ins w:id="47" w:author="VICENTE DIEGO ORTEGA DEL VECCHYO" w:date="2020-10-19T19:26:00Z">
        <w:r w:rsidR="00A810A7" w:rsidRPr="005E33A9">
          <w:rPr>
            <w:rFonts w:ascii="Calibri" w:hAnsi="Calibri" w:cs="Calibri"/>
            <w:color w:val="24292E"/>
            <w:shd w:val="clear" w:color="auto" w:fill="FFFFFF"/>
          </w:rPr>
          <w:t>Bioinformatics 32, 3516–3518 (2016).</w:t>
        </w:r>
      </w:ins>
      <w:del w:id="48" w:author="VICENTE DIEGO ORTEGA DEL VECCHYO" w:date="2020-10-19T19:26:00Z">
        <w:r w:rsidR="00194AF2" w:rsidRPr="00194AF2" w:rsidDel="00A810A7">
          <w:rPr>
            <w:i/>
          </w:rPr>
          <w:delText>Submitted</w:delText>
        </w:r>
      </w:del>
    </w:p>
    <w:p w14:paraId="1D3AD620" w14:textId="77777777" w:rsidR="00914B8A" w:rsidRDefault="00914B8A">
      <w:pPr>
        <w:jc w:val="both"/>
        <w:rPr>
          <w:ins w:id="49" w:author="VICENTE DIEGO ORTEGA DEL VECCHYO" w:date="2020-10-19T19:26:00Z"/>
        </w:rPr>
        <w:pPrChange w:id="50" w:author="VICENTE DIEGO ORTEGA DEL VECCHYO" w:date="2020-10-19T19:26:00Z">
          <w:pPr/>
        </w:pPrChange>
      </w:pPr>
    </w:p>
    <w:p w14:paraId="2F831D31" w14:textId="77777777" w:rsidR="00426747" w:rsidRDefault="00426747" w:rsidP="00426747"/>
    <w:p w14:paraId="5403AE80" w14:textId="6608BB5A" w:rsidR="00426747" w:rsidRDefault="00426747">
      <w:pPr>
        <w:pStyle w:val="Headmain"/>
        <w:jc w:val="both"/>
        <w:pPrChange w:id="51" w:author="VICENTE DIEGO ORTEGA DEL VECCHYO" w:date="2020-10-19T19:27:00Z">
          <w:pPr>
            <w:pStyle w:val="Headmain"/>
          </w:pPr>
        </w:pPrChange>
      </w:pPr>
      <w:r w:rsidRPr="00C74CE2">
        <w:lastRenderedPageBreak/>
        <w:t>System requirements</w:t>
      </w:r>
    </w:p>
    <w:p w14:paraId="06D5A91D" w14:textId="77777777" w:rsidR="00354B83" w:rsidRPr="00C74CE2" w:rsidRDefault="00354B83">
      <w:pPr>
        <w:pStyle w:val="Headmain"/>
        <w:numPr>
          <w:ilvl w:val="0"/>
          <w:numId w:val="0"/>
        </w:numPr>
        <w:ind w:left="360"/>
        <w:jc w:val="both"/>
        <w:pPrChange w:id="52" w:author="VICENTE DIEGO ORTEGA DEL VECCHYO" w:date="2020-10-19T19:27:00Z">
          <w:pPr>
            <w:pStyle w:val="Headmain"/>
            <w:numPr>
              <w:numId w:val="0"/>
            </w:numPr>
            <w:ind w:left="0" w:firstLine="0"/>
          </w:pPr>
        </w:pPrChange>
      </w:pPr>
    </w:p>
    <w:p w14:paraId="1161B74F" w14:textId="58CAF8F1" w:rsidR="00E86441" w:rsidRPr="00E86441" w:rsidRDefault="00426747">
      <w:pPr>
        <w:jc w:val="both"/>
        <w:rPr>
          <w:rFonts w:ascii="Times New Roman" w:hAnsi="Times New Roman" w:cs="Times New Roman"/>
          <w:sz w:val="20"/>
          <w:szCs w:val="20"/>
        </w:rPr>
        <w:pPrChange w:id="53" w:author="VICENTE DIEGO ORTEGA DEL VECCHYO" w:date="2020-10-19T19:27:00Z">
          <w:pPr/>
        </w:pPrChange>
      </w:pPr>
      <w:r w:rsidRPr="00E86441">
        <w:t xml:space="preserve">PReFerSim was written in C and </w:t>
      </w:r>
      <w:r w:rsidR="00E86441" w:rsidRPr="00E86441">
        <w:t xml:space="preserve">is </w:t>
      </w:r>
      <w:r w:rsidR="00E86441" w:rsidRPr="00E86441">
        <w:rPr>
          <w:shd w:val="clear" w:color="auto" w:fill="FFFFFF"/>
        </w:rPr>
        <w:t>intended to run on Unix, or Unix-like operating systems, such as Linux or Mac OS X</w:t>
      </w:r>
      <w:ins w:id="54" w:author="Clare Marsden" w:date="2016-05-31T16:10:00Z">
        <w:r w:rsidR="00490525">
          <w:rPr>
            <w:shd w:val="clear" w:color="auto" w:fill="FFFFFF"/>
          </w:rPr>
          <w:t xml:space="preserve"> (10.8+)</w:t>
        </w:r>
      </w:ins>
      <w:r w:rsidR="00E86441" w:rsidRPr="00E86441">
        <w:rPr>
          <w:shd w:val="clear" w:color="auto" w:fill="FFFFFF"/>
        </w:rPr>
        <w:t xml:space="preserve">. </w:t>
      </w:r>
      <w:r w:rsidR="00690069">
        <w:rPr>
          <w:shd w:val="clear" w:color="auto" w:fill="FFFFFF"/>
        </w:rPr>
        <w:t xml:space="preserve"> To use </w:t>
      </w:r>
      <w:r w:rsidR="00EB4AA3">
        <w:rPr>
          <w:shd w:val="clear" w:color="auto" w:fill="FFFFFF"/>
        </w:rPr>
        <w:t xml:space="preserve">PReFerSim with </w:t>
      </w:r>
      <w:r w:rsidR="002C514D">
        <w:rPr>
          <w:shd w:val="clear" w:color="auto" w:fill="FFFFFF"/>
        </w:rPr>
        <w:t xml:space="preserve">Mac OS X, you must install </w:t>
      </w:r>
      <w:r w:rsidR="008D37EB">
        <w:rPr>
          <w:shd w:val="clear" w:color="auto" w:fill="FFFFFF"/>
        </w:rPr>
        <w:t xml:space="preserve">the </w:t>
      </w:r>
      <w:r w:rsidR="002C514D">
        <w:rPr>
          <w:shd w:val="clear" w:color="auto" w:fill="FFFFFF"/>
        </w:rPr>
        <w:t>Mac OS</w:t>
      </w:r>
      <w:r w:rsidR="00EB4AA3">
        <w:rPr>
          <w:shd w:val="clear" w:color="auto" w:fill="FFFFFF"/>
        </w:rPr>
        <w:t xml:space="preserve"> X</w:t>
      </w:r>
      <w:r w:rsidR="002C514D" w:rsidRPr="00E86441">
        <w:rPr>
          <w:shd w:val="clear" w:color="auto" w:fill="FFFFFF"/>
        </w:rPr>
        <w:t xml:space="preserve"> software developer kit</w:t>
      </w:r>
      <w:r w:rsidR="00E6679C">
        <w:rPr>
          <w:shd w:val="clear" w:color="auto" w:fill="FFFFFF"/>
        </w:rPr>
        <w:t xml:space="preserve"> usually included with Xcode</w:t>
      </w:r>
      <w:r w:rsidR="002C514D" w:rsidRPr="00E86441">
        <w:rPr>
          <w:shd w:val="clear" w:color="auto" w:fill="FFFFFF"/>
        </w:rPr>
        <w:t>.</w:t>
      </w:r>
      <w:r w:rsidR="00354B83">
        <w:rPr>
          <w:rFonts w:ascii="Times New Roman" w:hAnsi="Times New Roman" w:cs="Times New Roman"/>
          <w:sz w:val="20"/>
          <w:szCs w:val="20"/>
        </w:rPr>
        <w:t xml:space="preserve">  </w:t>
      </w:r>
      <w:r w:rsidR="00E86441" w:rsidRPr="00E86441">
        <w:rPr>
          <w:shd w:val="clear" w:color="auto" w:fill="FFFFFF"/>
        </w:rPr>
        <w:t>The program can also be used in a Windows operating system, but it requires the installation of Cygwin. If you use Cygwin, make sure to install GNU's gcc compiler when downloading or updating</w:t>
      </w:r>
      <w:r w:rsidR="00E86441">
        <w:rPr>
          <w:shd w:val="clear" w:color="auto" w:fill="FFFFFF"/>
        </w:rPr>
        <w:t xml:space="preserve"> Cygwin to be able to compile PReF</w:t>
      </w:r>
      <w:r w:rsidR="003A3CF5">
        <w:rPr>
          <w:shd w:val="clear" w:color="auto" w:fill="FFFFFF"/>
        </w:rPr>
        <w:t>erS</w:t>
      </w:r>
      <w:r w:rsidR="00E86441" w:rsidRPr="00E86441">
        <w:rPr>
          <w:shd w:val="clear" w:color="auto" w:fill="FFFFFF"/>
        </w:rPr>
        <w:t xml:space="preserve">im. </w:t>
      </w:r>
    </w:p>
    <w:p w14:paraId="1086A884" w14:textId="77777777" w:rsidR="00E86441" w:rsidRDefault="00E86441">
      <w:pPr>
        <w:jc w:val="both"/>
        <w:rPr>
          <w:rFonts w:ascii="Times New Roman" w:hAnsi="Times New Roman" w:cs="Times New Roman"/>
          <w:sz w:val="20"/>
          <w:szCs w:val="20"/>
        </w:rPr>
        <w:pPrChange w:id="55" w:author="VICENTE DIEGO ORTEGA DEL VECCHYO" w:date="2020-10-19T19:27:00Z">
          <w:pPr/>
        </w:pPrChange>
      </w:pPr>
    </w:p>
    <w:p w14:paraId="395A295A" w14:textId="77777777" w:rsidR="00426747" w:rsidRDefault="00426747">
      <w:pPr>
        <w:jc w:val="both"/>
        <w:pPrChange w:id="56" w:author="VICENTE DIEGO ORTEGA DEL VECCHYO" w:date="2020-10-19T19:27:00Z">
          <w:pPr/>
        </w:pPrChange>
      </w:pPr>
      <w:r>
        <w:t xml:space="preserve">In order to run PReFerSim </w:t>
      </w:r>
      <w:r w:rsidRPr="00765609">
        <w:rPr>
          <w:b/>
          <w:i/>
          <w:sz w:val="28"/>
          <w:szCs w:val="28"/>
          <w:u w:val="single"/>
          <w:rPrChange w:id="57" w:author="Clare Marsden" w:date="2016-05-31T16:16:00Z">
            <w:rPr>
              <w:i/>
              <w:u w:val="single"/>
            </w:rPr>
          </w:rPrChange>
        </w:rPr>
        <w:t>GSL must be installed</w:t>
      </w:r>
      <w:r>
        <w:t xml:space="preserve"> on your computer (available here: </w:t>
      </w:r>
      <w:r w:rsidRPr="00E50DBC">
        <w:t>http://www.gnu.org/software/gsl/</w:t>
      </w:r>
      <w:r>
        <w:t>).</w:t>
      </w:r>
    </w:p>
    <w:p w14:paraId="52F13FF4" w14:textId="77777777" w:rsidR="00426747" w:rsidRDefault="00426747">
      <w:pPr>
        <w:jc w:val="both"/>
        <w:rPr>
          <w:b/>
        </w:rPr>
        <w:pPrChange w:id="58" w:author="VICENTE DIEGO ORTEGA DEL VECCHYO" w:date="2020-10-19T19:27:00Z">
          <w:pPr/>
        </w:pPrChange>
      </w:pPr>
    </w:p>
    <w:p w14:paraId="0C2F60D1" w14:textId="31A56EBB" w:rsidR="00426747" w:rsidRPr="00C74CE2" w:rsidRDefault="00426747">
      <w:pPr>
        <w:pStyle w:val="Headmain"/>
        <w:jc w:val="both"/>
        <w:pPrChange w:id="59" w:author="VICENTE DIEGO ORTEGA DEL VECCHYO" w:date="2020-10-19T19:27:00Z">
          <w:pPr>
            <w:pStyle w:val="Headmain"/>
          </w:pPr>
        </w:pPrChange>
      </w:pPr>
      <w:r w:rsidRPr="00C74CE2">
        <w:t>Download</w:t>
      </w:r>
    </w:p>
    <w:p w14:paraId="510A5C3E" w14:textId="77777777" w:rsidR="00C74CE2" w:rsidRDefault="00C74CE2">
      <w:pPr>
        <w:jc w:val="both"/>
        <w:pPrChange w:id="60" w:author="VICENTE DIEGO ORTEGA DEL VECCHYO" w:date="2020-10-19T19:27:00Z">
          <w:pPr/>
        </w:pPrChange>
      </w:pPr>
    </w:p>
    <w:p w14:paraId="10A1D7FE" w14:textId="67649345" w:rsidR="00426747" w:rsidRDefault="00426747">
      <w:pPr>
        <w:jc w:val="both"/>
        <w:pPrChange w:id="61" w:author="VICENTE DIEGO ORTEGA DEL VECCHYO" w:date="2020-10-19T19:27:00Z">
          <w:pPr/>
        </w:pPrChange>
      </w:pPr>
      <w:r>
        <w:t xml:space="preserve">PReFerSim is provided free of charge for use under the </w:t>
      </w:r>
      <w:r w:rsidR="00933CB5" w:rsidRPr="00933CB5">
        <w:t>GNU General Public License v3.0</w:t>
      </w:r>
      <w:r>
        <w:t xml:space="preserve"> license.  The program and associated example and help files can be downloaded, from:  </w:t>
      </w:r>
      <w:r w:rsidR="004D0B4F" w:rsidRPr="004D0B4F">
        <w:t>https://github.com/LohmuellerLab</w:t>
      </w:r>
    </w:p>
    <w:p w14:paraId="2BE7E93E" w14:textId="77777777" w:rsidR="00426747" w:rsidRDefault="00426747">
      <w:pPr>
        <w:jc w:val="both"/>
        <w:pPrChange w:id="62" w:author="VICENTE DIEGO ORTEGA DEL VECCHYO" w:date="2020-10-19T19:27:00Z">
          <w:pPr/>
        </w:pPrChange>
      </w:pPr>
    </w:p>
    <w:p w14:paraId="1581A8A5" w14:textId="637662DD" w:rsidR="00C74CE2" w:rsidRDefault="00C74CE2">
      <w:pPr>
        <w:jc w:val="both"/>
        <w:pPrChange w:id="63" w:author="VICENTE DIEGO ORTEGA DEL VECCHYO" w:date="2020-10-19T19:27:00Z">
          <w:pPr/>
        </w:pPrChange>
      </w:pPr>
      <w:r>
        <w:t>Unzip the downloaded folder with the following command:</w:t>
      </w:r>
    </w:p>
    <w:p w14:paraId="1A3A142C" w14:textId="2A1DBF2B" w:rsidR="00354B83" w:rsidRPr="00216905" w:rsidRDefault="00354B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Monaco" w:hAnsi="Monaco" w:cs="Courier"/>
          <w:color w:val="333333"/>
          <w:sz w:val="18"/>
          <w:szCs w:val="18"/>
        </w:rPr>
        <w:pPrChange w:id="64" w:author="VICENTE DIEGO ORTEGA DEL VECCHYO" w:date="2020-10-19T19:27:00Z">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pPrChange>
      </w:pPr>
      <w:r w:rsidRPr="00354B83">
        <w:rPr>
          <w:rFonts w:ascii="Monaco" w:hAnsi="Monaco" w:cs="Courier"/>
          <w:color w:val="333333"/>
          <w:sz w:val="18"/>
          <w:szCs w:val="18"/>
        </w:rPr>
        <w:t>unzip PReFerSim_v1.zip</w:t>
      </w:r>
    </w:p>
    <w:p w14:paraId="5B1EB63A" w14:textId="523B9668" w:rsidR="001B24BD" w:rsidRDefault="001B24BD">
      <w:pPr>
        <w:jc w:val="both"/>
        <w:rPr>
          <w:u w:val="single"/>
        </w:rPr>
        <w:pPrChange w:id="65" w:author="VICENTE DIEGO ORTEGA DEL VECCHYO" w:date="2020-10-19T19:27:00Z">
          <w:pPr/>
        </w:pPrChange>
      </w:pPr>
      <w:r w:rsidRPr="00216905">
        <w:rPr>
          <w:u w:val="single"/>
        </w:rPr>
        <w:t>The following files are present</w:t>
      </w:r>
      <w:r w:rsidR="00216905" w:rsidRPr="00216905">
        <w:rPr>
          <w:u w:val="single"/>
        </w:rPr>
        <w:t xml:space="preserve"> in the folder</w:t>
      </w:r>
      <w:r w:rsidRPr="00216905">
        <w:rPr>
          <w:u w:val="single"/>
        </w:rPr>
        <w:t>:</w:t>
      </w:r>
    </w:p>
    <w:p w14:paraId="4713C0DC" w14:textId="7505F959" w:rsidR="001C51E3" w:rsidRPr="003C1614" w:rsidRDefault="001C51E3">
      <w:pPr>
        <w:jc w:val="both"/>
        <w:pPrChange w:id="66" w:author="VICENTE DIEGO ORTEGA DEL VECCHYO" w:date="2020-10-19T19:27:00Z">
          <w:pPr/>
        </w:pPrChange>
      </w:pPr>
      <w:r w:rsidRPr="003C1614">
        <w:t>Alleles11.txt.- A list of allele ID’s to follow allele frequency trajectories.</w:t>
      </w:r>
    </w:p>
    <w:p w14:paraId="0B6E7290" w14:textId="27E1317F" w:rsidR="001B24BD" w:rsidRDefault="001B24BD">
      <w:pPr>
        <w:jc w:val="both"/>
        <w:pPrChange w:id="67" w:author="VICENTE DIEGO ORTEGA DEL VECCHYO" w:date="2020-10-19T19:27:00Z">
          <w:pPr/>
        </w:pPrChange>
      </w:pPr>
      <w:r>
        <w:t>Bottleneck.txt</w:t>
      </w:r>
      <w:r w:rsidR="00BC5F6A">
        <w:t xml:space="preserve">.- </w:t>
      </w:r>
      <w:r w:rsidR="008B2090">
        <w:t xml:space="preserve"> Sample demographic history file</w:t>
      </w:r>
    </w:p>
    <w:p w14:paraId="598E5700" w14:textId="7C71E522" w:rsidR="001B24BD" w:rsidRDefault="001B24BD">
      <w:pPr>
        <w:jc w:val="both"/>
        <w:pPrChange w:id="68" w:author="VICENTE DIEGO ORTEGA DEL VECCHYO" w:date="2020-10-19T19:27:00Z">
          <w:pPr/>
        </w:pPrChange>
      </w:pPr>
      <w:r>
        <w:t>DemographicHistoryBreedDogs1000.txt</w:t>
      </w:r>
      <w:r w:rsidR="00BC5F6A">
        <w:t xml:space="preserve">.- </w:t>
      </w:r>
      <w:r w:rsidR="008B2090">
        <w:t>Sample demographic history file</w:t>
      </w:r>
    </w:p>
    <w:p w14:paraId="44AC87A5" w14:textId="16A250D1" w:rsidR="001B24BD" w:rsidRDefault="007B291D">
      <w:pPr>
        <w:jc w:val="both"/>
        <w:pPrChange w:id="69" w:author="VICENTE DIEGO ORTEGA DEL VECCHYO" w:date="2020-10-19T19:27:00Z">
          <w:pPr/>
        </w:pPrChange>
      </w:pPr>
      <w:r w:rsidRPr="007B291D">
        <w:t>Demogr</w:t>
      </w:r>
      <w:r>
        <w:t>aphicHistoryTwoConstantSizes</w:t>
      </w:r>
      <w:r w:rsidR="001B24BD">
        <w:t>.txt</w:t>
      </w:r>
      <w:r w:rsidR="00BC5F6A">
        <w:t>.-</w:t>
      </w:r>
      <w:r w:rsidR="008B2090">
        <w:t xml:space="preserve"> Sample demographic history file</w:t>
      </w:r>
    </w:p>
    <w:p w14:paraId="4589758A" w14:textId="00FC7E19" w:rsidR="0050067B" w:rsidRDefault="00BC5F6A">
      <w:pPr>
        <w:jc w:val="both"/>
        <w:pPrChange w:id="70" w:author="VICENTE DIEGO ORTEGA DEL VECCHYO" w:date="2020-10-19T19:27:00Z">
          <w:pPr/>
        </w:pPrChange>
      </w:pPr>
      <w:r>
        <w:t>Examples.sh.-</w:t>
      </w:r>
      <w:r w:rsidR="0050067B">
        <w:t xml:space="preserve"> A set of examples to run PReFerSim</w:t>
      </w:r>
    </w:p>
    <w:p w14:paraId="05DB1EB3" w14:textId="0167DAAB" w:rsidR="001B24BD" w:rsidRDefault="001B24BD">
      <w:pPr>
        <w:jc w:val="both"/>
        <w:pPrChange w:id="71" w:author="VICENTE DIEGO ORTEGA DEL VECCHYO" w:date="2020-10-19T19:27:00Z">
          <w:pPr/>
        </w:pPrChange>
      </w:pPr>
      <w:r>
        <w:t>FChangedExample.txt</w:t>
      </w:r>
      <w:r w:rsidR="00BC5F6A">
        <w:t xml:space="preserve">.- </w:t>
      </w:r>
      <w:r w:rsidR="008C611B">
        <w:t xml:space="preserve">Sample </w:t>
      </w:r>
      <w:r w:rsidR="00D2778A">
        <w:t>file show</w:t>
      </w:r>
      <w:r w:rsidR="0070103F">
        <w:t>ing</w:t>
      </w:r>
      <w:r w:rsidR="00D2778A">
        <w:t xml:space="preserve"> chang</w:t>
      </w:r>
      <w:r w:rsidR="0070103F">
        <w:t>ing</w:t>
      </w:r>
      <w:r w:rsidR="00D2778A">
        <w:t xml:space="preserve"> </w:t>
      </w:r>
      <w:r w:rsidR="008C611B">
        <w:t>inbreeding coefficient</w:t>
      </w:r>
      <w:r w:rsidR="0070103F">
        <w:t>s</w:t>
      </w:r>
      <w:r w:rsidR="008C611B">
        <w:t xml:space="preserve"> </w:t>
      </w:r>
      <w:r w:rsidR="0070103F">
        <w:t>over</w:t>
      </w:r>
      <w:r w:rsidR="000D326A">
        <w:t xml:space="preserve"> different epochs</w:t>
      </w:r>
    </w:p>
    <w:p w14:paraId="14379D91" w14:textId="59D85F6A" w:rsidR="001B24BD" w:rsidRDefault="001B24BD">
      <w:pPr>
        <w:jc w:val="both"/>
        <w:pPrChange w:id="72" w:author="VICENTE DIEGO ORTEGA DEL VECCHYO" w:date="2020-10-19T19:27:00Z">
          <w:pPr/>
        </w:pPrChange>
      </w:pPr>
      <w:r>
        <w:t>GetListOfRunsWhereFrequencyMatches.pl</w:t>
      </w:r>
      <w:r w:rsidR="00BC5F6A">
        <w:t xml:space="preserve">.- </w:t>
      </w:r>
      <w:r w:rsidR="008C611B">
        <w:t xml:space="preserve"> perl script used </w:t>
      </w:r>
      <w:r w:rsidR="009451BB">
        <w:t xml:space="preserve">to extract list of alleles </w:t>
      </w:r>
      <w:r w:rsidR="00313B31">
        <w:t>at</w:t>
      </w:r>
      <w:r w:rsidR="009451BB">
        <w:t xml:space="preserve"> a certain frequency from PReFerSim output. Used when looking at allele </w:t>
      </w:r>
      <w:r w:rsidR="00C21263">
        <w:t xml:space="preserve">frequency </w:t>
      </w:r>
      <w:r w:rsidR="009451BB">
        <w:t>trajectories.</w:t>
      </w:r>
    </w:p>
    <w:p w14:paraId="6681B60F" w14:textId="5DF8C616" w:rsidR="001B24BD" w:rsidRDefault="001B24BD">
      <w:pPr>
        <w:jc w:val="both"/>
        <w:pPrChange w:id="73" w:author="VICENTE DIEGO ORTEGA DEL VECCHYO" w:date="2020-10-19T19:27:00Z">
          <w:pPr/>
        </w:pPrChange>
      </w:pPr>
      <w:r>
        <w:t>ParameterFileX.txt</w:t>
      </w:r>
      <w:r w:rsidR="00BC5F6A">
        <w:t xml:space="preserve">.- </w:t>
      </w:r>
      <w:r w:rsidR="009451BB">
        <w:t>Variety of example parameter files</w:t>
      </w:r>
    </w:p>
    <w:p w14:paraId="73094431" w14:textId="2D5FD90A" w:rsidR="00BD2DB0" w:rsidRDefault="00BD2DB0">
      <w:pPr>
        <w:jc w:val="both"/>
        <w:pPrChange w:id="74" w:author="VICENTE DIEGO ORTEGA DEL VECCHYO" w:date="2020-10-19T19:27:00Z">
          <w:pPr/>
        </w:pPrChange>
      </w:pPr>
      <w:r>
        <w:t xml:space="preserve">PReFerSim.c.- The </w:t>
      </w:r>
      <w:r w:rsidR="0070103F">
        <w:t>C</w:t>
      </w:r>
      <w:r>
        <w:t xml:space="preserve"> code f</w:t>
      </w:r>
      <w:r w:rsidR="0070103F">
        <w:t>or</w:t>
      </w:r>
      <w:r w:rsidR="00ED658D">
        <w:t xml:space="preserve"> </w:t>
      </w:r>
      <w:r>
        <w:t>PReFerSim</w:t>
      </w:r>
    </w:p>
    <w:p w14:paraId="3AC8EA60" w14:textId="3E2EC8FB" w:rsidR="001B24BD" w:rsidRDefault="001B24BD">
      <w:pPr>
        <w:jc w:val="both"/>
        <w:pPrChange w:id="75" w:author="VICENTE DIEGO ORTEGA DEL VECCHYO" w:date="2020-10-19T19:27:00Z">
          <w:pPr/>
        </w:pPrChange>
      </w:pPr>
      <w:r>
        <w:t>SelPointTest.txt</w:t>
      </w:r>
      <w:r w:rsidR="004866FC">
        <w:t>.-</w:t>
      </w:r>
      <w:r w:rsidR="00E555DE">
        <w:t xml:space="preserve"> Example file </w:t>
      </w:r>
      <w:r w:rsidR="00FB07BF">
        <w:t xml:space="preserve">showing </w:t>
      </w:r>
      <w:r w:rsidR="00293375">
        <w:t xml:space="preserve">a </w:t>
      </w:r>
      <w:r w:rsidR="000E307E">
        <w:t xml:space="preserve">discrete </w:t>
      </w:r>
      <w:r w:rsidR="00BF598D">
        <w:t xml:space="preserve">probability </w:t>
      </w:r>
      <w:r w:rsidR="00E555DE" w:rsidRPr="00E555DE">
        <w:t>distribution of fitness effects</w:t>
      </w:r>
    </w:p>
    <w:p w14:paraId="48D432F3" w14:textId="5A7A1A0F" w:rsidR="001B24BD" w:rsidRDefault="001B24BD">
      <w:pPr>
        <w:jc w:val="both"/>
        <w:pPrChange w:id="76" w:author="VICENTE DIEGO ORTEGA DEL VECCHYO" w:date="2020-10-19T19:27:00Z">
          <w:pPr/>
        </w:pPrChange>
      </w:pPr>
      <w:r>
        <w:t>SelUnifBounds.txt</w:t>
      </w:r>
      <w:r w:rsidR="00D20AFF">
        <w:t>.-</w:t>
      </w:r>
      <w:r w:rsidR="00BF598D">
        <w:t xml:space="preserve"> Example file </w:t>
      </w:r>
      <w:r w:rsidR="005C74BD">
        <w:t>showing a</w:t>
      </w:r>
      <w:r w:rsidR="00BF598D">
        <w:t xml:space="preserve"> </w:t>
      </w:r>
      <w:r w:rsidR="00BF598D" w:rsidRPr="00E555DE">
        <w:t>distribution of fitness effects</w:t>
      </w:r>
      <w:r w:rsidR="0047787D">
        <w:t xml:space="preserve"> with uniform intervals</w:t>
      </w:r>
      <w:r w:rsidR="00BF598D" w:rsidRPr="00E555DE">
        <w:t>.</w:t>
      </w:r>
    </w:p>
    <w:p w14:paraId="34D2F12B" w14:textId="77777777" w:rsidR="00426747" w:rsidRDefault="00426747">
      <w:pPr>
        <w:jc w:val="both"/>
        <w:rPr>
          <w:b/>
        </w:rPr>
        <w:pPrChange w:id="77" w:author="VICENTE DIEGO ORTEGA DEL VECCHYO" w:date="2020-10-19T19:27:00Z">
          <w:pPr/>
        </w:pPrChange>
      </w:pPr>
    </w:p>
    <w:p w14:paraId="1932DC65" w14:textId="534B0EC5" w:rsidR="00C74CE2" w:rsidRDefault="003A3CF5">
      <w:pPr>
        <w:pStyle w:val="Headmain"/>
        <w:jc w:val="both"/>
        <w:pPrChange w:id="78" w:author="VICENTE DIEGO ORTEGA DEL VECCHYO" w:date="2020-10-19T19:27:00Z">
          <w:pPr>
            <w:pStyle w:val="Headmain"/>
          </w:pPr>
        </w:pPrChange>
      </w:pPr>
      <w:r>
        <w:t>Compiling</w:t>
      </w:r>
      <w:r w:rsidR="00C74CE2">
        <w:t xml:space="preserve"> </w:t>
      </w:r>
    </w:p>
    <w:p w14:paraId="1731ACD1" w14:textId="77777777" w:rsidR="00C74CE2" w:rsidRDefault="00C74CE2">
      <w:pPr>
        <w:jc w:val="both"/>
        <w:pPrChange w:id="79" w:author="VICENTE DIEGO ORTEGA DEL VECCHYO" w:date="2020-10-19T19:27:00Z">
          <w:pPr/>
        </w:pPrChange>
      </w:pPr>
    </w:p>
    <w:p w14:paraId="52C2ED06" w14:textId="2232CAE4" w:rsidR="00A840A9" w:rsidRDefault="00A840A9">
      <w:pPr>
        <w:pStyle w:val="headingsub"/>
        <w:jc w:val="both"/>
        <w:pPrChange w:id="80" w:author="VICENTE DIEGO ORTEGA DEL VECCHYO" w:date="2020-10-19T19:27:00Z">
          <w:pPr>
            <w:pStyle w:val="headingsub"/>
          </w:pPr>
        </w:pPrChange>
      </w:pPr>
      <w:r>
        <w:t>Install GSL</w:t>
      </w:r>
    </w:p>
    <w:p w14:paraId="119E44CD" w14:textId="77777777" w:rsidR="00A840A9" w:rsidRDefault="00A840A9">
      <w:pPr>
        <w:jc w:val="both"/>
        <w:pPrChange w:id="81" w:author="VICENTE DIEGO ORTEGA DEL VECCHYO" w:date="2020-10-19T19:27:00Z">
          <w:pPr/>
        </w:pPrChange>
      </w:pPr>
    </w:p>
    <w:p w14:paraId="69C7C875" w14:textId="6BE1EB23" w:rsidR="00C74CE2" w:rsidRDefault="00C74CE2">
      <w:pPr>
        <w:ind w:left="360"/>
        <w:jc w:val="both"/>
        <w:pPrChange w:id="82" w:author="VICENTE DIEGO ORTEGA DEL VECCHYO" w:date="2020-10-19T19:27:00Z">
          <w:pPr>
            <w:ind w:left="360"/>
          </w:pPr>
        </w:pPrChange>
      </w:pPr>
      <w:r>
        <w:t xml:space="preserve">In order to run PReFerSim, the program must be compiled prior to first use. As noted in </w:t>
      </w:r>
      <w:r w:rsidR="004106ED">
        <w:t xml:space="preserve">the </w:t>
      </w:r>
      <w:r w:rsidR="00024CD1">
        <w:t>S</w:t>
      </w:r>
      <w:r>
        <w:t xml:space="preserve">ystem </w:t>
      </w:r>
      <w:r w:rsidR="00024CD1">
        <w:t>R</w:t>
      </w:r>
      <w:r>
        <w:t>equirements above, this requires GSL.</w:t>
      </w:r>
      <w:r w:rsidR="004E4672">
        <w:t xml:space="preserve">  For example, </w:t>
      </w:r>
      <w:r w:rsidR="0039401C">
        <w:t xml:space="preserve">you can </w:t>
      </w:r>
      <w:r w:rsidR="004E4672">
        <w:t>follow these directions</w:t>
      </w:r>
      <w:r w:rsidR="0039401C">
        <w:t xml:space="preserve"> </w:t>
      </w:r>
      <w:r w:rsidR="00024CD1">
        <w:t xml:space="preserve">to install GSL </w:t>
      </w:r>
      <w:r w:rsidR="0039401C">
        <w:t>on a mac</w:t>
      </w:r>
      <w:r w:rsidR="004E4672">
        <w:t xml:space="preserve"> </w:t>
      </w:r>
      <w:r w:rsidR="00FF03B8">
        <w:fldChar w:fldCharType="begin"/>
      </w:r>
      <w:r w:rsidR="00FF03B8">
        <w:instrText xml:space="preserve"> HYPERLINK "http://connor-johnson.com/2014/10/12/using-the-gnu-scientific-library-on-a-mac/" </w:instrText>
      </w:r>
      <w:r w:rsidR="00FF03B8">
        <w:fldChar w:fldCharType="separate"/>
      </w:r>
      <w:r w:rsidR="00C45D06" w:rsidRPr="00CD4A27">
        <w:rPr>
          <w:rStyle w:val="Hyperlink"/>
        </w:rPr>
        <w:t>http://connor-johnson.com/2014/10/12/using-the-gnu-scientific-library-on-a-mac/</w:t>
      </w:r>
      <w:r w:rsidR="00FF03B8">
        <w:rPr>
          <w:rStyle w:val="Hyperlink"/>
        </w:rPr>
        <w:fldChar w:fldCharType="end"/>
      </w:r>
      <w:r w:rsidR="00091371">
        <w:t xml:space="preserve"> </w:t>
      </w:r>
    </w:p>
    <w:p w14:paraId="7A48415B" w14:textId="77777777" w:rsidR="009C1DCD" w:rsidRDefault="009C1DCD">
      <w:pPr>
        <w:ind w:left="360"/>
        <w:jc w:val="both"/>
        <w:pPrChange w:id="83" w:author="VICENTE DIEGO ORTEGA DEL VECCHYO" w:date="2020-10-19T19:27:00Z">
          <w:pPr>
            <w:ind w:left="360"/>
          </w:pPr>
        </w:pPrChange>
      </w:pPr>
    </w:p>
    <w:p w14:paraId="3E61021C" w14:textId="2A328D6E" w:rsidR="009C1DCD" w:rsidRDefault="00C45D06">
      <w:pPr>
        <w:ind w:left="360"/>
        <w:jc w:val="both"/>
        <w:pPrChange w:id="84" w:author="VICENTE DIEGO ORTEGA DEL VECCHYO" w:date="2020-10-19T19:27:00Z">
          <w:pPr>
            <w:ind w:left="360"/>
          </w:pPr>
        </w:pPrChange>
      </w:pPr>
      <w:r>
        <w:t>Please note i</w:t>
      </w:r>
      <w:r w:rsidR="004E4672">
        <w:t xml:space="preserve">t is critical that </w:t>
      </w:r>
      <w:r>
        <w:t xml:space="preserve">you install </w:t>
      </w:r>
      <w:r w:rsidR="007A2C58">
        <w:t xml:space="preserve">gsl </w:t>
      </w:r>
      <w:r>
        <w:t xml:space="preserve">is in your </w:t>
      </w:r>
      <w:r w:rsidR="004E4672">
        <w:t>PATH.</w:t>
      </w:r>
      <w:r>
        <w:t xml:space="preserve"> </w:t>
      </w:r>
      <w:r w:rsidR="00216905">
        <w:t>For example, following the link directions on a mac, you would use the following command.</w:t>
      </w:r>
    </w:p>
    <w:p w14:paraId="14B53B48" w14:textId="512FFD0B" w:rsidR="00216905" w:rsidRPr="003000BA" w:rsidRDefault="00216905">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85" w:author="VICENTE DIEGO ORTEGA DEL VECCHYO" w:date="2020-10-19T19:27:00Z">
          <w:pPr>
            <w:pBdr>
              <w:top w:val="single" w:sz="6" w:space="7" w:color="CCCCCC"/>
              <w:left w:val="single" w:sz="6" w:space="1"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r w:rsidRPr="00216905">
        <w:rPr>
          <w:rFonts w:ascii="Monaco" w:hAnsi="Monaco" w:cs="Courier"/>
          <w:color w:val="333333"/>
          <w:sz w:val="18"/>
          <w:szCs w:val="18"/>
        </w:rPr>
        <w:t>PATH=/usr/local/include:$PATH</w:t>
      </w:r>
    </w:p>
    <w:p w14:paraId="10512997" w14:textId="77777777" w:rsidR="00216905" w:rsidRDefault="00216905">
      <w:pPr>
        <w:jc w:val="both"/>
        <w:pPrChange w:id="86" w:author="VICENTE DIEGO ORTEGA DEL VECCHYO" w:date="2020-10-19T19:27:00Z">
          <w:pPr/>
        </w:pPrChange>
      </w:pPr>
    </w:p>
    <w:p w14:paraId="7FC23A3F" w14:textId="6510E48F" w:rsidR="00A840A9" w:rsidRDefault="00C74CE2">
      <w:pPr>
        <w:pStyle w:val="headingsub"/>
        <w:jc w:val="both"/>
        <w:pPrChange w:id="87" w:author="VICENTE DIEGO ORTEGA DEL VECCHYO" w:date="2020-10-19T19:27:00Z">
          <w:pPr>
            <w:pStyle w:val="headingsub"/>
          </w:pPr>
        </w:pPrChange>
      </w:pPr>
      <w:r w:rsidRPr="00A840A9">
        <w:t xml:space="preserve">Compile PReFerSim </w:t>
      </w:r>
    </w:p>
    <w:p w14:paraId="0CA1FD9D" w14:textId="77777777" w:rsidR="00A840A9" w:rsidRDefault="00A840A9">
      <w:pPr>
        <w:ind w:left="360"/>
        <w:jc w:val="both"/>
        <w:pPrChange w:id="88" w:author="VICENTE DIEGO ORTEGA DEL VECCHYO" w:date="2020-10-19T19:27:00Z">
          <w:pPr>
            <w:ind w:left="360"/>
          </w:pPr>
        </w:pPrChange>
      </w:pPr>
    </w:p>
    <w:p w14:paraId="52DDF5B9" w14:textId="2A25A99C" w:rsidR="00C74CE2" w:rsidRDefault="00C47D38">
      <w:pPr>
        <w:ind w:left="360"/>
        <w:jc w:val="both"/>
        <w:pPrChange w:id="89" w:author="VICENTE DIEGO ORTEGA DEL VECCHYO" w:date="2020-10-19T19:27:00Z">
          <w:pPr>
            <w:ind w:left="360"/>
          </w:pPr>
        </w:pPrChange>
      </w:pPr>
      <w:r>
        <w:t>From with the directory where PReFerSim.c is located, y</w:t>
      </w:r>
      <w:r w:rsidR="00A840A9">
        <w:t xml:space="preserve">ou can compile PReFerSim </w:t>
      </w:r>
      <w:r w:rsidR="00C74CE2" w:rsidRPr="00A840A9">
        <w:t>with the following command:</w:t>
      </w:r>
    </w:p>
    <w:p w14:paraId="5DA975FB" w14:textId="7838BDA2" w:rsidR="00EE62FC" w:rsidRPr="00EE62FC" w:rsidRDefault="008B2090">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90" w:author="VICENTE DIEGO ORTEGA DEL VECCHYO" w:date="2020-10-19T19:27:00Z">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r w:rsidRPr="008B2090">
        <w:rPr>
          <w:rFonts w:ascii="Monaco" w:hAnsi="Monaco" w:cs="Courier"/>
          <w:color w:val="333333"/>
          <w:sz w:val="18"/>
          <w:szCs w:val="18"/>
        </w:rPr>
        <w:t xml:space="preserve">gcc -g -o </w:t>
      </w:r>
      <w:r w:rsidR="00B53D63">
        <w:rPr>
          <w:rFonts w:ascii="Monaco" w:hAnsi="Monaco" w:cs="Courier"/>
          <w:color w:val="333333"/>
          <w:sz w:val="18"/>
          <w:szCs w:val="18"/>
        </w:rPr>
        <w:t>PReFerSim</w:t>
      </w:r>
      <w:r w:rsidRPr="008B2090">
        <w:rPr>
          <w:rFonts w:ascii="Monaco" w:hAnsi="Monaco" w:cs="Courier"/>
          <w:color w:val="333333"/>
          <w:sz w:val="18"/>
          <w:szCs w:val="18"/>
        </w:rPr>
        <w:t xml:space="preserve"> </w:t>
      </w:r>
      <w:r w:rsidR="00B53D63" w:rsidRPr="00B53D63">
        <w:rPr>
          <w:rFonts w:ascii="Monaco" w:hAnsi="Monaco" w:cs="Courier"/>
          <w:color w:val="333333"/>
          <w:sz w:val="18"/>
          <w:szCs w:val="18"/>
        </w:rPr>
        <w:t>PReFerSim.c</w:t>
      </w:r>
      <w:r w:rsidRPr="008B2090">
        <w:rPr>
          <w:rFonts w:ascii="Monaco" w:hAnsi="Monaco" w:cs="Courier"/>
          <w:color w:val="333333"/>
          <w:sz w:val="18"/>
          <w:szCs w:val="18"/>
        </w:rPr>
        <w:t xml:space="preserve"> -lm -lgsl -lgslcblas -O3</w:t>
      </w:r>
    </w:p>
    <w:p w14:paraId="3F1A9E40" w14:textId="68D92494" w:rsidR="007C474A" w:rsidRDefault="007C474A">
      <w:pPr>
        <w:ind w:left="360"/>
        <w:jc w:val="both"/>
        <w:pPrChange w:id="91" w:author="VICENTE DIEGO ORTEGA DEL VECCHYO" w:date="2020-10-19T19:27:00Z">
          <w:pPr>
            <w:ind w:left="360"/>
          </w:pPr>
        </w:pPrChange>
      </w:pPr>
      <w:r>
        <w:t xml:space="preserve">This will </w:t>
      </w:r>
      <w:r w:rsidR="00FD30F6">
        <w:t>create</w:t>
      </w:r>
      <w:r>
        <w:t xml:space="preserve"> a new </w:t>
      </w:r>
      <w:r w:rsidR="00FD30F6">
        <w:t xml:space="preserve">executable </w:t>
      </w:r>
      <w:r w:rsidR="00766DE3">
        <w:t>file</w:t>
      </w:r>
      <w:r w:rsidR="00FD30F6">
        <w:t xml:space="preserve"> </w:t>
      </w:r>
      <w:r w:rsidR="00597BDC">
        <w:t>called</w:t>
      </w:r>
      <w:r>
        <w:t xml:space="preserve"> ‘</w:t>
      </w:r>
      <w:r w:rsidR="003428AA">
        <w:t>PReFerSim</w:t>
      </w:r>
      <w:r>
        <w:t>’ in your folder</w:t>
      </w:r>
      <w:r w:rsidR="003B0BBC">
        <w:t>.</w:t>
      </w:r>
    </w:p>
    <w:p w14:paraId="62371016" w14:textId="77777777" w:rsidR="00EE62FC" w:rsidRDefault="00EE62FC">
      <w:pPr>
        <w:ind w:left="360"/>
        <w:jc w:val="both"/>
        <w:pPrChange w:id="92" w:author="VICENTE DIEGO ORTEGA DEL VECCHYO" w:date="2020-10-19T19:27:00Z">
          <w:pPr>
            <w:ind w:left="360"/>
          </w:pPr>
        </w:pPrChange>
      </w:pPr>
    </w:p>
    <w:p w14:paraId="59AFA722" w14:textId="60C5349D" w:rsidR="008E36CD" w:rsidRDefault="00EE62FC">
      <w:pPr>
        <w:ind w:left="360"/>
        <w:jc w:val="both"/>
        <w:pPrChange w:id="93" w:author="VICENTE DIEGO ORTEGA DEL VECCHYO" w:date="2020-10-19T19:27:00Z">
          <w:pPr>
            <w:ind w:left="360"/>
          </w:pPr>
        </w:pPrChange>
      </w:pPr>
      <w:r>
        <w:t xml:space="preserve">We have experienced some </w:t>
      </w:r>
      <w:r w:rsidR="008E36CD">
        <w:t xml:space="preserve">errors compiling </w:t>
      </w:r>
      <w:r w:rsidR="009D721E">
        <w:t xml:space="preserve">PReFerSim </w:t>
      </w:r>
      <w:r w:rsidR="008E36CD">
        <w:t xml:space="preserve">on El Capitan </w:t>
      </w:r>
      <w:r w:rsidR="006C65A3">
        <w:t xml:space="preserve">on mac </w:t>
      </w:r>
      <w:r w:rsidR="008E36CD">
        <w:t>associated with lo</w:t>
      </w:r>
      <w:r w:rsidR="006C65A3">
        <w:t>cating the GSL library</w:t>
      </w:r>
      <w:r w:rsidR="00002519">
        <w:t xml:space="preserve"> in the PATH</w:t>
      </w:r>
      <w:r w:rsidR="006C65A3">
        <w:t xml:space="preserve">.  </w:t>
      </w:r>
      <w:r w:rsidR="009F7833">
        <w:t>In those cases,</w:t>
      </w:r>
      <w:r w:rsidR="0019504F">
        <w:t xml:space="preserve"> you should provide the location of the gsl library when compiling</w:t>
      </w:r>
      <w:r w:rsidR="003C1614">
        <w:t>. For example</w:t>
      </w:r>
      <w:r w:rsidR="0019504F">
        <w:t>:</w:t>
      </w:r>
    </w:p>
    <w:p w14:paraId="4D9D4841" w14:textId="264E44AB" w:rsidR="008E36CD" w:rsidRPr="00EE62FC" w:rsidRDefault="008E36CD">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94" w:author="VICENTE DIEGO ORTEGA DEL VECCHYO" w:date="2020-10-19T19:27:00Z">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r w:rsidRPr="008B2090">
        <w:rPr>
          <w:rFonts w:ascii="Monaco" w:hAnsi="Monaco" w:cs="Courier"/>
          <w:color w:val="333333"/>
          <w:sz w:val="18"/>
          <w:szCs w:val="18"/>
        </w:rPr>
        <w:t xml:space="preserve">gcc -g -o </w:t>
      </w:r>
      <w:r w:rsidR="00925DD0">
        <w:rPr>
          <w:rFonts w:ascii="Monaco" w:hAnsi="Monaco" w:cs="Courier"/>
          <w:color w:val="333333"/>
          <w:sz w:val="18"/>
          <w:szCs w:val="18"/>
        </w:rPr>
        <w:t>PReFerSim</w:t>
      </w:r>
      <w:r w:rsidRPr="008B2090">
        <w:rPr>
          <w:rFonts w:ascii="Monaco" w:hAnsi="Monaco" w:cs="Courier"/>
          <w:color w:val="333333"/>
          <w:sz w:val="18"/>
          <w:szCs w:val="18"/>
        </w:rPr>
        <w:t xml:space="preserve"> </w:t>
      </w:r>
      <w:r w:rsidR="00925DD0">
        <w:rPr>
          <w:rFonts w:ascii="Monaco" w:hAnsi="Monaco" w:cs="Courier"/>
          <w:color w:val="333333"/>
          <w:sz w:val="18"/>
          <w:szCs w:val="18"/>
        </w:rPr>
        <w:t>PReFerSim</w:t>
      </w:r>
      <w:r w:rsidRPr="008B2090">
        <w:rPr>
          <w:rFonts w:ascii="Monaco" w:hAnsi="Monaco" w:cs="Courier"/>
          <w:color w:val="333333"/>
          <w:sz w:val="18"/>
          <w:szCs w:val="18"/>
        </w:rPr>
        <w:t>.c -lm -lgsl -lgslcblas -O3</w:t>
      </w:r>
      <w:r w:rsidR="006C65A3">
        <w:rPr>
          <w:rFonts w:ascii="Monaco" w:hAnsi="Monaco" w:cs="Courier"/>
          <w:color w:val="333333"/>
          <w:sz w:val="18"/>
          <w:szCs w:val="18"/>
        </w:rPr>
        <w:t xml:space="preserve"> </w:t>
      </w:r>
      <w:r w:rsidR="006C65A3" w:rsidRPr="006C65A3">
        <w:rPr>
          <w:rFonts w:ascii="Monaco" w:hAnsi="Monaco" w:cs="Courier"/>
          <w:color w:val="333333"/>
          <w:sz w:val="18"/>
          <w:szCs w:val="18"/>
        </w:rPr>
        <w:t>-I/usr/local/include</w:t>
      </w:r>
      <w:r w:rsidR="00C47D38">
        <w:rPr>
          <w:rFonts w:ascii="Monaco" w:hAnsi="Monaco" w:cs="Courier"/>
          <w:color w:val="333333"/>
          <w:sz w:val="18"/>
          <w:szCs w:val="18"/>
        </w:rPr>
        <w:t xml:space="preserve"> </w:t>
      </w:r>
      <w:r w:rsidR="00C47D38" w:rsidRPr="006C65A3">
        <w:rPr>
          <w:rFonts w:ascii="Monaco" w:hAnsi="Monaco" w:cs="Courier"/>
          <w:color w:val="333333"/>
          <w:sz w:val="18"/>
          <w:szCs w:val="18"/>
        </w:rPr>
        <w:t>-L/usr/local/lib</w:t>
      </w:r>
    </w:p>
    <w:p w14:paraId="19941D5C" w14:textId="77777777" w:rsidR="00EE62FC" w:rsidRDefault="00EE62FC">
      <w:pPr>
        <w:jc w:val="both"/>
        <w:pPrChange w:id="95" w:author="VICENTE DIEGO ORTEGA DEL VECCHYO" w:date="2020-10-19T19:27:00Z">
          <w:pPr/>
        </w:pPrChange>
      </w:pPr>
    </w:p>
    <w:p w14:paraId="4FFE959F" w14:textId="77777777" w:rsidR="006C65A3" w:rsidRDefault="006C65A3">
      <w:pPr>
        <w:jc w:val="both"/>
        <w:pPrChange w:id="96" w:author="VICENTE DIEGO ORTEGA DEL VECCHYO" w:date="2020-10-19T19:27:00Z">
          <w:pPr/>
        </w:pPrChange>
      </w:pPr>
    </w:p>
    <w:p w14:paraId="399AF2DE" w14:textId="77777777" w:rsidR="00E86441" w:rsidRDefault="00E86441">
      <w:pPr>
        <w:pStyle w:val="Headmain"/>
        <w:jc w:val="both"/>
        <w:pPrChange w:id="97" w:author="VICENTE DIEGO ORTEGA DEL VECCHYO" w:date="2020-10-19T19:27:00Z">
          <w:pPr>
            <w:pStyle w:val="Headmain"/>
          </w:pPr>
        </w:pPrChange>
      </w:pPr>
      <w:r>
        <w:t>General usage</w:t>
      </w:r>
    </w:p>
    <w:p w14:paraId="2A53878D" w14:textId="77777777" w:rsidR="00B44C01" w:rsidRDefault="00B44C01">
      <w:pPr>
        <w:jc w:val="both"/>
        <w:pPrChange w:id="98" w:author="VICENTE DIEGO ORTEGA DEL VECCHYO" w:date="2020-10-19T19:27:00Z">
          <w:pPr/>
        </w:pPrChange>
      </w:pPr>
    </w:p>
    <w:p w14:paraId="59CE5135" w14:textId="659A8CC5" w:rsidR="00074B78" w:rsidRDefault="00A15141">
      <w:pPr>
        <w:jc w:val="both"/>
        <w:pPrChange w:id="99" w:author="VICENTE DIEGO ORTEGA DEL VECCHYO" w:date="2020-10-19T19:27:00Z">
          <w:pPr/>
        </w:pPrChange>
      </w:pPr>
      <w:r>
        <w:t xml:space="preserve">In order to run PReFerSim, </w:t>
      </w:r>
      <w:r w:rsidRPr="0073346D">
        <w:t>the use</w:t>
      </w:r>
      <w:r w:rsidR="00B44C01" w:rsidRPr="0073346D">
        <w:t xml:space="preserve">r must provide a parameter </w:t>
      </w:r>
      <w:r w:rsidRPr="0073346D">
        <w:t>file</w:t>
      </w:r>
      <w:r>
        <w:t xml:space="preserve"> </w:t>
      </w:r>
      <w:r w:rsidR="00580E2A">
        <w:t xml:space="preserve">with </w:t>
      </w:r>
      <w:r>
        <w:t xml:space="preserve">the options </w:t>
      </w:r>
      <w:r w:rsidR="00024CD1">
        <w:t xml:space="preserve">on how </w:t>
      </w:r>
      <w:r w:rsidR="00580E2A">
        <w:t>the program</w:t>
      </w:r>
      <w:r w:rsidR="00024CD1">
        <w:t xml:space="preserve"> should be run</w:t>
      </w:r>
      <w:r w:rsidR="00A11B56">
        <w:t xml:space="preserve"> </w:t>
      </w:r>
      <w:r w:rsidR="00690069">
        <w:t>(discussed in detail below)</w:t>
      </w:r>
      <w:r>
        <w:t>.</w:t>
      </w:r>
      <w:r w:rsidR="00B44C01">
        <w:t xml:space="preserve"> </w:t>
      </w:r>
    </w:p>
    <w:p w14:paraId="447BE6B9" w14:textId="77777777" w:rsidR="00074B78" w:rsidRDefault="00074B78">
      <w:pPr>
        <w:jc w:val="both"/>
        <w:pPrChange w:id="100" w:author="VICENTE DIEGO ORTEGA DEL VECCHYO" w:date="2020-10-19T19:27:00Z">
          <w:pPr/>
        </w:pPrChange>
      </w:pPr>
    </w:p>
    <w:p w14:paraId="26834F63" w14:textId="681DF5C3" w:rsidR="00B44C01" w:rsidRDefault="00B44C01">
      <w:pPr>
        <w:jc w:val="both"/>
        <w:pPrChange w:id="101" w:author="VICENTE DIEGO ORTEGA DEL VECCHYO" w:date="2020-10-19T19:27:00Z">
          <w:pPr/>
        </w:pPrChange>
      </w:pPr>
      <w:r>
        <w:t xml:space="preserve">The program can then be run with </w:t>
      </w:r>
      <w:r w:rsidR="004E57C6">
        <w:t xml:space="preserve">five arguments (all required) </w:t>
      </w:r>
      <w:r w:rsidR="0004532D">
        <w:t>following a syntax similar to the one detailed below</w:t>
      </w:r>
      <w:r>
        <w:t>:</w:t>
      </w:r>
    </w:p>
    <w:p w14:paraId="4B637422" w14:textId="5B1DCCD1" w:rsidR="004E57C6" w:rsidRPr="004E57C6" w:rsidRDefault="00515E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Monaco" w:hAnsi="Monaco" w:cs="Courier"/>
          <w:color w:val="333333"/>
          <w:sz w:val="18"/>
          <w:szCs w:val="18"/>
        </w:rPr>
        <w:pPrChange w:id="102" w:author="VICENTE DIEGO ORTEGA DEL VECCHYO" w:date="2020-10-19T19:27:00Z">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pPr>
        </w:pPrChange>
      </w:pPr>
      <w:r>
        <w:rPr>
          <w:rFonts w:ascii="Monaco" w:hAnsi="Monaco" w:cs="Courier"/>
          <w:color w:val="333333"/>
          <w:sz w:val="18"/>
          <w:szCs w:val="18"/>
        </w:rPr>
        <w:t>G</w:t>
      </w:r>
      <w:r w:rsidRPr="00515EF7">
        <w:rPr>
          <w:rFonts w:ascii="Monaco" w:hAnsi="Monaco" w:cs="Courier"/>
          <w:color w:val="333333"/>
          <w:sz w:val="18"/>
          <w:szCs w:val="18"/>
        </w:rPr>
        <w:t>SL_RNG_SEED=1 GSL_RNG_</w:t>
      </w:r>
      <w:r w:rsidRPr="00173008">
        <w:rPr>
          <w:rFonts w:ascii="Monaco" w:hAnsi="Monaco" w:cs="Courier"/>
          <w:color w:val="333333"/>
          <w:sz w:val="18"/>
          <w:szCs w:val="18"/>
        </w:rPr>
        <w:t>TYPE=mrg .</w:t>
      </w:r>
      <w:r w:rsidRPr="00173008">
        <w:rPr>
          <w:rFonts w:ascii="Monaco" w:hAnsi="Monaco" w:cs="Courier"/>
          <w:sz w:val="18"/>
          <w:szCs w:val="18"/>
        </w:rPr>
        <w:t>/</w:t>
      </w:r>
      <w:r w:rsidR="00514231" w:rsidRPr="00173008">
        <w:rPr>
          <w:rFonts w:ascii="Monaco" w:hAnsi="Monaco" w:cs="Monaco"/>
          <w:sz w:val="18"/>
          <w:szCs w:val="18"/>
        </w:rPr>
        <w:t>PReFerSim</w:t>
      </w:r>
      <w:r w:rsidR="00514231" w:rsidRPr="00173008" w:rsidDel="00514231">
        <w:rPr>
          <w:rFonts w:ascii="Monaco" w:hAnsi="Monaco" w:cs="Courier"/>
          <w:color w:val="333333"/>
          <w:sz w:val="18"/>
          <w:szCs w:val="18"/>
        </w:rPr>
        <w:t xml:space="preserve"> </w:t>
      </w:r>
      <w:r w:rsidRPr="00173008">
        <w:rPr>
          <w:rFonts w:ascii="Monaco" w:hAnsi="Monaco" w:cs="Courier"/>
          <w:color w:val="333333"/>
          <w:sz w:val="18"/>
          <w:szCs w:val="18"/>
        </w:rPr>
        <w:t>ParameterFile1</w:t>
      </w:r>
      <w:r w:rsidR="00733FC3">
        <w:rPr>
          <w:rFonts w:ascii="Monaco" w:hAnsi="Monaco" w:cs="Courier"/>
          <w:color w:val="333333"/>
          <w:sz w:val="18"/>
          <w:szCs w:val="18"/>
        </w:rPr>
        <w:t>.txt 1</w:t>
      </w:r>
    </w:p>
    <w:p w14:paraId="6562DFF1" w14:textId="77777777" w:rsidR="00E50DBC" w:rsidRDefault="00E50DBC">
      <w:pPr>
        <w:jc w:val="both"/>
        <w:pPrChange w:id="103" w:author="VICENTE DIEGO ORTEGA DEL VECCHYO" w:date="2020-10-19T19:27:00Z">
          <w:pPr/>
        </w:pPrChange>
      </w:pPr>
      <w:r>
        <w:t>Where:</w:t>
      </w:r>
    </w:p>
    <w:p w14:paraId="1D360BED" w14:textId="5052FC95" w:rsidR="00E50DBC" w:rsidRDefault="00B44C01">
      <w:pPr>
        <w:jc w:val="both"/>
        <w:pPrChange w:id="104" w:author="VICENTE DIEGO ORTEGA DEL VECCHYO" w:date="2020-10-19T19:27:00Z">
          <w:pPr/>
        </w:pPrChange>
      </w:pPr>
      <w:r w:rsidRPr="00AD67A1">
        <w:rPr>
          <w:rFonts w:ascii="Monaco" w:hAnsi="Monaco"/>
          <w:sz w:val="20"/>
          <w:szCs w:val="20"/>
        </w:rPr>
        <w:lastRenderedPageBreak/>
        <w:t>GSL_RNG_SEED=1</w:t>
      </w:r>
      <w:r>
        <w:t xml:space="preserve">    # </w:t>
      </w:r>
      <w:r w:rsidR="00E50DBC">
        <w:t>This defines the random seed number used by the program (1 in this case)</w:t>
      </w:r>
      <w:r w:rsidR="00024CD1">
        <w:t>. You should set the seed to a random value yourself to ensure that independent runs are truly independent.</w:t>
      </w:r>
    </w:p>
    <w:p w14:paraId="3D7441BD" w14:textId="43A10C11" w:rsidR="00E50DBC" w:rsidRDefault="00B44C01">
      <w:pPr>
        <w:jc w:val="both"/>
        <w:pPrChange w:id="105" w:author="VICENTE DIEGO ORTEGA DEL VECCHYO" w:date="2020-10-19T19:27:00Z">
          <w:pPr/>
        </w:pPrChange>
      </w:pPr>
      <w:r w:rsidRPr="00AD67A1">
        <w:rPr>
          <w:rFonts w:ascii="Monaco" w:hAnsi="Monaco"/>
          <w:sz w:val="20"/>
          <w:szCs w:val="20"/>
        </w:rPr>
        <w:t>GSL_RNG_TYPE=mrg</w:t>
      </w:r>
      <w:r>
        <w:t xml:space="preserve">    # </w:t>
      </w:r>
      <w:r w:rsidR="00E50DBC">
        <w:t>This defines the random number generator used (mrg)</w:t>
      </w:r>
    </w:p>
    <w:p w14:paraId="07F560CE" w14:textId="5E395135" w:rsidR="007C474A" w:rsidRDefault="007C474A">
      <w:pPr>
        <w:jc w:val="both"/>
        <w:pPrChange w:id="106" w:author="VICENTE DIEGO ORTEGA DEL VECCHYO" w:date="2020-10-19T19:27:00Z">
          <w:pPr/>
        </w:pPrChange>
      </w:pPr>
      <w:r w:rsidRPr="00AD67A1">
        <w:rPr>
          <w:rFonts w:ascii="Monaco" w:hAnsi="Monaco"/>
          <w:sz w:val="20"/>
          <w:szCs w:val="20"/>
        </w:rPr>
        <w:t>./</w:t>
      </w:r>
      <w:r w:rsidR="00252154">
        <w:rPr>
          <w:rFonts w:ascii="Monaco" w:hAnsi="Monaco"/>
          <w:sz w:val="20"/>
          <w:szCs w:val="20"/>
        </w:rPr>
        <w:t>PReFerSim</w:t>
      </w:r>
      <w:r>
        <w:t xml:space="preserve"> # This </w:t>
      </w:r>
      <w:r w:rsidR="003667D5">
        <w:t>executes the program</w:t>
      </w:r>
    </w:p>
    <w:p w14:paraId="300AC3CE" w14:textId="26B073D8" w:rsidR="00E50DBC" w:rsidRDefault="00E50DBC">
      <w:pPr>
        <w:jc w:val="both"/>
        <w:pPrChange w:id="107" w:author="VICENTE DIEGO ORTEGA DEL VECCHYO" w:date="2020-10-19T19:27:00Z">
          <w:pPr/>
        </w:pPrChange>
      </w:pPr>
      <w:r w:rsidRPr="00AD67A1">
        <w:rPr>
          <w:rFonts w:ascii="Monaco" w:hAnsi="Monaco"/>
          <w:sz w:val="20"/>
          <w:szCs w:val="20"/>
        </w:rPr>
        <w:t>ParameterFile1.txt</w:t>
      </w:r>
      <w:r>
        <w:t xml:space="preserve">   </w:t>
      </w:r>
      <w:r w:rsidR="00B44C01">
        <w:t xml:space="preserve"># </w:t>
      </w:r>
      <w:r w:rsidR="005F4026">
        <w:t>This is the parameter file which includes</w:t>
      </w:r>
      <w:r>
        <w:t xml:space="preserve"> the instructions needed for the program to run</w:t>
      </w:r>
    </w:p>
    <w:p w14:paraId="28068F01" w14:textId="1988DDEF" w:rsidR="00E50DBC" w:rsidRDefault="00E50DBC">
      <w:pPr>
        <w:jc w:val="both"/>
        <w:pPrChange w:id="108" w:author="VICENTE DIEGO ORTEGA DEL VECCHYO" w:date="2020-10-19T19:27:00Z">
          <w:pPr/>
        </w:pPrChange>
      </w:pPr>
      <w:r w:rsidRPr="00AD67A1">
        <w:rPr>
          <w:rFonts w:ascii="Monaco" w:hAnsi="Monaco"/>
          <w:sz w:val="20"/>
          <w:szCs w:val="20"/>
        </w:rPr>
        <w:t>11</w:t>
      </w:r>
      <w:r>
        <w:t xml:space="preserve">                      </w:t>
      </w:r>
      <w:r w:rsidR="005F4026">
        <w:t xml:space="preserve"># </w:t>
      </w:r>
      <w:r>
        <w:t>This is the replicate number. This is specified by the user and will be used in the output files to facilitate running the program in parallel.</w:t>
      </w:r>
    </w:p>
    <w:p w14:paraId="469E5DA9" w14:textId="77777777" w:rsidR="00074B78" w:rsidRDefault="00074B78">
      <w:pPr>
        <w:jc w:val="both"/>
        <w:pPrChange w:id="109" w:author="VICENTE DIEGO ORTEGA DEL VECCHYO" w:date="2020-10-19T19:27:00Z">
          <w:pPr/>
        </w:pPrChange>
      </w:pPr>
    </w:p>
    <w:p w14:paraId="64427ECB" w14:textId="77777777" w:rsidR="00AD67A1" w:rsidRDefault="00AD67A1">
      <w:pPr>
        <w:jc w:val="both"/>
        <w:pPrChange w:id="110" w:author="VICENTE DIEGO ORTEGA DEL VECCHYO" w:date="2020-10-19T19:27:00Z">
          <w:pPr/>
        </w:pPrChange>
      </w:pPr>
    </w:p>
    <w:p w14:paraId="743077ED" w14:textId="30DE1A2B" w:rsidR="005F4026" w:rsidRDefault="00CA3BAF">
      <w:pPr>
        <w:pStyle w:val="Headmain"/>
        <w:jc w:val="both"/>
        <w:pPrChange w:id="111" w:author="VICENTE DIEGO ORTEGA DEL VECCHYO" w:date="2020-10-19T19:27:00Z">
          <w:pPr>
            <w:pStyle w:val="Headmain"/>
          </w:pPr>
        </w:pPrChange>
      </w:pPr>
      <w:r>
        <w:t>Overview p</w:t>
      </w:r>
      <w:r w:rsidR="005F4026">
        <w:t>arameter file</w:t>
      </w:r>
    </w:p>
    <w:p w14:paraId="28756028" w14:textId="77777777" w:rsidR="00E50DBC" w:rsidRDefault="00E50DBC">
      <w:pPr>
        <w:jc w:val="both"/>
        <w:pPrChange w:id="112" w:author="VICENTE DIEGO ORTEGA DEL VECCHYO" w:date="2020-10-19T19:27:00Z">
          <w:pPr/>
        </w:pPrChange>
      </w:pPr>
    </w:p>
    <w:p w14:paraId="1BDE7B0C" w14:textId="156A7B19" w:rsidR="001E4B4D" w:rsidRDefault="00E50DBC">
      <w:pPr>
        <w:jc w:val="both"/>
        <w:pPrChange w:id="113" w:author="VICENTE DIEGO ORTEGA DEL VECCHYO" w:date="2020-10-19T19:27:00Z">
          <w:pPr/>
        </w:pPrChange>
      </w:pPr>
      <w:r>
        <w:t xml:space="preserve">The parameter file specifies the options that you will use to run </w:t>
      </w:r>
      <w:r w:rsidR="007953BA">
        <w:t>PReFerSim</w:t>
      </w:r>
      <w:r>
        <w:t xml:space="preserve">. </w:t>
      </w:r>
    </w:p>
    <w:p w14:paraId="7E9A6FF8" w14:textId="77777777" w:rsidR="001E4B4D" w:rsidRDefault="001E4B4D">
      <w:pPr>
        <w:jc w:val="both"/>
        <w:pPrChange w:id="114" w:author="VICENTE DIEGO ORTEGA DEL VECCHYO" w:date="2020-10-19T19:27:00Z">
          <w:pPr/>
        </w:pPrChange>
      </w:pPr>
    </w:p>
    <w:p w14:paraId="5A58E5D5" w14:textId="08804806" w:rsidR="001B528D" w:rsidRDefault="001E4B4D">
      <w:pPr>
        <w:jc w:val="both"/>
        <w:pPrChange w:id="115" w:author="VICENTE DIEGO ORTEGA DEL VECCHYO" w:date="2020-10-19T19:27:00Z">
          <w:pPr/>
        </w:pPrChange>
      </w:pPr>
      <w:r>
        <w:t xml:space="preserve">Every option of the parameter file must be </w:t>
      </w:r>
      <w:r w:rsidR="00C920A5">
        <w:t xml:space="preserve">followed </w:t>
      </w:r>
      <w:r>
        <w:t>by</w:t>
      </w:r>
      <w:r w:rsidR="005E6FD0">
        <w:t xml:space="preserve"> one</w:t>
      </w:r>
      <w:r w:rsidR="00110845">
        <w:t xml:space="preserve"> optional</w:t>
      </w:r>
      <w:r w:rsidR="005E6FD0">
        <w:t xml:space="preserve"> colon</w:t>
      </w:r>
      <w:r w:rsidR="00C920A5">
        <w:t>,</w:t>
      </w:r>
      <w:r w:rsidR="005E6FD0">
        <w:t xml:space="preserve"> </w:t>
      </w:r>
      <w:r w:rsidR="00FD1CE0">
        <w:t xml:space="preserve">one </w:t>
      </w:r>
      <w:r w:rsidR="00550B38">
        <w:t xml:space="preserve">or more </w:t>
      </w:r>
      <w:r w:rsidR="00FD1CE0">
        <w:t>blank space</w:t>
      </w:r>
      <w:r w:rsidR="00550B38">
        <w:t>s or tabs</w:t>
      </w:r>
      <w:r w:rsidR="003F6D3B">
        <w:t>, and</w:t>
      </w:r>
      <w:r w:rsidR="00550B38">
        <w:t xml:space="preserve"> </w:t>
      </w:r>
      <w:r>
        <w:t>the value of the parameter</w:t>
      </w:r>
      <w:r w:rsidR="009F4E72">
        <w:t>.</w:t>
      </w:r>
      <w:r>
        <w:t xml:space="preserve"> </w:t>
      </w:r>
      <w:r w:rsidR="0095676A">
        <w:t xml:space="preserve">Every </w:t>
      </w:r>
      <w:r w:rsidR="000A3EE1">
        <w:t>option of the program</w:t>
      </w:r>
      <w:r>
        <w:t xml:space="preserve"> must be typed exactly as shown in the manual,</w:t>
      </w:r>
      <w:r w:rsidR="006D3B83">
        <w:t xml:space="preserve"> although the program can recognize changes in</w:t>
      </w:r>
      <w:r w:rsidR="009F1304">
        <w:t xml:space="preserve"> the capitalization of letters.</w:t>
      </w:r>
    </w:p>
    <w:p w14:paraId="0B9EB214" w14:textId="77777777" w:rsidR="001B528D" w:rsidRDefault="001B528D">
      <w:pPr>
        <w:jc w:val="both"/>
        <w:pPrChange w:id="116" w:author="VICENTE DIEGO ORTEGA DEL VECCHYO" w:date="2020-10-19T19:27:00Z">
          <w:pPr/>
        </w:pPrChange>
      </w:pPr>
    </w:p>
    <w:p w14:paraId="53D15609" w14:textId="4C1F78F3" w:rsidR="001E4B4D" w:rsidRDefault="001B528D">
      <w:pPr>
        <w:jc w:val="both"/>
        <w:pPrChange w:id="117" w:author="VICENTE DIEGO ORTEGA DEL VECCHYO" w:date="2020-10-19T19:27:00Z">
          <w:pPr/>
        </w:pPrChange>
      </w:pPr>
      <w:r>
        <w:t>Example:</w:t>
      </w:r>
    </w:p>
    <w:p w14:paraId="20DE7F6C" w14:textId="77777777" w:rsidR="001E4B4D" w:rsidRDefault="001E4B4D">
      <w:pPr>
        <w:pStyle w:val="Parameter"/>
        <w:jc w:val="both"/>
        <w:pPrChange w:id="118" w:author="VICENTE DIEGO ORTEGA DEL VECCHYO" w:date="2020-10-19T19:27:00Z">
          <w:pPr>
            <w:pStyle w:val="Parameter"/>
          </w:pPr>
        </w:pPrChange>
      </w:pPr>
      <w:r>
        <w:t>MutationRate: 4</w:t>
      </w:r>
    </w:p>
    <w:p w14:paraId="3A18ABA4" w14:textId="77777777" w:rsidR="00690069" w:rsidRDefault="00690069">
      <w:pPr>
        <w:jc w:val="both"/>
        <w:pPrChange w:id="119" w:author="VICENTE DIEGO ORTEGA DEL VECCHYO" w:date="2020-10-19T19:27:00Z">
          <w:pPr/>
        </w:pPrChange>
      </w:pPr>
    </w:p>
    <w:p w14:paraId="7D5BFF19" w14:textId="4D565F23" w:rsidR="00C3729B" w:rsidRDefault="00AC6AA0">
      <w:pPr>
        <w:jc w:val="both"/>
        <w:pPrChange w:id="120" w:author="VICENTE DIEGO ORTEGA DEL VECCHYO" w:date="2020-10-19T19:27:00Z">
          <w:pPr/>
        </w:pPrChange>
      </w:pPr>
      <w:r>
        <w:t xml:space="preserve">Table 1 gives an overview of the parameter options that can be specified in the parameter file.  Each of these is described in detail in the next section, and example parameter files are given in the PReFerSim folder. </w:t>
      </w:r>
    </w:p>
    <w:p w14:paraId="058CA1B4" w14:textId="77777777" w:rsidR="00C3729B" w:rsidRDefault="00C3729B">
      <w:pPr>
        <w:jc w:val="both"/>
        <w:pPrChange w:id="121" w:author="VICENTE DIEGO ORTEGA DEL VECCHYO" w:date="2020-10-19T19:27:00Z">
          <w:pPr/>
        </w:pPrChange>
      </w:pPr>
    </w:p>
    <w:p w14:paraId="18203A72" w14:textId="1FFAA3CA" w:rsidR="00AC6AA0" w:rsidRDefault="00F029C2">
      <w:pPr>
        <w:ind w:hanging="810"/>
        <w:jc w:val="both"/>
        <w:pPrChange w:id="122" w:author="VICENTE DIEGO ORTEGA DEL VECCHYO" w:date="2020-10-19T19:27:00Z">
          <w:pPr>
            <w:ind w:hanging="810"/>
          </w:pPr>
        </w:pPrChange>
      </w:pPr>
      <w:r>
        <w:t xml:space="preserve">      </w:t>
      </w:r>
      <w:r w:rsidR="00AC6AA0">
        <w:t>Table</w:t>
      </w:r>
      <w:r w:rsidR="00A840A9">
        <w:t xml:space="preserve"> summarising</w:t>
      </w:r>
      <w:r w:rsidR="00AC6AA0">
        <w:t xml:space="preserve"> parameter options for the parameter file</w:t>
      </w:r>
    </w:p>
    <w:tbl>
      <w:tblPr>
        <w:tblStyle w:val="TableGrid"/>
        <w:tblW w:w="9630" w:type="dxa"/>
        <w:tblInd w:w="-342" w:type="dxa"/>
        <w:tblLayout w:type="fixed"/>
        <w:tblLook w:val="04A0" w:firstRow="1" w:lastRow="0" w:firstColumn="1" w:lastColumn="0" w:noHBand="0" w:noVBand="1"/>
        <w:tblPrChange w:id="123" w:author="VICENTE DIEGO ORTEGA DEL VECCHYO" w:date="2020-10-19T19:29:00Z">
          <w:tblPr>
            <w:tblStyle w:val="TableGrid"/>
            <w:tblW w:w="9630" w:type="dxa"/>
            <w:tblInd w:w="-342" w:type="dxa"/>
            <w:tblLayout w:type="fixed"/>
            <w:tblLook w:val="04A0" w:firstRow="1" w:lastRow="0" w:firstColumn="1" w:lastColumn="0" w:noHBand="0" w:noVBand="1"/>
          </w:tblPr>
        </w:tblPrChange>
      </w:tblPr>
      <w:tblGrid>
        <w:gridCol w:w="2610"/>
        <w:gridCol w:w="1350"/>
        <w:gridCol w:w="1260"/>
        <w:gridCol w:w="810"/>
        <w:gridCol w:w="3600"/>
        <w:tblGridChange w:id="124">
          <w:tblGrid>
            <w:gridCol w:w="2610"/>
            <w:gridCol w:w="1440"/>
            <w:gridCol w:w="1080"/>
            <w:gridCol w:w="810"/>
            <w:gridCol w:w="3690"/>
          </w:tblGrid>
        </w:tblGridChange>
      </w:tblGrid>
      <w:tr w:rsidR="00AC6AA0" w:rsidRPr="00D86C8D" w14:paraId="144D15B6" w14:textId="77777777" w:rsidTr="00B57F0B">
        <w:tc>
          <w:tcPr>
            <w:tcW w:w="2610" w:type="dxa"/>
            <w:tcPrChange w:id="125" w:author="VICENTE DIEGO ORTEGA DEL VECCHYO" w:date="2020-10-19T19:29:00Z">
              <w:tcPr>
                <w:tcW w:w="2610" w:type="dxa"/>
              </w:tcPr>
            </w:tcPrChange>
          </w:tcPr>
          <w:p w14:paraId="276EDB31" w14:textId="77777777" w:rsidR="00AC6AA0" w:rsidRPr="00D86C8D" w:rsidRDefault="00AC6AA0">
            <w:pPr>
              <w:jc w:val="both"/>
              <w:rPr>
                <w:sz w:val="18"/>
                <w:szCs w:val="18"/>
              </w:rPr>
              <w:pPrChange w:id="126" w:author="VICENTE DIEGO ORTEGA DEL VECCHYO" w:date="2020-10-19T19:27:00Z">
                <w:pPr/>
              </w:pPrChange>
            </w:pPr>
          </w:p>
        </w:tc>
        <w:tc>
          <w:tcPr>
            <w:tcW w:w="1350" w:type="dxa"/>
            <w:tcPrChange w:id="127" w:author="VICENTE DIEGO ORTEGA DEL VECCHYO" w:date="2020-10-19T19:29:00Z">
              <w:tcPr>
                <w:tcW w:w="1440" w:type="dxa"/>
              </w:tcPr>
            </w:tcPrChange>
          </w:tcPr>
          <w:p w14:paraId="62DBADFB" w14:textId="77777777" w:rsidR="00AC6AA0" w:rsidRPr="00D86C8D" w:rsidRDefault="00AC6AA0">
            <w:pPr>
              <w:jc w:val="both"/>
              <w:rPr>
                <w:b/>
                <w:sz w:val="18"/>
                <w:szCs w:val="18"/>
              </w:rPr>
              <w:pPrChange w:id="128" w:author="VICENTE DIEGO ORTEGA DEL VECCHYO" w:date="2020-10-19T19:27:00Z">
                <w:pPr/>
              </w:pPrChange>
            </w:pPr>
            <w:r w:rsidRPr="00D86C8D">
              <w:rPr>
                <w:b/>
                <w:sz w:val="18"/>
                <w:szCs w:val="18"/>
              </w:rPr>
              <w:t>Req/opt</w:t>
            </w:r>
          </w:p>
        </w:tc>
        <w:tc>
          <w:tcPr>
            <w:tcW w:w="1260" w:type="dxa"/>
            <w:tcPrChange w:id="129" w:author="VICENTE DIEGO ORTEGA DEL VECCHYO" w:date="2020-10-19T19:29:00Z">
              <w:tcPr>
                <w:tcW w:w="1080" w:type="dxa"/>
              </w:tcPr>
            </w:tcPrChange>
          </w:tcPr>
          <w:p w14:paraId="20AE6574" w14:textId="77777777" w:rsidR="00AC6AA0" w:rsidRPr="00D86C8D" w:rsidRDefault="00AC6AA0">
            <w:pPr>
              <w:jc w:val="both"/>
              <w:rPr>
                <w:b/>
                <w:sz w:val="18"/>
                <w:szCs w:val="18"/>
              </w:rPr>
              <w:pPrChange w:id="130" w:author="VICENTE DIEGO ORTEGA DEL VECCHYO" w:date="2020-10-19T19:27:00Z">
                <w:pPr/>
              </w:pPrChange>
            </w:pPr>
            <w:r w:rsidRPr="00D86C8D">
              <w:rPr>
                <w:b/>
                <w:sz w:val="18"/>
                <w:szCs w:val="18"/>
              </w:rPr>
              <w:t>Input type</w:t>
            </w:r>
          </w:p>
        </w:tc>
        <w:tc>
          <w:tcPr>
            <w:tcW w:w="810" w:type="dxa"/>
            <w:tcPrChange w:id="131" w:author="VICENTE DIEGO ORTEGA DEL VECCHYO" w:date="2020-10-19T19:29:00Z">
              <w:tcPr>
                <w:tcW w:w="810" w:type="dxa"/>
              </w:tcPr>
            </w:tcPrChange>
          </w:tcPr>
          <w:p w14:paraId="5D76E2DD" w14:textId="77777777" w:rsidR="00AC6AA0" w:rsidRPr="00D86C8D" w:rsidRDefault="00AC6AA0">
            <w:pPr>
              <w:jc w:val="both"/>
              <w:rPr>
                <w:b/>
                <w:sz w:val="18"/>
                <w:szCs w:val="18"/>
              </w:rPr>
              <w:pPrChange w:id="132" w:author="VICENTE DIEGO ORTEGA DEL VECCHYO" w:date="2020-10-19T19:27:00Z">
                <w:pPr/>
              </w:pPrChange>
            </w:pPr>
            <w:r w:rsidRPr="00D86C8D">
              <w:rPr>
                <w:b/>
                <w:sz w:val="18"/>
                <w:szCs w:val="18"/>
              </w:rPr>
              <w:t>Default</w:t>
            </w:r>
          </w:p>
        </w:tc>
        <w:tc>
          <w:tcPr>
            <w:tcW w:w="3600" w:type="dxa"/>
            <w:tcPrChange w:id="133" w:author="VICENTE DIEGO ORTEGA DEL VECCHYO" w:date="2020-10-19T19:29:00Z">
              <w:tcPr>
                <w:tcW w:w="3690" w:type="dxa"/>
              </w:tcPr>
            </w:tcPrChange>
          </w:tcPr>
          <w:p w14:paraId="34EA1C51" w14:textId="77777777" w:rsidR="00AC6AA0" w:rsidRPr="00D86C8D" w:rsidRDefault="00AC6AA0">
            <w:pPr>
              <w:jc w:val="both"/>
              <w:rPr>
                <w:b/>
                <w:sz w:val="18"/>
                <w:szCs w:val="18"/>
              </w:rPr>
              <w:pPrChange w:id="134" w:author="VICENTE DIEGO ORTEGA DEL VECCHYO" w:date="2020-10-19T19:27:00Z">
                <w:pPr/>
              </w:pPrChange>
            </w:pPr>
            <w:r w:rsidRPr="00D86C8D">
              <w:rPr>
                <w:b/>
                <w:sz w:val="18"/>
                <w:szCs w:val="18"/>
              </w:rPr>
              <w:t>Summary</w:t>
            </w:r>
          </w:p>
        </w:tc>
      </w:tr>
      <w:tr w:rsidR="00AC6AA0" w:rsidRPr="00D86C8D" w14:paraId="6B55D176" w14:textId="77777777" w:rsidTr="00B57F0B">
        <w:tc>
          <w:tcPr>
            <w:tcW w:w="2610" w:type="dxa"/>
            <w:tcPrChange w:id="135" w:author="VICENTE DIEGO ORTEGA DEL VECCHYO" w:date="2020-10-19T19:29:00Z">
              <w:tcPr>
                <w:tcW w:w="2610" w:type="dxa"/>
              </w:tcPr>
            </w:tcPrChange>
          </w:tcPr>
          <w:p w14:paraId="6C46A920" w14:textId="77777777" w:rsidR="00AC6AA0" w:rsidRPr="00D86C8D" w:rsidRDefault="00AC6AA0">
            <w:pPr>
              <w:jc w:val="both"/>
              <w:rPr>
                <w:b/>
                <w:sz w:val="18"/>
                <w:szCs w:val="18"/>
              </w:rPr>
              <w:pPrChange w:id="136" w:author="VICENTE DIEGO ORTEGA DEL VECCHYO" w:date="2020-10-19T19:27:00Z">
                <w:pPr/>
              </w:pPrChange>
            </w:pPr>
            <w:r w:rsidRPr="00D86C8D">
              <w:rPr>
                <w:b/>
                <w:sz w:val="18"/>
                <w:szCs w:val="18"/>
              </w:rPr>
              <w:t>General parameters</w:t>
            </w:r>
          </w:p>
        </w:tc>
        <w:tc>
          <w:tcPr>
            <w:tcW w:w="1350" w:type="dxa"/>
            <w:tcPrChange w:id="137" w:author="VICENTE DIEGO ORTEGA DEL VECCHYO" w:date="2020-10-19T19:29:00Z">
              <w:tcPr>
                <w:tcW w:w="1440" w:type="dxa"/>
              </w:tcPr>
            </w:tcPrChange>
          </w:tcPr>
          <w:p w14:paraId="6DD331CD" w14:textId="77777777" w:rsidR="00AC6AA0" w:rsidRPr="00D86C8D" w:rsidRDefault="00AC6AA0">
            <w:pPr>
              <w:jc w:val="both"/>
              <w:rPr>
                <w:sz w:val="18"/>
                <w:szCs w:val="18"/>
              </w:rPr>
              <w:pPrChange w:id="138" w:author="VICENTE DIEGO ORTEGA DEL VECCHYO" w:date="2020-10-19T19:27:00Z">
                <w:pPr/>
              </w:pPrChange>
            </w:pPr>
          </w:p>
        </w:tc>
        <w:tc>
          <w:tcPr>
            <w:tcW w:w="1260" w:type="dxa"/>
            <w:tcPrChange w:id="139" w:author="VICENTE DIEGO ORTEGA DEL VECCHYO" w:date="2020-10-19T19:29:00Z">
              <w:tcPr>
                <w:tcW w:w="1080" w:type="dxa"/>
              </w:tcPr>
            </w:tcPrChange>
          </w:tcPr>
          <w:p w14:paraId="5A2A6501" w14:textId="77777777" w:rsidR="00AC6AA0" w:rsidRPr="00D86C8D" w:rsidRDefault="00AC6AA0">
            <w:pPr>
              <w:jc w:val="both"/>
              <w:rPr>
                <w:sz w:val="18"/>
                <w:szCs w:val="18"/>
              </w:rPr>
              <w:pPrChange w:id="140" w:author="VICENTE DIEGO ORTEGA DEL VECCHYO" w:date="2020-10-19T19:27:00Z">
                <w:pPr/>
              </w:pPrChange>
            </w:pPr>
          </w:p>
        </w:tc>
        <w:tc>
          <w:tcPr>
            <w:tcW w:w="810" w:type="dxa"/>
            <w:tcPrChange w:id="141" w:author="VICENTE DIEGO ORTEGA DEL VECCHYO" w:date="2020-10-19T19:29:00Z">
              <w:tcPr>
                <w:tcW w:w="810" w:type="dxa"/>
              </w:tcPr>
            </w:tcPrChange>
          </w:tcPr>
          <w:p w14:paraId="2771C7FB" w14:textId="77777777" w:rsidR="00AC6AA0" w:rsidRPr="00D86C8D" w:rsidRDefault="00AC6AA0">
            <w:pPr>
              <w:jc w:val="both"/>
              <w:rPr>
                <w:sz w:val="18"/>
                <w:szCs w:val="18"/>
              </w:rPr>
              <w:pPrChange w:id="142" w:author="VICENTE DIEGO ORTEGA DEL VECCHYO" w:date="2020-10-19T19:27:00Z">
                <w:pPr/>
              </w:pPrChange>
            </w:pPr>
          </w:p>
        </w:tc>
        <w:tc>
          <w:tcPr>
            <w:tcW w:w="3600" w:type="dxa"/>
            <w:tcPrChange w:id="143" w:author="VICENTE DIEGO ORTEGA DEL VECCHYO" w:date="2020-10-19T19:29:00Z">
              <w:tcPr>
                <w:tcW w:w="3690" w:type="dxa"/>
              </w:tcPr>
            </w:tcPrChange>
          </w:tcPr>
          <w:p w14:paraId="5311C23F" w14:textId="77777777" w:rsidR="00AC6AA0" w:rsidRPr="00D86C8D" w:rsidRDefault="00AC6AA0">
            <w:pPr>
              <w:jc w:val="both"/>
              <w:rPr>
                <w:sz w:val="18"/>
                <w:szCs w:val="18"/>
              </w:rPr>
              <w:pPrChange w:id="144" w:author="VICENTE DIEGO ORTEGA DEL VECCHYO" w:date="2020-10-19T19:27:00Z">
                <w:pPr/>
              </w:pPrChange>
            </w:pPr>
          </w:p>
        </w:tc>
      </w:tr>
      <w:tr w:rsidR="00AC6AA0" w:rsidRPr="00D86C8D" w14:paraId="7F76D889" w14:textId="77777777" w:rsidTr="00B57F0B">
        <w:tc>
          <w:tcPr>
            <w:tcW w:w="2610" w:type="dxa"/>
            <w:tcPrChange w:id="145" w:author="VICENTE DIEGO ORTEGA DEL VECCHYO" w:date="2020-10-19T19:29:00Z">
              <w:tcPr>
                <w:tcW w:w="2610" w:type="dxa"/>
              </w:tcPr>
            </w:tcPrChange>
          </w:tcPr>
          <w:p w14:paraId="56518F41" w14:textId="20EAE3A8" w:rsidR="00AC6AA0" w:rsidRPr="00D86C8D" w:rsidRDefault="00AC6AA0">
            <w:pPr>
              <w:jc w:val="both"/>
              <w:rPr>
                <w:sz w:val="18"/>
                <w:szCs w:val="18"/>
              </w:rPr>
              <w:pPrChange w:id="146" w:author="VICENTE DIEGO ORTEGA DEL VECCHYO" w:date="2020-10-19T19:27:00Z">
                <w:pPr/>
              </w:pPrChange>
            </w:pPr>
            <w:r w:rsidRPr="00D86C8D">
              <w:rPr>
                <w:sz w:val="18"/>
                <w:szCs w:val="18"/>
              </w:rPr>
              <w:t>Demographic</w:t>
            </w:r>
            <w:r w:rsidR="000B4F2B">
              <w:rPr>
                <w:sz w:val="18"/>
                <w:szCs w:val="18"/>
              </w:rPr>
              <w:t>H</w:t>
            </w:r>
            <w:r w:rsidRPr="00D86C8D">
              <w:rPr>
                <w:sz w:val="18"/>
                <w:szCs w:val="18"/>
              </w:rPr>
              <w:t>istory</w:t>
            </w:r>
          </w:p>
        </w:tc>
        <w:tc>
          <w:tcPr>
            <w:tcW w:w="1350" w:type="dxa"/>
            <w:tcPrChange w:id="147" w:author="VICENTE DIEGO ORTEGA DEL VECCHYO" w:date="2020-10-19T19:29:00Z">
              <w:tcPr>
                <w:tcW w:w="1440" w:type="dxa"/>
              </w:tcPr>
            </w:tcPrChange>
          </w:tcPr>
          <w:p w14:paraId="11F1A654" w14:textId="77777777" w:rsidR="00AC6AA0" w:rsidRPr="00D86C8D" w:rsidRDefault="00AC6AA0">
            <w:pPr>
              <w:jc w:val="both"/>
              <w:rPr>
                <w:sz w:val="18"/>
                <w:szCs w:val="18"/>
              </w:rPr>
              <w:pPrChange w:id="148" w:author="VICENTE DIEGO ORTEGA DEL VECCHYO" w:date="2020-10-19T19:27:00Z">
                <w:pPr/>
              </w:pPrChange>
            </w:pPr>
            <w:r w:rsidRPr="00D86C8D">
              <w:rPr>
                <w:sz w:val="18"/>
                <w:szCs w:val="18"/>
              </w:rPr>
              <w:t>Required</w:t>
            </w:r>
          </w:p>
        </w:tc>
        <w:tc>
          <w:tcPr>
            <w:tcW w:w="1260" w:type="dxa"/>
            <w:tcPrChange w:id="149" w:author="VICENTE DIEGO ORTEGA DEL VECCHYO" w:date="2020-10-19T19:29:00Z">
              <w:tcPr>
                <w:tcW w:w="1080" w:type="dxa"/>
              </w:tcPr>
            </w:tcPrChange>
          </w:tcPr>
          <w:p w14:paraId="7E86A5B3" w14:textId="77777777" w:rsidR="00AC6AA0" w:rsidRPr="00D86C8D" w:rsidRDefault="00AC6AA0">
            <w:pPr>
              <w:jc w:val="both"/>
              <w:rPr>
                <w:sz w:val="18"/>
                <w:szCs w:val="18"/>
              </w:rPr>
              <w:pPrChange w:id="150" w:author="VICENTE DIEGO ORTEGA DEL VECCHYO" w:date="2020-10-19T19:27:00Z">
                <w:pPr/>
              </w:pPrChange>
            </w:pPr>
            <w:r w:rsidRPr="00D86C8D">
              <w:rPr>
                <w:sz w:val="18"/>
                <w:szCs w:val="18"/>
              </w:rPr>
              <w:t>File</w:t>
            </w:r>
          </w:p>
        </w:tc>
        <w:tc>
          <w:tcPr>
            <w:tcW w:w="810" w:type="dxa"/>
            <w:tcPrChange w:id="151" w:author="VICENTE DIEGO ORTEGA DEL VECCHYO" w:date="2020-10-19T19:29:00Z">
              <w:tcPr>
                <w:tcW w:w="810" w:type="dxa"/>
              </w:tcPr>
            </w:tcPrChange>
          </w:tcPr>
          <w:p w14:paraId="0E8FC548" w14:textId="77777777" w:rsidR="00AC6AA0" w:rsidRPr="00D86C8D" w:rsidRDefault="00AC6AA0">
            <w:pPr>
              <w:jc w:val="both"/>
              <w:rPr>
                <w:sz w:val="18"/>
                <w:szCs w:val="18"/>
              </w:rPr>
              <w:pPrChange w:id="152" w:author="VICENTE DIEGO ORTEGA DEL VECCHYO" w:date="2020-10-19T19:27:00Z">
                <w:pPr/>
              </w:pPrChange>
            </w:pPr>
            <w:r w:rsidRPr="00D86C8D">
              <w:rPr>
                <w:sz w:val="18"/>
                <w:szCs w:val="18"/>
              </w:rPr>
              <w:t>NA</w:t>
            </w:r>
          </w:p>
        </w:tc>
        <w:tc>
          <w:tcPr>
            <w:tcW w:w="3600" w:type="dxa"/>
            <w:tcPrChange w:id="153" w:author="VICENTE DIEGO ORTEGA DEL VECCHYO" w:date="2020-10-19T19:29:00Z">
              <w:tcPr>
                <w:tcW w:w="3690" w:type="dxa"/>
              </w:tcPr>
            </w:tcPrChange>
          </w:tcPr>
          <w:p w14:paraId="3C901B5F" w14:textId="77777777" w:rsidR="00AC6AA0" w:rsidRPr="00D86C8D" w:rsidRDefault="00AC6AA0">
            <w:pPr>
              <w:jc w:val="both"/>
              <w:rPr>
                <w:sz w:val="18"/>
                <w:szCs w:val="18"/>
              </w:rPr>
              <w:pPrChange w:id="154" w:author="VICENTE DIEGO ORTEGA DEL VECCHYO" w:date="2020-10-19T19:27:00Z">
                <w:pPr/>
              </w:pPrChange>
            </w:pPr>
            <w:r w:rsidRPr="00D86C8D">
              <w:rPr>
                <w:sz w:val="18"/>
                <w:szCs w:val="18"/>
              </w:rPr>
              <w:t>Details on population size changes</w:t>
            </w:r>
          </w:p>
        </w:tc>
      </w:tr>
      <w:tr w:rsidR="00AC6AA0" w:rsidRPr="00D86C8D" w14:paraId="684F0AFD" w14:textId="77777777" w:rsidTr="00B57F0B">
        <w:tc>
          <w:tcPr>
            <w:tcW w:w="2610" w:type="dxa"/>
            <w:tcPrChange w:id="155" w:author="VICENTE DIEGO ORTEGA DEL VECCHYO" w:date="2020-10-19T19:29:00Z">
              <w:tcPr>
                <w:tcW w:w="2610" w:type="dxa"/>
              </w:tcPr>
            </w:tcPrChange>
          </w:tcPr>
          <w:p w14:paraId="0D5DF57C" w14:textId="6E2C7939" w:rsidR="00AC6AA0" w:rsidRPr="00D86C8D" w:rsidRDefault="00AC6AA0">
            <w:pPr>
              <w:jc w:val="both"/>
              <w:rPr>
                <w:sz w:val="18"/>
                <w:szCs w:val="18"/>
              </w:rPr>
              <w:pPrChange w:id="156" w:author="VICENTE DIEGO ORTEGA DEL VECCHYO" w:date="2020-10-19T19:27:00Z">
                <w:pPr/>
              </w:pPrChange>
            </w:pPr>
            <w:r w:rsidRPr="00D86C8D">
              <w:rPr>
                <w:sz w:val="18"/>
                <w:szCs w:val="18"/>
              </w:rPr>
              <w:t>Mutation</w:t>
            </w:r>
            <w:r w:rsidR="001C0FC9">
              <w:rPr>
                <w:sz w:val="18"/>
                <w:szCs w:val="18"/>
              </w:rPr>
              <w:t>R</w:t>
            </w:r>
            <w:r w:rsidRPr="00D86C8D">
              <w:rPr>
                <w:sz w:val="18"/>
                <w:szCs w:val="18"/>
              </w:rPr>
              <w:t>ate</w:t>
            </w:r>
          </w:p>
        </w:tc>
        <w:tc>
          <w:tcPr>
            <w:tcW w:w="1350" w:type="dxa"/>
            <w:tcPrChange w:id="157" w:author="VICENTE DIEGO ORTEGA DEL VECCHYO" w:date="2020-10-19T19:29:00Z">
              <w:tcPr>
                <w:tcW w:w="1440" w:type="dxa"/>
              </w:tcPr>
            </w:tcPrChange>
          </w:tcPr>
          <w:p w14:paraId="689F574F" w14:textId="77777777" w:rsidR="00AC6AA0" w:rsidRPr="00D86C8D" w:rsidRDefault="00AC6AA0">
            <w:pPr>
              <w:jc w:val="both"/>
              <w:rPr>
                <w:sz w:val="18"/>
                <w:szCs w:val="18"/>
              </w:rPr>
              <w:pPrChange w:id="158" w:author="VICENTE DIEGO ORTEGA DEL VECCHYO" w:date="2020-10-19T19:27:00Z">
                <w:pPr/>
              </w:pPrChange>
            </w:pPr>
            <w:r w:rsidRPr="00D86C8D">
              <w:rPr>
                <w:sz w:val="18"/>
                <w:szCs w:val="18"/>
              </w:rPr>
              <w:t>Required</w:t>
            </w:r>
          </w:p>
        </w:tc>
        <w:tc>
          <w:tcPr>
            <w:tcW w:w="1260" w:type="dxa"/>
            <w:tcPrChange w:id="159" w:author="VICENTE DIEGO ORTEGA DEL VECCHYO" w:date="2020-10-19T19:29:00Z">
              <w:tcPr>
                <w:tcW w:w="1080" w:type="dxa"/>
              </w:tcPr>
            </w:tcPrChange>
          </w:tcPr>
          <w:p w14:paraId="43E5538E" w14:textId="6077329A" w:rsidR="00AC6AA0" w:rsidRPr="00D86C8D" w:rsidRDefault="00AC6AA0">
            <w:pPr>
              <w:jc w:val="both"/>
              <w:rPr>
                <w:sz w:val="18"/>
                <w:szCs w:val="18"/>
              </w:rPr>
              <w:pPrChange w:id="160" w:author="VICENTE DIEGO ORTEGA DEL VECCHYO" w:date="2020-10-19T19:27:00Z">
                <w:pPr/>
              </w:pPrChange>
            </w:pPr>
            <w:r w:rsidRPr="00D86C8D">
              <w:rPr>
                <w:sz w:val="18"/>
                <w:szCs w:val="18"/>
              </w:rPr>
              <w:t>Decimal</w:t>
            </w:r>
            <w:r w:rsidR="00606A25">
              <w:rPr>
                <w:sz w:val="18"/>
                <w:szCs w:val="18"/>
              </w:rPr>
              <w:t xml:space="preserve"> &gt; 0</w:t>
            </w:r>
          </w:p>
        </w:tc>
        <w:tc>
          <w:tcPr>
            <w:tcW w:w="810" w:type="dxa"/>
            <w:tcPrChange w:id="161" w:author="VICENTE DIEGO ORTEGA DEL VECCHYO" w:date="2020-10-19T19:29:00Z">
              <w:tcPr>
                <w:tcW w:w="810" w:type="dxa"/>
              </w:tcPr>
            </w:tcPrChange>
          </w:tcPr>
          <w:p w14:paraId="4FC350F7" w14:textId="30C219CF" w:rsidR="00AC6AA0" w:rsidRPr="00D86C8D" w:rsidRDefault="000A2D39">
            <w:pPr>
              <w:jc w:val="both"/>
              <w:rPr>
                <w:sz w:val="18"/>
                <w:szCs w:val="18"/>
              </w:rPr>
              <w:pPrChange w:id="162" w:author="VICENTE DIEGO ORTEGA DEL VECCHYO" w:date="2020-10-19T19:27:00Z">
                <w:pPr/>
              </w:pPrChange>
            </w:pPr>
            <w:r>
              <w:rPr>
                <w:sz w:val="18"/>
                <w:szCs w:val="18"/>
              </w:rPr>
              <w:t>NA</w:t>
            </w:r>
          </w:p>
        </w:tc>
        <w:tc>
          <w:tcPr>
            <w:tcW w:w="3600" w:type="dxa"/>
            <w:tcPrChange w:id="163" w:author="VICENTE DIEGO ORTEGA DEL VECCHYO" w:date="2020-10-19T19:29:00Z">
              <w:tcPr>
                <w:tcW w:w="3690" w:type="dxa"/>
              </w:tcPr>
            </w:tcPrChange>
          </w:tcPr>
          <w:p w14:paraId="6887710E" w14:textId="77777777" w:rsidR="008768E7" w:rsidRDefault="00AC6AA0" w:rsidP="000D4886">
            <w:pPr>
              <w:jc w:val="both"/>
              <w:rPr>
                <w:ins w:id="164" w:author="VICENTE DIEGO ORTEGA DEL VECCHYO" w:date="2020-10-19T19:27:00Z"/>
                <w:sz w:val="18"/>
                <w:szCs w:val="18"/>
              </w:rPr>
            </w:pPr>
            <w:r w:rsidRPr="00D86C8D">
              <w:rPr>
                <w:sz w:val="18"/>
                <w:szCs w:val="18"/>
              </w:rPr>
              <w:t>Mutation rate</w:t>
            </w:r>
            <w:r w:rsidR="00B847EA">
              <w:rPr>
                <w:sz w:val="18"/>
                <w:szCs w:val="18"/>
              </w:rPr>
              <w:t>:</w:t>
            </w:r>
          </w:p>
          <w:p w14:paraId="13060088" w14:textId="40C88AF3" w:rsidR="00AC6AA0" w:rsidRPr="00D86C8D" w:rsidRDefault="0092392F">
            <w:pPr>
              <w:jc w:val="both"/>
              <w:rPr>
                <w:sz w:val="18"/>
                <w:szCs w:val="18"/>
              </w:rPr>
              <w:pPrChange w:id="165" w:author="VICENTE DIEGO ORTEGA DEL VECCHYO" w:date="2020-10-19T19:27:00Z">
                <w:pPr/>
              </w:pPrChange>
            </w:pPr>
            <w:del w:id="166" w:author="VICENTE DIEGO ORTEGA DEL VECCHYO" w:date="2020-10-19T19:27:00Z">
              <w:r w:rsidDel="008768E7">
                <w:rPr>
                  <w:sz w:val="18"/>
                  <w:szCs w:val="18"/>
                </w:rPr>
                <w:delText xml:space="preserve">  </w:delText>
              </w:r>
            </w:del>
            <w:ins w:id="167" w:author="VICENTE DIEGO ORTEGA DEL VECCHYO" w:date="2020-10-19T19:27:00Z">
              <w:r w:rsidR="00C931E5">
                <w:rPr>
                  <w:rFonts w:ascii="Times New Roman" w:hAnsi="Times New Roman" w:cs="Times New Roman"/>
                  <w:sz w:val="18"/>
                  <w:szCs w:val="18"/>
                </w:rPr>
                <w:t>θ (4Nμl in diploids, 2Nμl in haploids)</w:t>
              </w:r>
            </w:ins>
            <w:del w:id="168" w:author="VICENTE DIEGO ORTEGA DEL VECCHYO" w:date="2020-10-19T19:27:00Z">
              <w:r w:rsidR="00405DA0" w:rsidRPr="0042137B" w:rsidDel="00C931E5">
                <w:rPr>
                  <w:rFonts w:ascii="Symbol" w:hAnsi="Symbol"/>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4B5D24" w:rsidDel="00C931E5">
                <w:rPr>
                  <w:rFonts w:ascii="Symbol" w:hAnsi="Symbol"/>
                  <w:sz w:val="18"/>
                  <w:szCs w:val="18"/>
                </w:rPr>
                <w:delText></w:delText>
              </w:r>
              <w:r w:rsidR="0073095F" w:rsidRPr="003C161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RPr="004B5D24" w:rsidDel="00C931E5">
                <w:rPr>
                  <w:rFonts w:ascii="Calibri" w:hAnsi="Calibri"/>
                  <w:sz w:val="18"/>
                  <w:szCs w:val="18"/>
                </w:rPr>
                <w:delText></w:delText>
              </w:r>
              <w:r w:rsidR="004B5D24" w:rsidDel="00C931E5">
                <w:rPr>
                  <w:rFonts w:ascii="Symbol" w:hAnsi="Symbol"/>
                  <w:sz w:val="18"/>
                  <w:szCs w:val="18"/>
                </w:rPr>
                <w:delText></w:delText>
              </w:r>
              <w:r w:rsidR="00B82F59" w:rsidDel="00C931E5">
                <w:rPr>
                  <w:rFonts w:ascii="Calibri" w:hAnsi="Calibri"/>
                  <w:sz w:val="18"/>
                  <w:szCs w:val="18"/>
                </w:rPr>
                <w:delText>l</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r w:rsidR="00942357" w:rsidRPr="00D77AE5" w:rsidDel="00C931E5">
                <w:rPr>
                  <w:rFonts w:ascii="Calibri" w:hAnsi="Calibri"/>
                  <w:sz w:val="18"/>
                  <w:szCs w:val="18"/>
                </w:rPr>
                <w:delText></w:delText>
              </w:r>
            </w:del>
          </w:p>
        </w:tc>
      </w:tr>
      <w:tr w:rsidR="00AC6AA0" w:rsidRPr="00D86C8D" w14:paraId="173A9E15" w14:textId="77777777" w:rsidTr="00B57F0B">
        <w:tc>
          <w:tcPr>
            <w:tcW w:w="2610" w:type="dxa"/>
            <w:tcPrChange w:id="169" w:author="VICENTE DIEGO ORTEGA DEL VECCHYO" w:date="2020-10-19T19:29:00Z">
              <w:tcPr>
                <w:tcW w:w="2610" w:type="dxa"/>
              </w:tcPr>
            </w:tcPrChange>
          </w:tcPr>
          <w:p w14:paraId="3B6584D8" w14:textId="77777777" w:rsidR="00AC6AA0" w:rsidRPr="00D86C8D" w:rsidRDefault="00AC6AA0">
            <w:pPr>
              <w:jc w:val="both"/>
              <w:rPr>
                <w:sz w:val="18"/>
                <w:szCs w:val="18"/>
              </w:rPr>
              <w:pPrChange w:id="170" w:author="VICENTE DIEGO ORTEGA DEL VECCHYO" w:date="2020-10-19T19:27:00Z">
                <w:pPr/>
              </w:pPrChange>
            </w:pPr>
            <w:r w:rsidRPr="00D86C8D">
              <w:rPr>
                <w:sz w:val="18"/>
                <w:szCs w:val="18"/>
              </w:rPr>
              <w:t>h</w:t>
            </w:r>
          </w:p>
        </w:tc>
        <w:tc>
          <w:tcPr>
            <w:tcW w:w="1350" w:type="dxa"/>
            <w:tcPrChange w:id="171" w:author="VICENTE DIEGO ORTEGA DEL VECCHYO" w:date="2020-10-19T19:29:00Z">
              <w:tcPr>
                <w:tcW w:w="1440" w:type="dxa"/>
              </w:tcPr>
            </w:tcPrChange>
          </w:tcPr>
          <w:p w14:paraId="40A632C0" w14:textId="77777777" w:rsidR="00AC6AA0" w:rsidRPr="00D86C8D" w:rsidRDefault="00AC6AA0">
            <w:pPr>
              <w:jc w:val="both"/>
              <w:rPr>
                <w:sz w:val="18"/>
                <w:szCs w:val="18"/>
              </w:rPr>
              <w:pPrChange w:id="172" w:author="VICENTE DIEGO ORTEGA DEL VECCHYO" w:date="2020-10-19T19:27:00Z">
                <w:pPr/>
              </w:pPrChange>
            </w:pPr>
            <w:r w:rsidRPr="00D86C8D">
              <w:rPr>
                <w:sz w:val="18"/>
                <w:szCs w:val="18"/>
              </w:rPr>
              <w:t>Optional</w:t>
            </w:r>
          </w:p>
        </w:tc>
        <w:tc>
          <w:tcPr>
            <w:tcW w:w="1260" w:type="dxa"/>
            <w:tcPrChange w:id="173" w:author="VICENTE DIEGO ORTEGA DEL VECCHYO" w:date="2020-10-19T19:29:00Z">
              <w:tcPr>
                <w:tcW w:w="1080" w:type="dxa"/>
              </w:tcPr>
            </w:tcPrChange>
          </w:tcPr>
          <w:p w14:paraId="42F5D940" w14:textId="77BAC13A" w:rsidR="00AC6AA0" w:rsidRPr="00D86C8D" w:rsidRDefault="00AC6AA0">
            <w:pPr>
              <w:jc w:val="both"/>
              <w:rPr>
                <w:sz w:val="18"/>
                <w:szCs w:val="18"/>
              </w:rPr>
              <w:pPrChange w:id="174" w:author="VICENTE DIEGO ORTEGA DEL VECCHYO" w:date="2020-10-19T19:27:00Z">
                <w:pPr/>
              </w:pPrChange>
            </w:pPr>
            <w:r w:rsidRPr="00D86C8D">
              <w:rPr>
                <w:sz w:val="18"/>
                <w:szCs w:val="18"/>
              </w:rPr>
              <w:t>Decimal</w:t>
            </w:r>
            <w:r w:rsidR="0097413D">
              <w:rPr>
                <w:sz w:val="18"/>
                <w:szCs w:val="18"/>
              </w:rPr>
              <w:t xml:space="preserve"> number between 0 and 1</w:t>
            </w:r>
          </w:p>
        </w:tc>
        <w:tc>
          <w:tcPr>
            <w:tcW w:w="810" w:type="dxa"/>
            <w:tcPrChange w:id="175" w:author="VICENTE DIEGO ORTEGA DEL VECCHYO" w:date="2020-10-19T19:29:00Z">
              <w:tcPr>
                <w:tcW w:w="810" w:type="dxa"/>
              </w:tcPr>
            </w:tcPrChange>
          </w:tcPr>
          <w:p w14:paraId="6C9C3C7F" w14:textId="77777777" w:rsidR="00AC6AA0" w:rsidRPr="00D86C8D" w:rsidRDefault="00AC6AA0">
            <w:pPr>
              <w:jc w:val="both"/>
              <w:rPr>
                <w:sz w:val="18"/>
                <w:szCs w:val="18"/>
              </w:rPr>
              <w:pPrChange w:id="176" w:author="VICENTE DIEGO ORTEGA DEL VECCHYO" w:date="2020-10-19T19:27:00Z">
                <w:pPr/>
              </w:pPrChange>
            </w:pPr>
            <w:r w:rsidRPr="00D86C8D">
              <w:rPr>
                <w:sz w:val="18"/>
                <w:szCs w:val="18"/>
              </w:rPr>
              <w:t>0.5</w:t>
            </w:r>
          </w:p>
        </w:tc>
        <w:tc>
          <w:tcPr>
            <w:tcW w:w="3600" w:type="dxa"/>
            <w:tcPrChange w:id="177" w:author="VICENTE DIEGO ORTEGA DEL VECCHYO" w:date="2020-10-19T19:29:00Z">
              <w:tcPr>
                <w:tcW w:w="3690" w:type="dxa"/>
              </w:tcPr>
            </w:tcPrChange>
          </w:tcPr>
          <w:p w14:paraId="40C9C295" w14:textId="3D8B150D" w:rsidR="00AC6AA0" w:rsidRPr="00D86C8D" w:rsidRDefault="00AC6AA0">
            <w:pPr>
              <w:jc w:val="both"/>
              <w:rPr>
                <w:sz w:val="18"/>
                <w:szCs w:val="18"/>
              </w:rPr>
              <w:pPrChange w:id="178" w:author="VICENTE DIEGO ORTEGA DEL VECCHYO" w:date="2020-10-19T19:27:00Z">
                <w:pPr/>
              </w:pPrChange>
            </w:pPr>
            <w:r w:rsidRPr="00D86C8D">
              <w:rPr>
                <w:sz w:val="18"/>
                <w:szCs w:val="18"/>
              </w:rPr>
              <w:t>Dominance coefficient</w:t>
            </w:r>
            <w:r w:rsidR="00A840A9">
              <w:rPr>
                <w:sz w:val="18"/>
                <w:szCs w:val="18"/>
              </w:rPr>
              <w:t xml:space="preserve"> of mutations</w:t>
            </w:r>
          </w:p>
        </w:tc>
      </w:tr>
      <w:tr w:rsidR="00AC6AA0" w:rsidRPr="00D86C8D" w14:paraId="062EBAF4" w14:textId="77777777" w:rsidTr="00B57F0B">
        <w:tc>
          <w:tcPr>
            <w:tcW w:w="2610" w:type="dxa"/>
            <w:tcPrChange w:id="179" w:author="VICENTE DIEGO ORTEGA DEL VECCHYO" w:date="2020-10-19T19:29:00Z">
              <w:tcPr>
                <w:tcW w:w="2610" w:type="dxa"/>
              </w:tcPr>
            </w:tcPrChange>
          </w:tcPr>
          <w:p w14:paraId="3ECF37D6" w14:textId="77777777" w:rsidR="00AC6AA0" w:rsidRPr="00D86C8D" w:rsidRDefault="00AC6AA0">
            <w:pPr>
              <w:jc w:val="both"/>
              <w:rPr>
                <w:b/>
                <w:sz w:val="18"/>
                <w:szCs w:val="18"/>
              </w:rPr>
              <w:pPrChange w:id="180" w:author="VICENTE DIEGO ORTEGA DEL VECCHYO" w:date="2020-10-19T19:27:00Z">
                <w:pPr/>
              </w:pPrChange>
            </w:pPr>
            <w:r w:rsidRPr="00D86C8D">
              <w:rPr>
                <w:b/>
                <w:sz w:val="18"/>
                <w:szCs w:val="18"/>
              </w:rPr>
              <w:t>Parameters specifying DFE</w:t>
            </w:r>
          </w:p>
        </w:tc>
        <w:tc>
          <w:tcPr>
            <w:tcW w:w="1350" w:type="dxa"/>
            <w:tcPrChange w:id="181" w:author="VICENTE DIEGO ORTEGA DEL VECCHYO" w:date="2020-10-19T19:29:00Z">
              <w:tcPr>
                <w:tcW w:w="1440" w:type="dxa"/>
              </w:tcPr>
            </w:tcPrChange>
          </w:tcPr>
          <w:p w14:paraId="2E9DED07" w14:textId="77777777" w:rsidR="00AC6AA0" w:rsidRPr="00D86C8D" w:rsidRDefault="00AC6AA0">
            <w:pPr>
              <w:jc w:val="both"/>
              <w:rPr>
                <w:sz w:val="18"/>
                <w:szCs w:val="18"/>
              </w:rPr>
              <w:pPrChange w:id="182" w:author="VICENTE DIEGO ORTEGA DEL VECCHYO" w:date="2020-10-19T19:27:00Z">
                <w:pPr/>
              </w:pPrChange>
            </w:pPr>
          </w:p>
        </w:tc>
        <w:tc>
          <w:tcPr>
            <w:tcW w:w="1260" w:type="dxa"/>
            <w:tcPrChange w:id="183" w:author="VICENTE DIEGO ORTEGA DEL VECCHYO" w:date="2020-10-19T19:29:00Z">
              <w:tcPr>
                <w:tcW w:w="1080" w:type="dxa"/>
              </w:tcPr>
            </w:tcPrChange>
          </w:tcPr>
          <w:p w14:paraId="7B9AE8AD" w14:textId="77777777" w:rsidR="00AC6AA0" w:rsidRPr="00D86C8D" w:rsidRDefault="00AC6AA0">
            <w:pPr>
              <w:jc w:val="both"/>
              <w:rPr>
                <w:sz w:val="18"/>
                <w:szCs w:val="18"/>
              </w:rPr>
              <w:pPrChange w:id="184" w:author="VICENTE DIEGO ORTEGA DEL VECCHYO" w:date="2020-10-19T19:27:00Z">
                <w:pPr/>
              </w:pPrChange>
            </w:pPr>
          </w:p>
        </w:tc>
        <w:tc>
          <w:tcPr>
            <w:tcW w:w="810" w:type="dxa"/>
            <w:tcPrChange w:id="185" w:author="VICENTE DIEGO ORTEGA DEL VECCHYO" w:date="2020-10-19T19:29:00Z">
              <w:tcPr>
                <w:tcW w:w="810" w:type="dxa"/>
              </w:tcPr>
            </w:tcPrChange>
          </w:tcPr>
          <w:p w14:paraId="00DD2B77" w14:textId="77777777" w:rsidR="00AC6AA0" w:rsidRPr="00D86C8D" w:rsidRDefault="00AC6AA0">
            <w:pPr>
              <w:jc w:val="both"/>
              <w:rPr>
                <w:sz w:val="18"/>
                <w:szCs w:val="18"/>
              </w:rPr>
              <w:pPrChange w:id="186" w:author="VICENTE DIEGO ORTEGA DEL VECCHYO" w:date="2020-10-19T19:27:00Z">
                <w:pPr/>
              </w:pPrChange>
            </w:pPr>
          </w:p>
        </w:tc>
        <w:tc>
          <w:tcPr>
            <w:tcW w:w="3600" w:type="dxa"/>
            <w:tcPrChange w:id="187" w:author="VICENTE DIEGO ORTEGA DEL VECCHYO" w:date="2020-10-19T19:29:00Z">
              <w:tcPr>
                <w:tcW w:w="3690" w:type="dxa"/>
              </w:tcPr>
            </w:tcPrChange>
          </w:tcPr>
          <w:p w14:paraId="3FD91606" w14:textId="77777777" w:rsidR="00AC6AA0" w:rsidRPr="00D86C8D" w:rsidRDefault="00AC6AA0">
            <w:pPr>
              <w:jc w:val="both"/>
              <w:rPr>
                <w:sz w:val="18"/>
                <w:szCs w:val="18"/>
              </w:rPr>
              <w:pPrChange w:id="188" w:author="VICENTE DIEGO ORTEGA DEL VECCHYO" w:date="2020-10-19T19:27:00Z">
                <w:pPr/>
              </w:pPrChange>
            </w:pPr>
          </w:p>
        </w:tc>
      </w:tr>
      <w:tr w:rsidR="00AC6AA0" w:rsidRPr="00D86C8D" w14:paraId="042BDD17" w14:textId="77777777" w:rsidTr="00B57F0B">
        <w:tc>
          <w:tcPr>
            <w:tcW w:w="2610" w:type="dxa"/>
            <w:tcPrChange w:id="189" w:author="VICENTE DIEGO ORTEGA DEL VECCHYO" w:date="2020-10-19T19:29:00Z">
              <w:tcPr>
                <w:tcW w:w="2610" w:type="dxa"/>
              </w:tcPr>
            </w:tcPrChange>
          </w:tcPr>
          <w:p w14:paraId="49C6C841" w14:textId="77777777" w:rsidR="00AC6AA0" w:rsidRPr="00D86C8D" w:rsidRDefault="00AC6AA0">
            <w:pPr>
              <w:jc w:val="both"/>
              <w:rPr>
                <w:sz w:val="18"/>
                <w:szCs w:val="18"/>
              </w:rPr>
              <w:pPrChange w:id="190" w:author="VICENTE DIEGO ORTEGA DEL VECCHYO" w:date="2020-10-19T19:27:00Z">
                <w:pPr/>
              </w:pPrChange>
            </w:pPr>
            <w:r w:rsidRPr="00D86C8D">
              <w:rPr>
                <w:sz w:val="18"/>
                <w:szCs w:val="18"/>
              </w:rPr>
              <w:t>DFEType</w:t>
            </w:r>
          </w:p>
        </w:tc>
        <w:tc>
          <w:tcPr>
            <w:tcW w:w="1350" w:type="dxa"/>
            <w:tcPrChange w:id="191" w:author="VICENTE DIEGO ORTEGA DEL VECCHYO" w:date="2020-10-19T19:29:00Z">
              <w:tcPr>
                <w:tcW w:w="1440" w:type="dxa"/>
              </w:tcPr>
            </w:tcPrChange>
          </w:tcPr>
          <w:p w14:paraId="69FD467E" w14:textId="77777777" w:rsidR="00AC6AA0" w:rsidRPr="00D86C8D" w:rsidRDefault="00AC6AA0">
            <w:pPr>
              <w:jc w:val="both"/>
              <w:rPr>
                <w:sz w:val="18"/>
                <w:szCs w:val="18"/>
              </w:rPr>
              <w:pPrChange w:id="192" w:author="VICENTE DIEGO ORTEGA DEL VECCHYO" w:date="2020-10-19T19:27:00Z">
                <w:pPr/>
              </w:pPrChange>
            </w:pPr>
            <w:r w:rsidRPr="00D86C8D">
              <w:rPr>
                <w:sz w:val="18"/>
                <w:szCs w:val="18"/>
              </w:rPr>
              <w:t>Required</w:t>
            </w:r>
          </w:p>
        </w:tc>
        <w:tc>
          <w:tcPr>
            <w:tcW w:w="1260" w:type="dxa"/>
            <w:tcPrChange w:id="193" w:author="VICENTE DIEGO ORTEGA DEL VECCHYO" w:date="2020-10-19T19:29:00Z">
              <w:tcPr>
                <w:tcW w:w="1080" w:type="dxa"/>
              </w:tcPr>
            </w:tcPrChange>
          </w:tcPr>
          <w:p w14:paraId="34864AA8" w14:textId="77777777" w:rsidR="00AC6AA0" w:rsidRPr="00D86C8D" w:rsidRDefault="00AC6AA0">
            <w:pPr>
              <w:jc w:val="both"/>
              <w:rPr>
                <w:sz w:val="18"/>
                <w:szCs w:val="18"/>
              </w:rPr>
              <w:pPrChange w:id="194" w:author="VICENTE DIEGO ORTEGA DEL VECCHYO" w:date="2020-10-19T19:27:00Z">
                <w:pPr/>
              </w:pPrChange>
            </w:pPr>
            <w:r w:rsidRPr="00D86C8D">
              <w:rPr>
                <w:sz w:val="18"/>
                <w:szCs w:val="18"/>
              </w:rPr>
              <w:t>point/</w:t>
            </w:r>
            <w:r>
              <w:rPr>
                <w:sz w:val="18"/>
                <w:szCs w:val="18"/>
              </w:rPr>
              <w:t xml:space="preserve"> </w:t>
            </w:r>
            <w:r w:rsidRPr="00D86C8D">
              <w:rPr>
                <w:sz w:val="18"/>
                <w:szCs w:val="18"/>
              </w:rPr>
              <w:t>gamma/</w:t>
            </w:r>
            <w:r>
              <w:rPr>
                <w:sz w:val="18"/>
                <w:szCs w:val="18"/>
              </w:rPr>
              <w:t xml:space="preserve"> </w:t>
            </w:r>
            <w:r w:rsidRPr="00D86C8D">
              <w:rPr>
                <w:sz w:val="18"/>
                <w:szCs w:val="18"/>
              </w:rPr>
              <w:t>lognormal/beta/</w:t>
            </w:r>
            <w:r>
              <w:rPr>
                <w:sz w:val="18"/>
                <w:szCs w:val="18"/>
              </w:rPr>
              <w:t xml:space="preserve"> </w:t>
            </w:r>
            <w:r w:rsidRPr="00D86C8D">
              <w:rPr>
                <w:sz w:val="18"/>
                <w:szCs w:val="18"/>
              </w:rPr>
              <w:t>pointprob/</w:t>
            </w:r>
            <w:r>
              <w:rPr>
                <w:sz w:val="18"/>
                <w:szCs w:val="18"/>
              </w:rPr>
              <w:t xml:space="preserve"> </w:t>
            </w:r>
            <w:r w:rsidRPr="00D86C8D">
              <w:rPr>
                <w:sz w:val="18"/>
                <w:szCs w:val="18"/>
              </w:rPr>
              <w:t>unifbounds</w:t>
            </w:r>
          </w:p>
        </w:tc>
        <w:tc>
          <w:tcPr>
            <w:tcW w:w="810" w:type="dxa"/>
            <w:tcPrChange w:id="195" w:author="VICENTE DIEGO ORTEGA DEL VECCHYO" w:date="2020-10-19T19:29:00Z">
              <w:tcPr>
                <w:tcW w:w="810" w:type="dxa"/>
              </w:tcPr>
            </w:tcPrChange>
          </w:tcPr>
          <w:p w14:paraId="1EEAE4AD" w14:textId="77777777" w:rsidR="00AC6AA0" w:rsidRPr="00D86C8D" w:rsidRDefault="00AC6AA0">
            <w:pPr>
              <w:jc w:val="both"/>
              <w:rPr>
                <w:sz w:val="18"/>
                <w:szCs w:val="18"/>
              </w:rPr>
              <w:pPrChange w:id="196" w:author="VICENTE DIEGO ORTEGA DEL VECCHYO" w:date="2020-10-19T19:27:00Z">
                <w:pPr/>
              </w:pPrChange>
            </w:pPr>
            <w:r w:rsidRPr="00D86C8D">
              <w:rPr>
                <w:sz w:val="18"/>
                <w:szCs w:val="18"/>
              </w:rPr>
              <w:t>NA</w:t>
            </w:r>
          </w:p>
        </w:tc>
        <w:tc>
          <w:tcPr>
            <w:tcW w:w="3600" w:type="dxa"/>
            <w:tcPrChange w:id="197" w:author="VICENTE DIEGO ORTEGA DEL VECCHYO" w:date="2020-10-19T19:29:00Z">
              <w:tcPr>
                <w:tcW w:w="3690" w:type="dxa"/>
              </w:tcPr>
            </w:tcPrChange>
          </w:tcPr>
          <w:p w14:paraId="34538BED" w14:textId="77777777" w:rsidR="00AC6AA0" w:rsidRPr="00D86C8D" w:rsidRDefault="00AC6AA0">
            <w:pPr>
              <w:jc w:val="both"/>
              <w:rPr>
                <w:sz w:val="18"/>
                <w:szCs w:val="18"/>
              </w:rPr>
              <w:pPrChange w:id="198" w:author="VICENTE DIEGO ORTEGA DEL VECCHYO" w:date="2020-10-19T19:27:00Z">
                <w:pPr/>
              </w:pPrChange>
            </w:pPr>
            <w:r w:rsidRPr="00D86C8D">
              <w:rPr>
                <w:sz w:val="18"/>
                <w:szCs w:val="18"/>
              </w:rPr>
              <w:t>Distribution of fitness effects to use.</w:t>
            </w:r>
          </w:p>
        </w:tc>
      </w:tr>
      <w:tr w:rsidR="00AC6AA0" w:rsidRPr="00D86C8D" w14:paraId="36781BFE" w14:textId="77777777" w:rsidTr="00B57F0B">
        <w:tc>
          <w:tcPr>
            <w:tcW w:w="2610" w:type="dxa"/>
            <w:tcPrChange w:id="199" w:author="VICENTE DIEGO ORTEGA DEL VECCHYO" w:date="2020-10-19T19:29:00Z">
              <w:tcPr>
                <w:tcW w:w="2610" w:type="dxa"/>
              </w:tcPr>
            </w:tcPrChange>
          </w:tcPr>
          <w:p w14:paraId="21CD749A" w14:textId="7B95A50C" w:rsidR="00AC6AA0" w:rsidRPr="00D86C8D" w:rsidRDefault="00AC6AA0">
            <w:pPr>
              <w:jc w:val="both"/>
              <w:rPr>
                <w:sz w:val="18"/>
                <w:szCs w:val="18"/>
              </w:rPr>
              <w:pPrChange w:id="200" w:author="VICENTE DIEGO ORTEGA DEL VECCHYO" w:date="2020-10-19T19:27:00Z">
                <w:pPr/>
              </w:pPrChange>
            </w:pPr>
            <w:r w:rsidRPr="00D86C8D">
              <w:rPr>
                <w:sz w:val="18"/>
                <w:szCs w:val="18"/>
              </w:rPr>
              <w:t>DFEPointSelecti</w:t>
            </w:r>
            <w:r w:rsidR="00715FA1">
              <w:rPr>
                <w:sz w:val="18"/>
                <w:szCs w:val="18"/>
              </w:rPr>
              <w:t>D</w:t>
            </w:r>
            <w:r w:rsidRPr="00D86C8D">
              <w:rPr>
                <w:sz w:val="18"/>
                <w:szCs w:val="18"/>
              </w:rPr>
              <w:t>onCoefficient</w:t>
            </w:r>
          </w:p>
        </w:tc>
        <w:tc>
          <w:tcPr>
            <w:tcW w:w="1350" w:type="dxa"/>
            <w:tcPrChange w:id="201" w:author="VICENTE DIEGO ORTEGA DEL VECCHYO" w:date="2020-10-19T19:29:00Z">
              <w:tcPr>
                <w:tcW w:w="1440" w:type="dxa"/>
              </w:tcPr>
            </w:tcPrChange>
          </w:tcPr>
          <w:p w14:paraId="61FF0917" w14:textId="77777777" w:rsidR="00AC6AA0" w:rsidRPr="00D86C8D" w:rsidRDefault="00AC6AA0">
            <w:pPr>
              <w:jc w:val="both"/>
              <w:rPr>
                <w:sz w:val="18"/>
                <w:szCs w:val="18"/>
              </w:rPr>
              <w:pPrChange w:id="202" w:author="VICENTE DIEGO ORTEGA DEL VECCHYO" w:date="2020-10-19T19:27:00Z">
                <w:pPr/>
              </w:pPrChange>
            </w:pPr>
            <w:r w:rsidRPr="00D86C8D">
              <w:rPr>
                <w:sz w:val="18"/>
                <w:szCs w:val="18"/>
              </w:rPr>
              <w:t>Required with point DFE</w:t>
            </w:r>
          </w:p>
        </w:tc>
        <w:tc>
          <w:tcPr>
            <w:tcW w:w="1260" w:type="dxa"/>
            <w:tcPrChange w:id="203" w:author="VICENTE DIEGO ORTEGA DEL VECCHYO" w:date="2020-10-19T19:29:00Z">
              <w:tcPr>
                <w:tcW w:w="1080" w:type="dxa"/>
              </w:tcPr>
            </w:tcPrChange>
          </w:tcPr>
          <w:p w14:paraId="100CACB2" w14:textId="77777777" w:rsidR="00AC6AA0" w:rsidRPr="00D86C8D" w:rsidRDefault="00AC6AA0">
            <w:pPr>
              <w:jc w:val="both"/>
              <w:rPr>
                <w:sz w:val="18"/>
                <w:szCs w:val="18"/>
              </w:rPr>
              <w:pPrChange w:id="204" w:author="VICENTE DIEGO ORTEGA DEL VECCHYO" w:date="2020-10-19T19:27:00Z">
                <w:pPr/>
              </w:pPrChange>
            </w:pPr>
            <w:r w:rsidRPr="00D86C8D">
              <w:rPr>
                <w:sz w:val="18"/>
                <w:szCs w:val="18"/>
              </w:rPr>
              <w:t>Decimal</w:t>
            </w:r>
          </w:p>
        </w:tc>
        <w:tc>
          <w:tcPr>
            <w:tcW w:w="810" w:type="dxa"/>
            <w:tcPrChange w:id="205" w:author="VICENTE DIEGO ORTEGA DEL VECCHYO" w:date="2020-10-19T19:29:00Z">
              <w:tcPr>
                <w:tcW w:w="810" w:type="dxa"/>
              </w:tcPr>
            </w:tcPrChange>
          </w:tcPr>
          <w:p w14:paraId="5149ED5F" w14:textId="77777777" w:rsidR="00AC6AA0" w:rsidRPr="00D86C8D" w:rsidRDefault="00AC6AA0">
            <w:pPr>
              <w:jc w:val="both"/>
              <w:rPr>
                <w:sz w:val="18"/>
                <w:szCs w:val="18"/>
              </w:rPr>
              <w:pPrChange w:id="206" w:author="VICENTE DIEGO ORTEGA DEL VECCHYO" w:date="2020-10-19T19:27:00Z">
                <w:pPr/>
              </w:pPrChange>
            </w:pPr>
            <w:r w:rsidRPr="00D86C8D">
              <w:rPr>
                <w:sz w:val="18"/>
                <w:szCs w:val="18"/>
              </w:rPr>
              <w:t>NA</w:t>
            </w:r>
          </w:p>
        </w:tc>
        <w:tc>
          <w:tcPr>
            <w:tcW w:w="3600" w:type="dxa"/>
            <w:tcPrChange w:id="207" w:author="VICENTE DIEGO ORTEGA DEL VECCHYO" w:date="2020-10-19T19:29:00Z">
              <w:tcPr>
                <w:tcW w:w="3690" w:type="dxa"/>
              </w:tcPr>
            </w:tcPrChange>
          </w:tcPr>
          <w:p w14:paraId="1C244502" w14:textId="6C5A104A" w:rsidR="00AC6AA0" w:rsidRPr="00D86C8D" w:rsidRDefault="00AC6AA0">
            <w:pPr>
              <w:jc w:val="both"/>
              <w:rPr>
                <w:sz w:val="18"/>
                <w:szCs w:val="18"/>
              </w:rPr>
              <w:pPrChange w:id="208" w:author="VICENTE DIEGO ORTEGA DEL VECCHYO" w:date="2020-10-19T19:27:00Z">
                <w:pPr/>
              </w:pPrChange>
            </w:pPr>
            <w:r w:rsidRPr="00D86C8D">
              <w:rPr>
                <w:sz w:val="18"/>
                <w:szCs w:val="18"/>
              </w:rPr>
              <w:t xml:space="preserve">Selection </w:t>
            </w:r>
            <w:r w:rsidR="00715FA1">
              <w:rPr>
                <w:sz w:val="18"/>
                <w:szCs w:val="18"/>
              </w:rPr>
              <w:t>c</w:t>
            </w:r>
            <w:r w:rsidRPr="00D86C8D">
              <w:rPr>
                <w:sz w:val="18"/>
                <w:szCs w:val="18"/>
              </w:rPr>
              <w:t>oeff</w:t>
            </w:r>
            <w:r w:rsidR="0098664A">
              <w:rPr>
                <w:sz w:val="18"/>
                <w:szCs w:val="18"/>
              </w:rPr>
              <w:t>i</w:t>
            </w:r>
            <w:r w:rsidRPr="00D86C8D">
              <w:rPr>
                <w:sz w:val="18"/>
                <w:szCs w:val="18"/>
              </w:rPr>
              <w:t>cient ‘s’ value</w:t>
            </w:r>
            <w:r w:rsidR="00802E5A">
              <w:rPr>
                <w:sz w:val="18"/>
                <w:szCs w:val="18"/>
              </w:rPr>
              <w:t xml:space="preserve"> for all mutations</w:t>
            </w:r>
          </w:p>
        </w:tc>
      </w:tr>
      <w:tr w:rsidR="00AC6AA0" w:rsidRPr="00D86C8D" w14:paraId="27370C91" w14:textId="77777777" w:rsidTr="00B57F0B">
        <w:tc>
          <w:tcPr>
            <w:tcW w:w="2610" w:type="dxa"/>
            <w:tcPrChange w:id="209" w:author="VICENTE DIEGO ORTEGA DEL VECCHYO" w:date="2020-10-19T19:29:00Z">
              <w:tcPr>
                <w:tcW w:w="2610" w:type="dxa"/>
              </w:tcPr>
            </w:tcPrChange>
          </w:tcPr>
          <w:p w14:paraId="38D6B6F1" w14:textId="77777777" w:rsidR="00AC6AA0" w:rsidRPr="00D86C8D" w:rsidRDefault="00AC6AA0">
            <w:pPr>
              <w:jc w:val="both"/>
              <w:rPr>
                <w:sz w:val="18"/>
                <w:szCs w:val="18"/>
              </w:rPr>
              <w:pPrChange w:id="210" w:author="VICENTE DIEGO ORTEGA DEL VECCHYO" w:date="2020-10-19T19:27:00Z">
                <w:pPr/>
              </w:pPrChange>
            </w:pPr>
            <w:r w:rsidRPr="00D86C8D">
              <w:rPr>
                <w:sz w:val="18"/>
                <w:szCs w:val="18"/>
              </w:rPr>
              <w:t>SFSNoBurnIn</w:t>
            </w:r>
          </w:p>
        </w:tc>
        <w:tc>
          <w:tcPr>
            <w:tcW w:w="1350" w:type="dxa"/>
            <w:tcPrChange w:id="211" w:author="VICENTE DIEGO ORTEGA DEL VECCHYO" w:date="2020-10-19T19:29:00Z">
              <w:tcPr>
                <w:tcW w:w="1440" w:type="dxa"/>
              </w:tcPr>
            </w:tcPrChange>
          </w:tcPr>
          <w:p w14:paraId="203502F6" w14:textId="77777777" w:rsidR="00AC6AA0" w:rsidRPr="00D86C8D" w:rsidRDefault="00AC6AA0">
            <w:pPr>
              <w:jc w:val="both"/>
              <w:rPr>
                <w:sz w:val="18"/>
                <w:szCs w:val="18"/>
              </w:rPr>
              <w:pPrChange w:id="212" w:author="VICENTE DIEGO ORTEGA DEL VECCHYO" w:date="2020-10-19T19:27:00Z">
                <w:pPr/>
              </w:pPrChange>
            </w:pPr>
            <w:r w:rsidRPr="00D86C8D">
              <w:rPr>
                <w:sz w:val="18"/>
                <w:szCs w:val="18"/>
              </w:rPr>
              <w:t>Optional with DFEPointSelectionCoefficient</w:t>
            </w:r>
          </w:p>
        </w:tc>
        <w:tc>
          <w:tcPr>
            <w:tcW w:w="1260" w:type="dxa"/>
            <w:tcPrChange w:id="213" w:author="VICENTE DIEGO ORTEGA DEL VECCHYO" w:date="2020-10-19T19:29:00Z">
              <w:tcPr>
                <w:tcW w:w="1080" w:type="dxa"/>
              </w:tcPr>
            </w:tcPrChange>
          </w:tcPr>
          <w:p w14:paraId="13C4E16E" w14:textId="77777777" w:rsidR="0089304D" w:rsidRDefault="002E50BD" w:rsidP="000D4886">
            <w:pPr>
              <w:jc w:val="both"/>
              <w:rPr>
                <w:ins w:id="214" w:author="VICENTE DIEGO ORTEGA DEL VECCHYO" w:date="2020-10-19T19:28:00Z"/>
                <w:sz w:val="18"/>
                <w:szCs w:val="18"/>
              </w:rPr>
            </w:pPr>
            <w:r>
              <w:rPr>
                <w:sz w:val="18"/>
                <w:szCs w:val="18"/>
              </w:rPr>
              <w:t>0/1</w:t>
            </w:r>
          </w:p>
          <w:p w14:paraId="2CBF4ED1" w14:textId="38F09171" w:rsidR="00AC6AA0" w:rsidRPr="00D86C8D" w:rsidRDefault="00802E5A">
            <w:pPr>
              <w:jc w:val="both"/>
              <w:rPr>
                <w:sz w:val="18"/>
                <w:szCs w:val="18"/>
              </w:rPr>
              <w:pPrChange w:id="215" w:author="VICENTE DIEGO ORTEGA DEL VECCHYO" w:date="2020-10-19T19:27:00Z">
                <w:pPr/>
              </w:pPrChange>
            </w:pPr>
            <w:del w:id="216" w:author="VICENTE DIEGO ORTEGA DEL VECCHYO" w:date="2020-10-19T19:28:00Z">
              <w:r w:rsidDel="0089304D">
                <w:rPr>
                  <w:sz w:val="18"/>
                  <w:szCs w:val="18"/>
                </w:rPr>
                <w:lastRenderedPageBreak/>
                <w:delText xml:space="preserve"> </w:delText>
              </w:r>
            </w:del>
            <w:r>
              <w:rPr>
                <w:sz w:val="18"/>
                <w:szCs w:val="18"/>
              </w:rPr>
              <w:t>(1</w:t>
            </w:r>
            <w:ins w:id="217" w:author="VICENTE DIEGO ORTEGA DEL VECCHYO" w:date="2020-10-19T19:29:00Z">
              <w:r w:rsidR="002A6676">
                <w:rPr>
                  <w:sz w:val="18"/>
                  <w:szCs w:val="18"/>
                </w:rPr>
                <w:t xml:space="preserve"> </w:t>
              </w:r>
            </w:ins>
            <w:del w:id="218" w:author="VICENTE DIEGO ORTEGA DEL VECCHYO" w:date="2020-10-19T19:28:00Z">
              <w:r w:rsidDel="002A6676">
                <w:rPr>
                  <w:sz w:val="18"/>
                  <w:szCs w:val="18"/>
                </w:rPr>
                <w:delText xml:space="preserve"> </w:delText>
              </w:r>
            </w:del>
            <w:r>
              <w:rPr>
                <w:sz w:val="18"/>
                <w:szCs w:val="18"/>
              </w:rPr>
              <w:t>implements this option)</w:t>
            </w:r>
          </w:p>
        </w:tc>
        <w:tc>
          <w:tcPr>
            <w:tcW w:w="810" w:type="dxa"/>
            <w:tcPrChange w:id="219" w:author="VICENTE DIEGO ORTEGA DEL VECCHYO" w:date="2020-10-19T19:29:00Z">
              <w:tcPr>
                <w:tcW w:w="810" w:type="dxa"/>
              </w:tcPr>
            </w:tcPrChange>
          </w:tcPr>
          <w:p w14:paraId="423F6B49" w14:textId="00841F76" w:rsidR="00AC6AA0" w:rsidRPr="00D86C8D" w:rsidRDefault="00A77F4A">
            <w:pPr>
              <w:jc w:val="both"/>
              <w:rPr>
                <w:sz w:val="18"/>
                <w:szCs w:val="18"/>
              </w:rPr>
              <w:pPrChange w:id="220" w:author="VICENTE DIEGO ORTEGA DEL VECCHYO" w:date="2020-10-19T19:27:00Z">
                <w:pPr/>
              </w:pPrChange>
            </w:pPr>
            <w:r>
              <w:rPr>
                <w:sz w:val="18"/>
                <w:szCs w:val="18"/>
              </w:rPr>
              <w:lastRenderedPageBreak/>
              <w:t>0</w:t>
            </w:r>
          </w:p>
        </w:tc>
        <w:tc>
          <w:tcPr>
            <w:tcW w:w="3600" w:type="dxa"/>
            <w:tcPrChange w:id="221" w:author="VICENTE DIEGO ORTEGA DEL VECCHYO" w:date="2020-10-19T19:29:00Z">
              <w:tcPr>
                <w:tcW w:w="3690" w:type="dxa"/>
              </w:tcPr>
            </w:tcPrChange>
          </w:tcPr>
          <w:p w14:paraId="1603B4AD" w14:textId="75C85AB3" w:rsidR="00AC6AA0" w:rsidRPr="00D86C8D" w:rsidRDefault="005E0992">
            <w:pPr>
              <w:jc w:val="both"/>
              <w:rPr>
                <w:sz w:val="18"/>
                <w:szCs w:val="18"/>
              </w:rPr>
              <w:pPrChange w:id="222" w:author="VICENTE DIEGO ORTEGA DEL VECCHYO" w:date="2020-10-19T19:27:00Z">
                <w:pPr/>
              </w:pPrChange>
            </w:pPr>
            <w:r>
              <w:rPr>
                <w:sz w:val="18"/>
                <w:szCs w:val="18"/>
              </w:rPr>
              <w:t xml:space="preserve">Start with a number of mutations at different frequencies that </w:t>
            </w:r>
            <w:r w:rsidR="00CC2CCE">
              <w:rPr>
                <w:sz w:val="18"/>
                <w:szCs w:val="18"/>
              </w:rPr>
              <w:t>reflects an equilibrium s</w:t>
            </w:r>
            <w:r w:rsidR="00052319">
              <w:rPr>
                <w:sz w:val="18"/>
                <w:szCs w:val="18"/>
              </w:rPr>
              <w:t>ite frequency spectrum</w:t>
            </w:r>
            <w:r>
              <w:rPr>
                <w:sz w:val="18"/>
                <w:szCs w:val="18"/>
              </w:rPr>
              <w:t xml:space="preserve">. Used to skip the Burn-in </w:t>
            </w:r>
            <w:r>
              <w:rPr>
                <w:sz w:val="18"/>
                <w:szCs w:val="18"/>
              </w:rPr>
              <w:lastRenderedPageBreak/>
              <w:t xml:space="preserve">process. </w:t>
            </w:r>
            <w:r w:rsidR="00802E5A">
              <w:rPr>
                <w:sz w:val="18"/>
                <w:szCs w:val="18"/>
              </w:rPr>
              <w:t>Can only</w:t>
            </w:r>
            <w:r w:rsidR="00715FA1">
              <w:rPr>
                <w:sz w:val="18"/>
                <w:szCs w:val="18"/>
              </w:rPr>
              <w:t xml:space="preserve"> be used with DFEType: point and h</w:t>
            </w:r>
            <w:r w:rsidR="00DA229A">
              <w:rPr>
                <w:sz w:val="18"/>
                <w:szCs w:val="18"/>
              </w:rPr>
              <w:t xml:space="preserve"> </w:t>
            </w:r>
            <w:r w:rsidR="00715FA1">
              <w:rPr>
                <w:sz w:val="18"/>
                <w:szCs w:val="18"/>
              </w:rPr>
              <w:t>=</w:t>
            </w:r>
            <w:r w:rsidR="00DA229A">
              <w:rPr>
                <w:sz w:val="18"/>
                <w:szCs w:val="18"/>
              </w:rPr>
              <w:t xml:space="preserve"> </w:t>
            </w:r>
            <w:r w:rsidR="00715FA1">
              <w:rPr>
                <w:sz w:val="18"/>
                <w:szCs w:val="18"/>
              </w:rPr>
              <w:t>0.5</w:t>
            </w:r>
          </w:p>
        </w:tc>
      </w:tr>
      <w:tr w:rsidR="00AC6AA0" w:rsidRPr="00D86C8D" w14:paraId="564F28FE" w14:textId="77777777" w:rsidTr="00B57F0B">
        <w:tc>
          <w:tcPr>
            <w:tcW w:w="2610" w:type="dxa"/>
            <w:tcPrChange w:id="223" w:author="VICENTE DIEGO ORTEGA DEL VECCHYO" w:date="2020-10-19T19:29:00Z">
              <w:tcPr>
                <w:tcW w:w="2610" w:type="dxa"/>
              </w:tcPr>
            </w:tcPrChange>
          </w:tcPr>
          <w:p w14:paraId="05E9E79A" w14:textId="77777777" w:rsidR="00AC6AA0" w:rsidRPr="00D86C8D" w:rsidRDefault="00AC6AA0">
            <w:pPr>
              <w:jc w:val="both"/>
              <w:rPr>
                <w:sz w:val="18"/>
                <w:szCs w:val="18"/>
              </w:rPr>
              <w:pPrChange w:id="224" w:author="VICENTE DIEGO ORTEGA DEL VECCHYO" w:date="2020-10-19T19:27:00Z">
                <w:pPr/>
              </w:pPrChange>
            </w:pPr>
            <w:r w:rsidRPr="00D86C8D">
              <w:rPr>
                <w:sz w:val="18"/>
                <w:szCs w:val="18"/>
              </w:rPr>
              <w:lastRenderedPageBreak/>
              <w:t>DFEParameterOne</w:t>
            </w:r>
          </w:p>
        </w:tc>
        <w:tc>
          <w:tcPr>
            <w:tcW w:w="1350" w:type="dxa"/>
            <w:tcPrChange w:id="225" w:author="VICENTE DIEGO ORTEGA DEL VECCHYO" w:date="2020-10-19T19:29:00Z">
              <w:tcPr>
                <w:tcW w:w="1440" w:type="dxa"/>
              </w:tcPr>
            </w:tcPrChange>
          </w:tcPr>
          <w:p w14:paraId="7966B903" w14:textId="6590B93D" w:rsidR="00AC6AA0" w:rsidRPr="00D86C8D" w:rsidRDefault="00AC6AA0">
            <w:pPr>
              <w:jc w:val="both"/>
              <w:rPr>
                <w:sz w:val="18"/>
                <w:szCs w:val="18"/>
              </w:rPr>
              <w:pPrChange w:id="226" w:author="VICENTE DIEGO ORTEGA DEL VECCHYO" w:date="2020-10-19T19:27:00Z">
                <w:pPr/>
              </w:pPrChange>
            </w:pPr>
            <w:r w:rsidRPr="00D86C8D">
              <w:rPr>
                <w:sz w:val="18"/>
                <w:szCs w:val="18"/>
              </w:rPr>
              <w:t>Required with gamma/lognormal</w:t>
            </w:r>
            <w:r w:rsidR="00387FE6">
              <w:rPr>
                <w:sz w:val="18"/>
                <w:szCs w:val="18"/>
              </w:rPr>
              <w:t>/beta</w:t>
            </w:r>
            <w:r w:rsidRPr="00D86C8D">
              <w:rPr>
                <w:sz w:val="18"/>
                <w:szCs w:val="18"/>
              </w:rPr>
              <w:t xml:space="preserve"> DFE</w:t>
            </w:r>
          </w:p>
        </w:tc>
        <w:tc>
          <w:tcPr>
            <w:tcW w:w="1260" w:type="dxa"/>
            <w:tcPrChange w:id="227" w:author="VICENTE DIEGO ORTEGA DEL VECCHYO" w:date="2020-10-19T19:29:00Z">
              <w:tcPr>
                <w:tcW w:w="1080" w:type="dxa"/>
              </w:tcPr>
            </w:tcPrChange>
          </w:tcPr>
          <w:p w14:paraId="74D49F86" w14:textId="77777777" w:rsidR="00AC6AA0" w:rsidRPr="00D86C8D" w:rsidRDefault="00AC6AA0">
            <w:pPr>
              <w:jc w:val="both"/>
              <w:rPr>
                <w:sz w:val="18"/>
                <w:szCs w:val="18"/>
              </w:rPr>
              <w:pPrChange w:id="228" w:author="VICENTE DIEGO ORTEGA DEL VECCHYO" w:date="2020-10-19T19:27:00Z">
                <w:pPr/>
              </w:pPrChange>
            </w:pPr>
            <w:r w:rsidRPr="00D86C8D">
              <w:rPr>
                <w:sz w:val="18"/>
                <w:szCs w:val="18"/>
              </w:rPr>
              <w:t>Decimal &gt; 0</w:t>
            </w:r>
          </w:p>
        </w:tc>
        <w:tc>
          <w:tcPr>
            <w:tcW w:w="810" w:type="dxa"/>
            <w:tcPrChange w:id="229" w:author="VICENTE DIEGO ORTEGA DEL VECCHYO" w:date="2020-10-19T19:29:00Z">
              <w:tcPr>
                <w:tcW w:w="810" w:type="dxa"/>
              </w:tcPr>
            </w:tcPrChange>
          </w:tcPr>
          <w:p w14:paraId="1BF8C634" w14:textId="77777777" w:rsidR="00AC6AA0" w:rsidRPr="00D86C8D" w:rsidRDefault="00AC6AA0">
            <w:pPr>
              <w:jc w:val="both"/>
              <w:rPr>
                <w:sz w:val="18"/>
                <w:szCs w:val="18"/>
              </w:rPr>
              <w:pPrChange w:id="230" w:author="VICENTE DIEGO ORTEGA DEL VECCHYO" w:date="2020-10-19T19:27:00Z">
                <w:pPr/>
              </w:pPrChange>
            </w:pPr>
            <w:r w:rsidRPr="00D86C8D">
              <w:rPr>
                <w:sz w:val="18"/>
                <w:szCs w:val="18"/>
              </w:rPr>
              <w:t>NA</w:t>
            </w:r>
          </w:p>
        </w:tc>
        <w:tc>
          <w:tcPr>
            <w:tcW w:w="3600" w:type="dxa"/>
            <w:tcPrChange w:id="231" w:author="VICENTE DIEGO ORTEGA DEL VECCHYO" w:date="2020-10-19T19:29:00Z">
              <w:tcPr>
                <w:tcW w:w="3690" w:type="dxa"/>
              </w:tcPr>
            </w:tcPrChange>
          </w:tcPr>
          <w:p w14:paraId="31D8695F" w14:textId="224C7965" w:rsidR="00AC6AA0" w:rsidRPr="00D86C8D" w:rsidRDefault="00802E5A">
            <w:pPr>
              <w:jc w:val="both"/>
              <w:rPr>
                <w:sz w:val="18"/>
                <w:szCs w:val="18"/>
              </w:rPr>
              <w:pPrChange w:id="232" w:author="VICENTE DIEGO ORTEGA DEL VECCHYO" w:date="2020-10-19T19:27:00Z">
                <w:pPr/>
              </w:pPrChange>
            </w:pPr>
            <w:r>
              <w:rPr>
                <w:sz w:val="18"/>
                <w:szCs w:val="18"/>
              </w:rPr>
              <w:t>First p</w:t>
            </w:r>
            <w:r w:rsidR="00AC6AA0" w:rsidRPr="00D86C8D">
              <w:rPr>
                <w:sz w:val="18"/>
                <w:szCs w:val="18"/>
              </w:rPr>
              <w:t xml:space="preserve">arameter of </w:t>
            </w:r>
            <w:r>
              <w:rPr>
                <w:sz w:val="18"/>
                <w:szCs w:val="18"/>
              </w:rPr>
              <w:t xml:space="preserve">the </w:t>
            </w:r>
            <w:r w:rsidR="00AC6AA0" w:rsidRPr="00D86C8D">
              <w:rPr>
                <w:sz w:val="18"/>
                <w:szCs w:val="18"/>
              </w:rPr>
              <w:t>distribution</w:t>
            </w:r>
            <w:r>
              <w:rPr>
                <w:sz w:val="18"/>
                <w:szCs w:val="18"/>
              </w:rPr>
              <w:t xml:space="preserve"> of fitness effects</w:t>
            </w:r>
          </w:p>
        </w:tc>
      </w:tr>
      <w:tr w:rsidR="00AC6AA0" w:rsidRPr="00D86C8D" w14:paraId="3CAF0E31" w14:textId="77777777" w:rsidTr="00B57F0B">
        <w:tc>
          <w:tcPr>
            <w:tcW w:w="2610" w:type="dxa"/>
            <w:tcPrChange w:id="233" w:author="VICENTE DIEGO ORTEGA DEL VECCHYO" w:date="2020-10-19T19:29:00Z">
              <w:tcPr>
                <w:tcW w:w="2610" w:type="dxa"/>
              </w:tcPr>
            </w:tcPrChange>
          </w:tcPr>
          <w:p w14:paraId="35E47D0E" w14:textId="77777777" w:rsidR="00AC6AA0" w:rsidRPr="00D86C8D" w:rsidRDefault="00AC6AA0">
            <w:pPr>
              <w:jc w:val="both"/>
              <w:rPr>
                <w:sz w:val="18"/>
                <w:szCs w:val="18"/>
              </w:rPr>
              <w:pPrChange w:id="234" w:author="VICENTE DIEGO ORTEGA DEL VECCHYO" w:date="2020-10-19T19:27:00Z">
                <w:pPr/>
              </w:pPrChange>
            </w:pPr>
            <w:r w:rsidRPr="00D86C8D">
              <w:rPr>
                <w:sz w:val="18"/>
                <w:szCs w:val="18"/>
              </w:rPr>
              <w:t>DFEParameterTwo</w:t>
            </w:r>
          </w:p>
        </w:tc>
        <w:tc>
          <w:tcPr>
            <w:tcW w:w="1350" w:type="dxa"/>
            <w:tcPrChange w:id="235" w:author="VICENTE DIEGO ORTEGA DEL VECCHYO" w:date="2020-10-19T19:29:00Z">
              <w:tcPr>
                <w:tcW w:w="1440" w:type="dxa"/>
              </w:tcPr>
            </w:tcPrChange>
          </w:tcPr>
          <w:p w14:paraId="199E4154" w14:textId="7C1F51DE" w:rsidR="00AC6AA0" w:rsidRPr="00D86C8D" w:rsidRDefault="00AC6AA0">
            <w:pPr>
              <w:jc w:val="both"/>
              <w:rPr>
                <w:sz w:val="18"/>
                <w:szCs w:val="18"/>
              </w:rPr>
              <w:pPrChange w:id="236" w:author="VICENTE DIEGO ORTEGA DEL VECCHYO" w:date="2020-10-19T19:27:00Z">
                <w:pPr/>
              </w:pPrChange>
            </w:pPr>
            <w:r w:rsidRPr="00D86C8D">
              <w:rPr>
                <w:sz w:val="18"/>
                <w:szCs w:val="18"/>
              </w:rPr>
              <w:t>Required with gamma/lognormal</w:t>
            </w:r>
            <w:r w:rsidR="00387FE6">
              <w:rPr>
                <w:sz w:val="18"/>
                <w:szCs w:val="18"/>
              </w:rPr>
              <w:t>/beta</w:t>
            </w:r>
            <w:r w:rsidRPr="00D86C8D">
              <w:rPr>
                <w:sz w:val="18"/>
                <w:szCs w:val="18"/>
              </w:rPr>
              <w:t xml:space="preserve"> DFE</w:t>
            </w:r>
          </w:p>
        </w:tc>
        <w:tc>
          <w:tcPr>
            <w:tcW w:w="1260" w:type="dxa"/>
            <w:tcPrChange w:id="237" w:author="VICENTE DIEGO ORTEGA DEL VECCHYO" w:date="2020-10-19T19:29:00Z">
              <w:tcPr>
                <w:tcW w:w="1080" w:type="dxa"/>
              </w:tcPr>
            </w:tcPrChange>
          </w:tcPr>
          <w:p w14:paraId="673CF2AE" w14:textId="77777777" w:rsidR="00AC6AA0" w:rsidRPr="00D86C8D" w:rsidRDefault="00AC6AA0">
            <w:pPr>
              <w:jc w:val="both"/>
              <w:rPr>
                <w:sz w:val="18"/>
                <w:szCs w:val="18"/>
              </w:rPr>
              <w:pPrChange w:id="238" w:author="VICENTE DIEGO ORTEGA DEL VECCHYO" w:date="2020-10-19T19:27:00Z">
                <w:pPr/>
              </w:pPrChange>
            </w:pPr>
            <w:r w:rsidRPr="00D86C8D">
              <w:rPr>
                <w:sz w:val="18"/>
                <w:szCs w:val="18"/>
              </w:rPr>
              <w:t>Decimal &gt; 0</w:t>
            </w:r>
          </w:p>
        </w:tc>
        <w:tc>
          <w:tcPr>
            <w:tcW w:w="810" w:type="dxa"/>
            <w:tcPrChange w:id="239" w:author="VICENTE DIEGO ORTEGA DEL VECCHYO" w:date="2020-10-19T19:29:00Z">
              <w:tcPr>
                <w:tcW w:w="810" w:type="dxa"/>
              </w:tcPr>
            </w:tcPrChange>
          </w:tcPr>
          <w:p w14:paraId="2836DBC6" w14:textId="77777777" w:rsidR="00AC6AA0" w:rsidRPr="00D86C8D" w:rsidRDefault="00AC6AA0">
            <w:pPr>
              <w:jc w:val="both"/>
              <w:rPr>
                <w:sz w:val="18"/>
                <w:szCs w:val="18"/>
              </w:rPr>
              <w:pPrChange w:id="240" w:author="VICENTE DIEGO ORTEGA DEL VECCHYO" w:date="2020-10-19T19:27:00Z">
                <w:pPr/>
              </w:pPrChange>
            </w:pPr>
            <w:r w:rsidRPr="00D86C8D">
              <w:rPr>
                <w:sz w:val="18"/>
                <w:szCs w:val="18"/>
              </w:rPr>
              <w:t>NA</w:t>
            </w:r>
          </w:p>
        </w:tc>
        <w:tc>
          <w:tcPr>
            <w:tcW w:w="3600" w:type="dxa"/>
            <w:tcPrChange w:id="241" w:author="VICENTE DIEGO ORTEGA DEL VECCHYO" w:date="2020-10-19T19:29:00Z">
              <w:tcPr>
                <w:tcW w:w="3690" w:type="dxa"/>
              </w:tcPr>
            </w:tcPrChange>
          </w:tcPr>
          <w:p w14:paraId="5B99F73F" w14:textId="6AD9CE9D" w:rsidR="00AC6AA0" w:rsidRPr="00D86C8D" w:rsidRDefault="00802E5A">
            <w:pPr>
              <w:jc w:val="both"/>
              <w:rPr>
                <w:sz w:val="18"/>
                <w:szCs w:val="18"/>
              </w:rPr>
              <w:pPrChange w:id="242" w:author="VICENTE DIEGO ORTEGA DEL VECCHYO" w:date="2020-10-19T19:27:00Z">
                <w:pPr/>
              </w:pPrChange>
            </w:pPr>
            <w:r>
              <w:rPr>
                <w:sz w:val="18"/>
                <w:szCs w:val="18"/>
              </w:rPr>
              <w:t>Second p</w:t>
            </w:r>
            <w:r w:rsidR="00AC6AA0" w:rsidRPr="00D86C8D">
              <w:rPr>
                <w:sz w:val="18"/>
                <w:szCs w:val="18"/>
              </w:rPr>
              <w:t>arameter of distribution</w:t>
            </w:r>
            <w:r>
              <w:rPr>
                <w:sz w:val="18"/>
                <w:szCs w:val="18"/>
              </w:rPr>
              <w:t xml:space="preserve"> of fitness effects</w:t>
            </w:r>
          </w:p>
        </w:tc>
      </w:tr>
      <w:tr w:rsidR="00AC6AA0" w:rsidRPr="00D86C8D" w14:paraId="535C88DD" w14:textId="77777777" w:rsidTr="00B57F0B">
        <w:tc>
          <w:tcPr>
            <w:tcW w:w="2610" w:type="dxa"/>
            <w:tcPrChange w:id="243" w:author="VICENTE DIEGO ORTEGA DEL VECCHYO" w:date="2020-10-19T19:29:00Z">
              <w:tcPr>
                <w:tcW w:w="2610" w:type="dxa"/>
              </w:tcPr>
            </w:tcPrChange>
          </w:tcPr>
          <w:p w14:paraId="22C053A1" w14:textId="77777777" w:rsidR="00AC6AA0" w:rsidRPr="00D86C8D" w:rsidRDefault="00AC6AA0">
            <w:pPr>
              <w:jc w:val="both"/>
              <w:rPr>
                <w:sz w:val="18"/>
                <w:szCs w:val="18"/>
              </w:rPr>
              <w:pPrChange w:id="244" w:author="VICENTE DIEGO ORTEGA DEL VECCHYO" w:date="2020-10-19T19:27:00Z">
                <w:pPr/>
              </w:pPrChange>
            </w:pPr>
            <w:r w:rsidRPr="00D86C8D">
              <w:rPr>
                <w:sz w:val="18"/>
                <w:szCs w:val="18"/>
              </w:rPr>
              <w:t>DFEParameterThree</w:t>
            </w:r>
          </w:p>
        </w:tc>
        <w:tc>
          <w:tcPr>
            <w:tcW w:w="1350" w:type="dxa"/>
            <w:tcPrChange w:id="245" w:author="VICENTE DIEGO ORTEGA DEL VECCHYO" w:date="2020-10-19T19:29:00Z">
              <w:tcPr>
                <w:tcW w:w="1440" w:type="dxa"/>
              </w:tcPr>
            </w:tcPrChange>
          </w:tcPr>
          <w:p w14:paraId="47551B8F" w14:textId="77777777" w:rsidR="00AC6AA0" w:rsidRPr="00D86C8D" w:rsidRDefault="00AC6AA0">
            <w:pPr>
              <w:jc w:val="both"/>
              <w:rPr>
                <w:sz w:val="18"/>
                <w:szCs w:val="18"/>
              </w:rPr>
              <w:pPrChange w:id="246" w:author="VICENTE DIEGO ORTEGA DEL VECCHYO" w:date="2020-10-19T19:27:00Z">
                <w:pPr/>
              </w:pPrChange>
            </w:pPr>
            <w:r w:rsidRPr="00D86C8D">
              <w:rPr>
                <w:sz w:val="18"/>
                <w:szCs w:val="18"/>
              </w:rPr>
              <w:t>Required with gamma/lognormal DFE</w:t>
            </w:r>
          </w:p>
        </w:tc>
        <w:tc>
          <w:tcPr>
            <w:tcW w:w="1260" w:type="dxa"/>
            <w:tcPrChange w:id="247" w:author="VICENTE DIEGO ORTEGA DEL VECCHYO" w:date="2020-10-19T19:29:00Z">
              <w:tcPr>
                <w:tcW w:w="1080" w:type="dxa"/>
              </w:tcPr>
            </w:tcPrChange>
          </w:tcPr>
          <w:p w14:paraId="270F0F26" w14:textId="77777777" w:rsidR="00AC6AA0" w:rsidRPr="00D86C8D" w:rsidRDefault="00AC6AA0">
            <w:pPr>
              <w:jc w:val="both"/>
              <w:rPr>
                <w:sz w:val="18"/>
                <w:szCs w:val="18"/>
              </w:rPr>
              <w:pPrChange w:id="248" w:author="VICENTE DIEGO ORTEGA DEL VECCHYO" w:date="2020-10-19T19:27:00Z">
                <w:pPr/>
              </w:pPrChange>
            </w:pPr>
            <w:r w:rsidRPr="00D86C8D">
              <w:rPr>
                <w:sz w:val="18"/>
                <w:szCs w:val="18"/>
              </w:rPr>
              <w:t>Non</w:t>
            </w:r>
            <w:r>
              <w:rPr>
                <w:sz w:val="18"/>
                <w:szCs w:val="18"/>
              </w:rPr>
              <w:t xml:space="preserve"> </w:t>
            </w:r>
            <w:r w:rsidRPr="00D86C8D">
              <w:rPr>
                <w:sz w:val="18"/>
                <w:szCs w:val="18"/>
              </w:rPr>
              <w:t>negative integer</w:t>
            </w:r>
          </w:p>
        </w:tc>
        <w:tc>
          <w:tcPr>
            <w:tcW w:w="810" w:type="dxa"/>
            <w:tcPrChange w:id="249" w:author="VICENTE DIEGO ORTEGA DEL VECCHYO" w:date="2020-10-19T19:29:00Z">
              <w:tcPr>
                <w:tcW w:w="810" w:type="dxa"/>
              </w:tcPr>
            </w:tcPrChange>
          </w:tcPr>
          <w:p w14:paraId="07C4E240" w14:textId="77777777" w:rsidR="00AC6AA0" w:rsidRPr="00D86C8D" w:rsidRDefault="00AC6AA0">
            <w:pPr>
              <w:jc w:val="both"/>
              <w:rPr>
                <w:sz w:val="18"/>
                <w:szCs w:val="18"/>
              </w:rPr>
              <w:pPrChange w:id="250" w:author="VICENTE DIEGO ORTEGA DEL VECCHYO" w:date="2020-10-19T19:27:00Z">
                <w:pPr/>
              </w:pPrChange>
            </w:pPr>
            <w:r w:rsidRPr="00D86C8D">
              <w:rPr>
                <w:sz w:val="18"/>
                <w:szCs w:val="18"/>
              </w:rPr>
              <w:t>NA</w:t>
            </w:r>
          </w:p>
        </w:tc>
        <w:tc>
          <w:tcPr>
            <w:tcW w:w="3600" w:type="dxa"/>
            <w:tcPrChange w:id="251" w:author="VICENTE DIEGO ORTEGA DEL VECCHYO" w:date="2020-10-19T19:29:00Z">
              <w:tcPr>
                <w:tcW w:w="3690" w:type="dxa"/>
              </w:tcPr>
            </w:tcPrChange>
          </w:tcPr>
          <w:p w14:paraId="272862A1" w14:textId="77777777" w:rsidR="00AC6AA0" w:rsidRPr="00D86C8D" w:rsidRDefault="00AC6AA0">
            <w:pPr>
              <w:jc w:val="both"/>
              <w:rPr>
                <w:sz w:val="18"/>
                <w:szCs w:val="18"/>
              </w:rPr>
              <w:pPrChange w:id="252" w:author="VICENTE DIEGO ORTEGA DEL VECCHYO" w:date="2020-10-19T19:27:00Z">
                <w:pPr/>
              </w:pPrChange>
            </w:pPr>
            <w:r w:rsidRPr="00D86C8D">
              <w:rPr>
                <w:sz w:val="18"/>
                <w:szCs w:val="18"/>
              </w:rPr>
              <w:t>Ne used in scaled selection parameter 2Ns</w:t>
            </w:r>
          </w:p>
        </w:tc>
      </w:tr>
      <w:tr w:rsidR="00AC6AA0" w:rsidRPr="00D86C8D" w14:paraId="789EECD0" w14:textId="77777777" w:rsidTr="00B57F0B">
        <w:tc>
          <w:tcPr>
            <w:tcW w:w="2610" w:type="dxa"/>
            <w:tcPrChange w:id="253" w:author="VICENTE DIEGO ORTEGA DEL VECCHYO" w:date="2020-10-19T19:29:00Z">
              <w:tcPr>
                <w:tcW w:w="2610" w:type="dxa"/>
              </w:tcPr>
            </w:tcPrChange>
          </w:tcPr>
          <w:p w14:paraId="1FFB5FFA" w14:textId="77777777" w:rsidR="00AC6AA0" w:rsidRPr="00D86C8D" w:rsidRDefault="00AC6AA0">
            <w:pPr>
              <w:jc w:val="both"/>
              <w:rPr>
                <w:sz w:val="18"/>
                <w:szCs w:val="18"/>
              </w:rPr>
              <w:pPrChange w:id="254" w:author="VICENTE DIEGO ORTEGA DEL VECCHYO" w:date="2020-10-19T19:27:00Z">
                <w:pPr/>
              </w:pPrChange>
            </w:pPr>
            <w:r w:rsidRPr="00D86C8D">
              <w:rPr>
                <w:sz w:val="18"/>
                <w:szCs w:val="18"/>
              </w:rPr>
              <w:t>DFEPointProbSelectionFile</w:t>
            </w:r>
          </w:p>
        </w:tc>
        <w:tc>
          <w:tcPr>
            <w:tcW w:w="1350" w:type="dxa"/>
            <w:tcPrChange w:id="255" w:author="VICENTE DIEGO ORTEGA DEL VECCHYO" w:date="2020-10-19T19:29:00Z">
              <w:tcPr>
                <w:tcW w:w="1440" w:type="dxa"/>
              </w:tcPr>
            </w:tcPrChange>
          </w:tcPr>
          <w:p w14:paraId="099DBD8F" w14:textId="77777777" w:rsidR="00AC6AA0" w:rsidRPr="00D86C8D" w:rsidRDefault="00AC6AA0">
            <w:pPr>
              <w:jc w:val="both"/>
              <w:rPr>
                <w:sz w:val="18"/>
                <w:szCs w:val="18"/>
              </w:rPr>
              <w:pPrChange w:id="256" w:author="VICENTE DIEGO ORTEGA DEL VECCHYO" w:date="2020-10-19T19:27:00Z">
                <w:pPr/>
              </w:pPrChange>
            </w:pPr>
            <w:r w:rsidRPr="00D86C8D">
              <w:rPr>
                <w:sz w:val="18"/>
                <w:szCs w:val="18"/>
              </w:rPr>
              <w:t>Required with pointprob DFE</w:t>
            </w:r>
          </w:p>
        </w:tc>
        <w:tc>
          <w:tcPr>
            <w:tcW w:w="1260" w:type="dxa"/>
            <w:tcPrChange w:id="257" w:author="VICENTE DIEGO ORTEGA DEL VECCHYO" w:date="2020-10-19T19:29:00Z">
              <w:tcPr>
                <w:tcW w:w="1080" w:type="dxa"/>
              </w:tcPr>
            </w:tcPrChange>
          </w:tcPr>
          <w:p w14:paraId="037DD239" w14:textId="77777777" w:rsidR="00AC6AA0" w:rsidRPr="00D86C8D" w:rsidRDefault="00AC6AA0">
            <w:pPr>
              <w:jc w:val="both"/>
              <w:rPr>
                <w:sz w:val="18"/>
                <w:szCs w:val="18"/>
              </w:rPr>
              <w:pPrChange w:id="258" w:author="VICENTE DIEGO ORTEGA DEL VECCHYO" w:date="2020-10-19T19:27:00Z">
                <w:pPr/>
              </w:pPrChange>
            </w:pPr>
            <w:r w:rsidRPr="00D86C8D">
              <w:rPr>
                <w:sz w:val="18"/>
                <w:szCs w:val="18"/>
              </w:rPr>
              <w:t>File</w:t>
            </w:r>
          </w:p>
        </w:tc>
        <w:tc>
          <w:tcPr>
            <w:tcW w:w="810" w:type="dxa"/>
            <w:tcPrChange w:id="259" w:author="VICENTE DIEGO ORTEGA DEL VECCHYO" w:date="2020-10-19T19:29:00Z">
              <w:tcPr>
                <w:tcW w:w="810" w:type="dxa"/>
              </w:tcPr>
            </w:tcPrChange>
          </w:tcPr>
          <w:p w14:paraId="0CF67BD3" w14:textId="77777777" w:rsidR="00AC6AA0" w:rsidRPr="00D86C8D" w:rsidRDefault="00AC6AA0">
            <w:pPr>
              <w:jc w:val="both"/>
              <w:rPr>
                <w:sz w:val="18"/>
                <w:szCs w:val="18"/>
              </w:rPr>
              <w:pPrChange w:id="260" w:author="VICENTE DIEGO ORTEGA DEL VECCHYO" w:date="2020-10-19T19:27:00Z">
                <w:pPr/>
              </w:pPrChange>
            </w:pPr>
            <w:r w:rsidRPr="00D86C8D">
              <w:rPr>
                <w:sz w:val="18"/>
                <w:szCs w:val="18"/>
              </w:rPr>
              <w:t>NA</w:t>
            </w:r>
          </w:p>
        </w:tc>
        <w:tc>
          <w:tcPr>
            <w:tcW w:w="3600" w:type="dxa"/>
            <w:tcPrChange w:id="261" w:author="VICENTE DIEGO ORTEGA DEL VECCHYO" w:date="2020-10-19T19:29:00Z">
              <w:tcPr>
                <w:tcW w:w="3690" w:type="dxa"/>
              </w:tcPr>
            </w:tcPrChange>
          </w:tcPr>
          <w:p w14:paraId="66F8FA15" w14:textId="77777777" w:rsidR="00AC6AA0" w:rsidRPr="00D86C8D" w:rsidRDefault="00AC6AA0">
            <w:pPr>
              <w:jc w:val="both"/>
              <w:rPr>
                <w:sz w:val="18"/>
                <w:szCs w:val="18"/>
              </w:rPr>
              <w:pPrChange w:id="262" w:author="VICENTE DIEGO ORTEGA DEL VECCHYO" w:date="2020-10-19T19:27:00Z">
                <w:pPr/>
              </w:pPrChange>
            </w:pPr>
            <w:r w:rsidRPr="00D86C8D">
              <w:rPr>
                <w:sz w:val="18"/>
                <w:szCs w:val="18"/>
              </w:rPr>
              <w:t>File with 2Ns values and their probabilities</w:t>
            </w:r>
          </w:p>
        </w:tc>
      </w:tr>
      <w:tr w:rsidR="00AC6AA0" w:rsidRPr="00D86C8D" w14:paraId="7415CCB5" w14:textId="77777777" w:rsidTr="00B57F0B">
        <w:tc>
          <w:tcPr>
            <w:tcW w:w="2610" w:type="dxa"/>
            <w:tcPrChange w:id="263" w:author="VICENTE DIEGO ORTEGA DEL VECCHYO" w:date="2020-10-19T19:29:00Z">
              <w:tcPr>
                <w:tcW w:w="2610" w:type="dxa"/>
              </w:tcPr>
            </w:tcPrChange>
          </w:tcPr>
          <w:p w14:paraId="03EFEB11" w14:textId="77777777" w:rsidR="00AC6AA0" w:rsidRPr="00D86C8D" w:rsidRDefault="00AC6AA0">
            <w:pPr>
              <w:jc w:val="both"/>
              <w:rPr>
                <w:sz w:val="18"/>
                <w:szCs w:val="18"/>
              </w:rPr>
              <w:pPrChange w:id="264" w:author="VICENTE DIEGO ORTEGA DEL VECCHYO" w:date="2020-10-19T19:27:00Z">
                <w:pPr/>
              </w:pPrChange>
            </w:pPr>
            <w:r w:rsidRPr="00D86C8D">
              <w:rPr>
                <w:sz w:val="18"/>
                <w:szCs w:val="18"/>
              </w:rPr>
              <w:t>DFEPointProbNe</w:t>
            </w:r>
          </w:p>
        </w:tc>
        <w:tc>
          <w:tcPr>
            <w:tcW w:w="1350" w:type="dxa"/>
            <w:tcPrChange w:id="265" w:author="VICENTE DIEGO ORTEGA DEL VECCHYO" w:date="2020-10-19T19:29:00Z">
              <w:tcPr>
                <w:tcW w:w="1440" w:type="dxa"/>
              </w:tcPr>
            </w:tcPrChange>
          </w:tcPr>
          <w:p w14:paraId="26199643" w14:textId="77777777" w:rsidR="00AC6AA0" w:rsidRPr="00D86C8D" w:rsidRDefault="00AC6AA0">
            <w:pPr>
              <w:jc w:val="both"/>
              <w:rPr>
                <w:sz w:val="18"/>
                <w:szCs w:val="18"/>
              </w:rPr>
              <w:pPrChange w:id="266" w:author="VICENTE DIEGO ORTEGA DEL VECCHYO" w:date="2020-10-19T19:27:00Z">
                <w:pPr/>
              </w:pPrChange>
            </w:pPr>
            <w:r w:rsidRPr="00D86C8D">
              <w:rPr>
                <w:sz w:val="18"/>
                <w:szCs w:val="18"/>
              </w:rPr>
              <w:t>Required with pointprob DFE</w:t>
            </w:r>
          </w:p>
        </w:tc>
        <w:tc>
          <w:tcPr>
            <w:tcW w:w="1260" w:type="dxa"/>
            <w:tcPrChange w:id="267" w:author="VICENTE DIEGO ORTEGA DEL VECCHYO" w:date="2020-10-19T19:29:00Z">
              <w:tcPr>
                <w:tcW w:w="1080" w:type="dxa"/>
              </w:tcPr>
            </w:tcPrChange>
          </w:tcPr>
          <w:p w14:paraId="3EA64CD3" w14:textId="77777777" w:rsidR="00AC6AA0" w:rsidRPr="00D86C8D" w:rsidRDefault="00AC6AA0">
            <w:pPr>
              <w:jc w:val="both"/>
              <w:rPr>
                <w:sz w:val="18"/>
                <w:szCs w:val="18"/>
              </w:rPr>
              <w:pPrChange w:id="268" w:author="VICENTE DIEGO ORTEGA DEL VECCHYO" w:date="2020-10-19T19:27:00Z">
                <w:pPr/>
              </w:pPrChange>
            </w:pPr>
            <w:r w:rsidRPr="00D86C8D">
              <w:rPr>
                <w:sz w:val="18"/>
                <w:szCs w:val="18"/>
              </w:rPr>
              <w:t>Non</w:t>
            </w:r>
            <w:r>
              <w:rPr>
                <w:sz w:val="18"/>
                <w:szCs w:val="18"/>
              </w:rPr>
              <w:t xml:space="preserve"> </w:t>
            </w:r>
            <w:r w:rsidRPr="00D86C8D">
              <w:rPr>
                <w:sz w:val="18"/>
                <w:szCs w:val="18"/>
              </w:rPr>
              <w:t>negative integer</w:t>
            </w:r>
          </w:p>
        </w:tc>
        <w:tc>
          <w:tcPr>
            <w:tcW w:w="810" w:type="dxa"/>
            <w:tcPrChange w:id="269" w:author="VICENTE DIEGO ORTEGA DEL VECCHYO" w:date="2020-10-19T19:29:00Z">
              <w:tcPr>
                <w:tcW w:w="810" w:type="dxa"/>
              </w:tcPr>
            </w:tcPrChange>
          </w:tcPr>
          <w:p w14:paraId="0CDE153E" w14:textId="77777777" w:rsidR="00AC6AA0" w:rsidRPr="00D86C8D" w:rsidRDefault="00AC6AA0">
            <w:pPr>
              <w:jc w:val="both"/>
              <w:rPr>
                <w:sz w:val="18"/>
                <w:szCs w:val="18"/>
              </w:rPr>
              <w:pPrChange w:id="270" w:author="VICENTE DIEGO ORTEGA DEL VECCHYO" w:date="2020-10-19T19:27:00Z">
                <w:pPr/>
              </w:pPrChange>
            </w:pPr>
            <w:r w:rsidRPr="00D86C8D">
              <w:rPr>
                <w:sz w:val="18"/>
                <w:szCs w:val="18"/>
              </w:rPr>
              <w:t>NA</w:t>
            </w:r>
          </w:p>
        </w:tc>
        <w:tc>
          <w:tcPr>
            <w:tcW w:w="3600" w:type="dxa"/>
            <w:tcPrChange w:id="271" w:author="VICENTE DIEGO ORTEGA DEL VECCHYO" w:date="2020-10-19T19:29:00Z">
              <w:tcPr>
                <w:tcW w:w="3690" w:type="dxa"/>
              </w:tcPr>
            </w:tcPrChange>
          </w:tcPr>
          <w:p w14:paraId="3EE1B627" w14:textId="77777777" w:rsidR="00AC6AA0" w:rsidRPr="00D86C8D" w:rsidRDefault="00AC6AA0">
            <w:pPr>
              <w:jc w:val="both"/>
              <w:rPr>
                <w:sz w:val="18"/>
                <w:szCs w:val="18"/>
              </w:rPr>
              <w:pPrChange w:id="272" w:author="VICENTE DIEGO ORTEGA DEL VECCHYO" w:date="2020-10-19T19:27:00Z">
                <w:pPr/>
              </w:pPrChange>
            </w:pPr>
            <w:r w:rsidRPr="00D86C8D">
              <w:rPr>
                <w:sz w:val="18"/>
                <w:szCs w:val="18"/>
              </w:rPr>
              <w:t>Ne used in scale selection parameter 2Ns</w:t>
            </w:r>
          </w:p>
        </w:tc>
      </w:tr>
      <w:tr w:rsidR="00AC6AA0" w:rsidRPr="00D86C8D" w14:paraId="49B0A062" w14:textId="77777777" w:rsidTr="00B57F0B">
        <w:tc>
          <w:tcPr>
            <w:tcW w:w="2610" w:type="dxa"/>
            <w:tcPrChange w:id="273" w:author="VICENTE DIEGO ORTEGA DEL VECCHYO" w:date="2020-10-19T19:29:00Z">
              <w:tcPr>
                <w:tcW w:w="2610" w:type="dxa"/>
              </w:tcPr>
            </w:tcPrChange>
          </w:tcPr>
          <w:p w14:paraId="035B3418" w14:textId="77777777" w:rsidR="00AC6AA0" w:rsidRPr="00D86C8D" w:rsidRDefault="00AC6AA0">
            <w:pPr>
              <w:jc w:val="both"/>
              <w:rPr>
                <w:sz w:val="18"/>
                <w:szCs w:val="18"/>
              </w:rPr>
              <w:pPrChange w:id="274" w:author="VICENTE DIEGO ORTEGA DEL VECCHYO" w:date="2020-10-19T19:27:00Z">
                <w:pPr/>
              </w:pPrChange>
            </w:pPr>
            <w:r w:rsidRPr="00D86C8D">
              <w:rPr>
                <w:sz w:val="18"/>
                <w:szCs w:val="18"/>
              </w:rPr>
              <w:t>DFEUnifBoundsSelectionFile</w:t>
            </w:r>
          </w:p>
        </w:tc>
        <w:tc>
          <w:tcPr>
            <w:tcW w:w="1350" w:type="dxa"/>
            <w:tcPrChange w:id="275" w:author="VICENTE DIEGO ORTEGA DEL VECCHYO" w:date="2020-10-19T19:29:00Z">
              <w:tcPr>
                <w:tcW w:w="1440" w:type="dxa"/>
              </w:tcPr>
            </w:tcPrChange>
          </w:tcPr>
          <w:p w14:paraId="5CEA2567" w14:textId="77777777" w:rsidR="00AC6AA0" w:rsidRPr="00D86C8D" w:rsidRDefault="00AC6AA0">
            <w:pPr>
              <w:jc w:val="both"/>
              <w:rPr>
                <w:sz w:val="18"/>
                <w:szCs w:val="18"/>
              </w:rPr>
              <w:pPrChange w:id="276" w:author="VICENTE DIEGO ORTEGA DEL VECCHYO" w:date="2020-10-19T19:27:00Z">
                <w:pPr/>
              </w:pPrChange>
            </w:pPr>
            <w:r w:rsidRPr="00D86C8D">
              <w:rPr>
                <w:sz w:val="18"/>
                <w:szCs w:val="18"/>
              </w:rPr>
              <w:t>Required with uniform-bound DFE</w:t>
            </w:r>
          </w:p>
        </w:tc>
        <w:tc>
          <w:tcPr>
            <w:tcW w:w="1260" w:type="dxa"/>
            <w:tcPrChange w:id="277" w:author="VICENTE DIEGO ORTEGA DEL VECCHYO" w:date="2020-10-19T19:29:00Z">
              <w:tcPr>
                <w:tcW w:w="1080" w:type="dxa"/>
              </w:tcPr>
            </w:tcPrChange>
          </w:tcPr>
          <w:p w14:paraId="1DA9D276" w14:textId="77777777" w:rsidR="00AC6AA0" w:rsidRPr="00D86C8D" w:rsidRDefault="00AC6AA0">
            <w:pPr>
              <w:jc w:val="both"/>
              <w:rPr>
                <w:sz w:val="18"/>
                <w:szCs w:val="18"/>
              </w:rPr>
              <w:pPrChange w:id="278" w:author="VICENTE DIEGO ORTEGA DEL VECCHYO" w:date="2020-10-19T19:27:00Z">
                <w:pPr/>
              </w:pPrChange>
            </w:pPr>
            <w:r w:rsidRPr="00D86C8D">
              <w:rPr>
                <w:sz w:val="18"/>
                <w:szCs w:val="18"/>
              </w:rPr>
              <w:t>File</w:t>
            </w:r>
          </w:p>
        </w:tc>
        <w:tc>
          <w:tcPr>
            <w:tcW w:w="810" w:type="dxa"/>
            <w:tcPrChange w:id="279" w:author="VICENTE DIEGO ORTEGA DEL VECCHYO" w:date="2020-10-19T19:29:00Z">
              <w:tcPr>
                <w:tcW w:w="810" w:type="dxa"/>
              </w:tcPr>
            </w:tcPrChange>
          </w:tcPr>
          <w:p w14:paraId="16FBBDE1" w14:textId="77777777" w:rsidR="00AC6AA0" w:rsidRPr="00D86C8D" w:rsidRDefault="00AC6AA0">
            <w:pPr>
              <w:jc w:val="both"/>
              <w:rPr>
                <w:sz w:val="18"/>
                <w:szCs w:val="18"/>
              </w:rPr>
              <w:pPrChange w:id="280" w:author="VICENTE DIEGO ORTEGA DEL VECCHYO" w:date="2020-10-19T19:27:00Z">
                <w:pPr/>
              </w:pPrChange>
            </w:pPr>
            <w:r w:rsidRPr="00D86C8D">
              <w:rPr>
                <w:sz w:val="18"/>
                <w:szCs w:val="18"/>
              </w:rPr>
              <w:t>NA</w:t>
            </w:r>
          </w:p>
        </w:tc>
        <w:tc>
          <w:tcPr>
            <w:tcW w:w="3600" w:type="dxa"/>
            <w:tcPrChange w:id="281" w:author="VICENTE DIEGO ORTEGA DEL VECCHYO" w:date="2020-10-19T19:29:00Z">
              <w:tcPr>
                <w:tcW w:w="3690" w:type="dxa"/>
              </w:tcPr>
            </w:tcPrChange>
          </w:tcPr>
          <w:p w14:paraId="52B01F61" w14:textId="77777777" w:rsidR="00AC6AA0" w:rsidRPr="00D86C8D" w:rsidRDefault="00AC6AA0">
            <w:pPr>
              <w:jc w:val="both"/>
              <w:rPr>
                <w:sz w:val="18"/>
                <w:szCs w:val="18"/>
              </w:rPr>
              <w:pPrChange w:id="282" w:author="VICENTE DIEGO ORTEGA DEL VECCHYO" w:date="2020-10-19T19:27:00Z">
                <w:pPr/>
              </w:pPrChange>
            </w:pPr>
            <w:r w:rsidRPr="00D86C8D">
              <w:rPr>
                <w:sz w:val="18"/>
                <w:szCs w:val="18"/>
              </w:rPr>
              <w:t>File with 2Ns values and their probabilities</w:t>
            </w:r>
          </w:p>
        </w:tc>
      </w:tr>
      <w:tr w:rsidR="00AC6AA0" w:rsidRPr="00D86C8D" w14:paraId="133E7477" w14:textId="77777777" w:rsidTr="00B57F0B">
        <w:tc>
          <w:tcPr>
            <w:tcW w:w="2610" w:type="dxa"/>
            <w:tcPrChange w:id="283" w:author="VICENTE DIEGO ORTEGA DEL VECCHYO" w:date="2020-10-19T19:29:00Z">
              <w:tcPr>
                <w:tcW w:w="2610" w:type="dxa"/>
              </w:tcPr>
            </w:tcPrChange>
          </w:tcPr>
          <w:p w14:paraId="1805A8C5" w14:textId="77777777" w:rsidR="00AC6AA0" w:rsidRPr="00D86C8D" w:rsidRDefault="00AC6AA0">
            <w:pPr>
              <w:jc w:val="both"/>
              <w:rPr>
                <w:sz w:val="18"/>
                <w:szCs w:val="18"/>
              </w:rPr>
              <w:pPrChange w:id="284" w:author="VICENTE DIEGO ORTEGA DEL VECCHYO" w:date="2020-10-19T19:27:00Z">
                <w:pPr/>
              </w:pPrChange>
            </w:pPr>
            <w:r w:rsidRPr="00D86C8D">
              <w:rPr>
                <w:sz w:val="18"/>
                <w:szCs w:val="18"/>
              </w:rPr>
              <w:t>DFEUnifBoundsNe</w:t>
            </w:r>
          </w:p>
        </w:tc>
        <w:tc>
          <w:tcPr>
            <w:tcW w:w="1350" w:type="dxa"/>
            <w:tcPrChange w:id="285" w:author="VICENTE DIEGO ORTEGA DEL VECCHYO" w:date="2020-10-19T19:29:00Z">
              <w:tcPr>
                <w:tcW w:w="1440" w:type="dxa"/>
              </w:tcPr>
            </w:tcPrChange>
          </w:tcPr>
          <w:p w14:paraId="2C2846E3" w14:textId="77777777" w:rsidR="00AC6AA0" w:rsidRPr="00D86C8D" w:rsidRDefault="00AC6AA0">
            <w:pPr>
              <w:jc w:val="both"/>
              <w:rPr>
                <w:sz w:val="18"/>
                <w:szCs w:val="18"/>
              </w:rPr>
              <w:pPrChange w:id="286" w:author="VICENTE DIEGO ORTEGA DEL VECCHYO" w:date="2020-10-19T19:27:00Z">
                <w:pPr/>
              </w:pPrChange>
            </w:pPr>
            <w:r w:rsidRPr="00D86C8D">
              <w:rPr>
                <w:sz w:val="18"/>
                <w:szCs w:val="18"/>
              </w:rPr>
              <w:t>Required with uniform-bound DFE</w:t>
            </w:r>
          </w:p>
        </w:tc>
        <w:tc>
          <w:tcPr>
            <w:tcW w:w="1260" w:type="dxa"/>
            <w:tcPrChange w:id="287" w:author="VICENTE DIEGO ORTEGA DEL VECCHYO" w:date="2020-10-19T19:29:00Z">
              <w:tcPr>
                <w:tcW w:w="1080" w:type="dxa"/>
              </w:tcPr>
            </w:tcPrChange>
          </w:tcPr>
          <w:p w14:paraId="20344A95" w14:textId="77777777" w:rsidR="00AC6AA0" w:rsidRPr="00D86C8D" w:rsidRDefault="00AC6AA0">
            <w:pPr>
              <w:jc w:val="both"/>
              <w:rPr>
                <w:sz w:val="18"/>
                <w:szCs w:val="18"/>
              </w:rPr>
              <w:pPrChange w:id="288" w:author="VICENTE DIEGO ORTEGA DEL VECCHYO" w:date="2020-10-19T19:27:00Z">
                <w:pPr/>
              </w:pPrChange>
            </w:pPr>
            <w:r w:rsidRPr="00D86C8D">
              <w:rPr>
                <w:sz w:val="18"/>
                <w:szCs w:val="18"/>
              </w:rPr>
              <w:t>Non</w:t>
            </w:r>
            <w:r>
              <w:rPr>
                <w:sz w:val="18"/>
                <w:szCs w:val="18"/>
              </w:rPr>
              <w:t xml:space="preserve"> neg</w:t>
            </w:r>
            <w:r w:rsidRPr="00D86C8D">
              <w:rPr>
                <w:sz w:val="18"/>
                <w:szCs w:val="18"/>
              </w:rPr>
              <w:t xml:space="preserve"> integer</w:t>
            </w:r>
          </w:p>
        </w:tc>
        <w:tc>
          <w:tcPr>
            <w:tcW w:w="810" w:type="dxa"/>
            <w:tcPrChange w:id="289" w:author="VICENTE DIEGO ORTEGA DEL VECCHYO" w:date="2020-10-19T19:29:00Z">
              <w:tcPr>
                <w:tcW w:w="810" w:type="dxa"/>
              </w:tcPr>
            </w:tcPrChange>
          </w:tcPr>
          <w:p w14:paraId="111E00FC" w14:textId="77777777" w:rsidR="00AC6AA0" w:rsidRPr="00D86C8D" w:rsidRDefault="00AC6AA0">
            <w:pPr>
              <w:jc w:val="both"/>
              <w:rPr>
                <w:sz w:val="18"/>
                <w:szCs w:val="18"/>
              </w:rPr>
              <w:pPrChange w:id="290" w:author="VICENTE DIEGO ORTEGA DEL VECCHYO" w:date="2020-10-19T19:27:00Z">
                <w:pPr/>
              </w:pPrChange>
            </w:pPr>
            <w:r w:rsidRPr="00D86C8D">
              <w:rPr>
                <w:sz w:val="18"/>
                <w:szCs w:val="18"/>
              </w:rPr>
              <w:t>NA</w:t>
            </w:r>
          </w:p>
        </w:tc>
        <w:tc>
          <w:tcPr>
            <w:tcW w:w="3600" w:type="dxa"/>
            <w:tcPrChange w:id="291" w:author="VICENTE DIEGO ORTEGA DEL VECCHYO" w:date="2020-10-19T19:29:00Z">
              <w:tcPr>
                <w:tcW w:w="3690" w:type="dxa"/>
              </w:tcPr>
            </w:tcPrChange>
          </w:tcPr>
          <w:p w14:paraId="471888A1" w14:textId="77777777" w:rsidR="00AC6AA0" w:rsidRPr="00D86C8D" w:rsidRDefault="00AC6AA0">
            <w:pPr>
              <w:jc w:val="both"/>
              <w:rPr>
                <w:sz w:val="18"/>
                <w:szCs w:val="18"/>
              </w:rPr>
              <w:pPrChange w:id="292" w:author="VICENTE DIEGO ORTEGA DEL VECCHYO" w:date="2020-10-19T19:27:00Z">
                <w:pPr/>
              </w:pPrChange>
            </w:pPr>
            <w:r w:rsidRPr="00D86C8D">
              <w:rPr>
                <w:sz w:val="18"/>
                <w:szCs w:val="18"/>
              </w:rPr>
              <w:t>Ne used in scale selection parameter 2Ns</w:t>
            </w:r>
          </w:p>
        </w:tc>
      </w:tr>
      <w:tr w:rsidR="00AC6AA0" w:rsidRPr="00D86C8D" w14:paraId="1C1087D4" w14:textId="77777777" w:rsidTr="00B57F0B">
        <w:tc>
          <w:tcPr>
            <w:tcW w:w="2610" w:type="dxa"/>
            <w:tcPrChange w:id="293" w:author="VICENTE DIEGO ORTEGA DEL VECCHYO" w:date="2020-10-19T19:29:00Z">
              <w:tcPr>
                <w:tcW w:w="2610" w:type="dxa"/>
              </w:tcPr>
            </w:tcPrChange>
          </w:tcPr>
          <w:p w14:paraId="5E06A2E4" w14:textId="77777777" w:rsidR="00AC6AA0" w:rsidRPr="00D86C8D" w:rsidRDefault="00AC6AA0">
            <w:pPr>
              <w:jc w:val="both"/>
              <w:rPr>
                <w:b/>
                <w:sz w:val="18"/>
                <w:szCs w:val="18"/>
              </w:rPr>
              <w:pPrChange w:id="294" w:author="VICENTE DIEGO ORTEGA DEL VECCHYO" w:date="2020-10-19T19:27:00Z">
                <w:pPr/>
              </w:pPrChange>
            </w:pPr>
            <w:r w:rsidRPr="00D86C8D">
              <w:rPr>
                <w:b/>
                <w:sz w:val="18"/>
                <w:szCs w:val="18"/>
              </w:rPr>
              <w:t>Parameters specifying relaxation of selection</w:t>
            </w:r>
          </w:p>
        </w:tc>
        <w:tc>
          <w:tcPr>
            <w:tcW w:w="1350" w:type="dxa"/>
            <w:tcPrChange w:id="295" w:author="VICENTE DIEGO ORTEGA DEL VECCHYO" w:date="2020-10-19T19:29:00Z">
              <w:tcPr>
                <w:tcW w:w="1440" w:type="dxa"/>
              </w:tcPr>
            </w:tcPrChange>
          </w:tcPr>
          <w:p w14:paraId="3FA3DE5E" w14:textId="77777777" w:rsidR="00AC6AA0" w:rsidRPr="00D86C8D" w:rsidRDefault="00AC6AA0">
            <w:pPr>
              <w:jc w:val="both"/>
              <w:rPr>
                <w:sz w:val="18"/>
                <w:szCs w:val="18"/>
              </w:rPr>
              <w:pPrChange w:id="296" w:author="VICENTE DIEGO ORTEGA DEL VECCHYO" w:date="2020-10-19T19:27:00Z">
                <w:pPr/>
              </w:pPrChange>
            </w:pPr>
          </w:p>
        </w:tc>
        <w:tc>
          <w:tcPr>
            <w:tcW w:w="1260" w:type="dxa"/>
            <w:tcPrChange w:id="297" w:author="VICENTE DIEGO ORTEGA DEL VECCHYO" w:date="2020-10-19T19:29:00Z">
              <w:tcPr>
                <w:tcW w:w="1080" w:type="dxa"/>
              </w:tcPr>
            </w:tcPrChange>
          </w:tcPr>
          <w:p w14:paraId="0C969850" w14:textId="77777777" w:rsidR="00AC6AA0" w:rsidRPr="00D86C8D" w:rsidRDefault="00AC6AA0">
            <w:pPr>
              <w:jc w:val="both"/>
              <w:rPr>
                <w:sz w:val="18"/>
                <w:szCs w:val="18"/>
              </w:rPr>
              <w:pPrChange w:id="298" w:author="VICENTE DIEGO ORTEGA DEL VECCHYO" w:date="2020-10-19T19:27:00Z">
                <w:pPr/>
              </w:pPrChange>
            </w:pPr>
          </w:p>
        </w:tc>
        <w:tc>
          <w:tcPr>
            <w:tcW w:w="810" w:type="dxa"/>
            <w:tcPrChange w:id="299" w:author="VICENTE DIEGO ORTEGA DEL VECCHYO" w:date="2020-10-19T19:29:00Z">
              <w:tcPr>
                <w:tcW w:w="810" w:type="dxa"/>
              </w:tcPr>
            </w:tcPrChange>
          </w:tcPr>
          <w:p w14:paraId="085DF894" w14:textId="77777777" w:rsidR="00AC6AA0" w:rsidRPr="00D86C8D" w:rsidRDefault="00AC6AA0">
            <w:pPr>
              <w:jc w:val="both"/>
              <w:rPr>
                <w:sz w:val="18"/>
                <w:szCs w:val="18"/>
              </w:rPr>
              <w:pPrChange w:id="300" w:author="VICENTE DIEGO ORTEGA DEL VECCHYO" w:date="2020-10-19T19:27:00Z">
                <w:pPr/>
              </w:pPrChange>
            </w:pPr>
          </w:p>
        </w:tc>
        <w:tc>
          <w:tcPr>
            <w:tcW w:w="3600" w:type="dxa"/>
            <w:tcPrChange w:id="301" w:author="VICENTE DIEGO ORTEGA DEL VECCHYO" w:date="2020-10-19T19:29:00Z">
              <w:tcPr>
                <w:tcW w:w="3690" w:type="dxa"/>
              </w:tcPr>
            </w:tcPrChange>
          </w:tcPr>
          <w:p w14:paraId="1815EC22" w14:textId="77777777" w:rsidR="00AC6AA0" w:rsidRPr="00D86C8D" w:rsidRDefault="00AC6AA0">
            <w:pPr>
              <w:jc w:val="both"/>
              <w:rPr>
                <w:sz w:val="18"/>
                <w:szCs w:val="18"/>
              </w:rPr>
              <w:pPrChange w:id="302" w:author="VICENTE DIEGO ORTEGA DEL VECCHYO" w:date="2020-10-19T19:27:00Z">
                <w:pPr/>
              </w:pPrChange>
            </w:pPr>
          </w:p>
        </w:tc>
      </w:tr>
      <w:tr w:rsidR="00AC6AA0" w:rsidRPr="00D86C8D" w14:paraId="58F08C19" w14:textId="77777777" w:rsidTr="00B57F0B">
        <w:tc>
          <w:tcPr>
            <w:tcW w:w="2610" w:type="dxa"/>
            <w:tcPrChange w:id="303" w:author="VICENTE DIEGO ORTEGA DEL VECCHYO" w:date="2020-10-19T19:29:00Z">
              <w:tcPr>
                <w:tcW w:w="2610" w:type="dxa"/>
              </w:tcPr>
            </w:tcPrChange>
          </w:tcPr>
          <w:p w14:paraId="4137A1B0" w14:textId="77777777" w:rsidR="00AC6AA0" w:rsidRPr="00D86C8D" w:rsidRDefault="00AC6AA0">
            <w:pPr>
              <w:jc w:val="both"/>
              <w:rPr>
                <w:sz w:val="18"/>
                <w:szCs w:val="18"/>
              </w:rPr>
              <w:pPrChange w:id="304" w:author="VICENTE DIEGO ORTEGA DEL VECCHYO" w:date="2020-10-19T19:27:00Z">
                <w:pPr/>
              </w:pPrChange>
            </w:pPr>
            <w:r w:rsidRPr="00D86C8D">
              <w:rPr>
                <w:sz w:val="18"/>
                <w:szCs w:val="18"/>
              </w:rPr>
              <w:t>EpochOfRelaxation</w:t>
            </w:r>
          </w:p>
        </w:tc>
        <w:tc>
          <w:tcPr>
            <w:tcW w:w="1350" w:type="dxa"/>
            <w:vMerge w:val="restart"/>
            <w:tcPrChange w:id="305" w:author="VICENTE DIEGO ORTEGA DEL VECCHYO" w:date="2020-10-19T19:29:00Z">
              <w:tcPr>
                <w:tcW w:w="1440" w:type="dxa"/>
                <w:vMerge w:val="restart"/>
              </w:tcPr>
            </w:tcPrChange>
          </w:tcPr>
          <w:p w14:paraId="0E42B655" w14:textId="77777777" w:rsidR="00AC6AA0" w:rsidRPr="00D86C8D" w:rsidRDefault="00AC6AA0">
            <w:pPr>
              <w:jc w:val="both"/>
              <w:pPrChange w:id="306" w:author="VICENTE DIEGO ORTEGA DEL VECCHYO" w:date="2020-10-19T19:27:00Z">
                <w:pPr/>
              </w:pPrChange>
            </w:pPr>
            <w:r>
              <w:rPr>
                <w:sz w:val="18"/>
                <w:szCs w:val="18"/>
              </w:rPr>
              <w:t>Optional. However, if used all four relaxation of selection parameters must be given</w:t>
            </w:r>
            <w:r>
              <w:t>.</w:t>
            </w:r>
          </w:p>
        </w:tc>
        <w:tc>
          <w:tcPr>
            <w:tcW w:w="1260" w:type="dxa"/>
            <w:tcPrChange w:id="307" w:author="VICENTE DIEGO ORTEGA DEL VECCHYO" w:date="2020-10-19T19:29:00Z">
              <w:tcPr>
                <w:tcW w:w="1080" w:type="dxa"/>
              </w:tcPr>
            </w:tcPrChange>
          </w:tcPr>
          <w:p w14:paraId="305982BE" w14:textId="77777777" w:rsidR="00AC6AA0" w:rsidRPr="00D86C8D" w:rsidRDefault="00AC6AA0">
            <w:pPr>
              <w:jc w:val="both"/>
              <w:rPr>
                <w:sz w:val="18"/>
                <w:szCs w:val="18"/>
              </w:rPr>
              <w:pPrChange w:id="308" w:author="VICENTE DIEGO ORTEGA DEL VECCHYO" w:date="2020-10-19T19:27:00Z">
                <w:pPr/>
              </w:pPrChange>
            </w:pPr>
            <w:r w:rsidRPr="00D86C8D">
              <w:rPr>
                <w:sz w:val="18"/>
                <w:szCs w:val="18"/>
              </w:rPr>
              <w:t>Non</w:t>
            </w:r>
            <w:r>
              <w:rPr>
                <w:sz w:val="18"/>
                <w:szCs w:val="18"/>
              </w:rPr>
              <w:t xml:space="preserve"> neg</w:t>
            </w:r>
            <w:r w:rsidRPr="00D86C8D">
              <w:rPr>
                <w:sz w:val="18"/>
                <w:szCs w:val="18"/>
              </w:rPr>
              <w:t xml:space="preserve"> integer</w:t>
            </w:r>
          </w:p>
        </w:tc>
        <w:tc>
          <w:tcPr>
            <w:tcW w:w="810" w:type="dxa"/>
            <w:tcPrChange w:id="309" w:author="VICENTE DIEGO ORTEGA DEL VECCHYO" w:date="2020-10-19T19:29:00Z">
              <w:tcPr>
                <w:tcW w:w="810" w:type="dxa"/>
              </w:tcPr>
            </w:tcPrChange>
          </w:tcPr>
          <w:p w14:paraId="74F97EC6" w14:textId="77777777" w:rsidR="00AC6AA0" w:rsidRPr="00D86C8D" w:rsidRDefault="00AC6AA0">
            <w:pPr>
              <w:jc w:val="both"/>
              <w:rPr>
                <w:sz w:val="18"/>
                <w:szCs w:val="18"/>
              </w:rPr>
              <w:pPrChange w:id="310" w:author="VICENTE DIEGO ORTEGA DEL VECCHYO" w:date="2020-10-19T19:27:00Z">
                <w:pPr/>
              </w:pPrChange>
            </w:pPr>
            <w:r w:rsidRPr="00D86C8D">
              <w:rPr>
                <w:sz w:val="18"/>
                <w:szCs w:val="18"/>
              </w:rPr>
              <w:t>NA</w:t>
            </w:r>
          </w:p>
        </w:tc>
        <w:tc>
          <w:tcPr>
            <w:tcW w:w="3600" w:type="dxa"/>
            <w:tcPrChange w:id="311" w:author="VICENTE DIEGO ORTEGA DEL VECCHYO" w:date="2020-10-19T19:29:00Z">
              <w:tcPr>
                <w:tcW w:w="3690" w:type="dxa"/>
              </w:tcPr>
            </w:tcPrChange>
          </w:tcPr>
          <w:p w14:paraId="22816446" w14:textId="509BEF95" w:rsidR="00AC6AA0" w:rsidRPr="00D86C8D" w:rsidRDefault="00AC6AA0">
            <w:pPr>
              <w:jc w:val="both"/>
              <w:rPr>
                <w:sz w:val="18"/>
                <w:szCs w:val="18"/>
              </w:rPr>
              <w:pPrChange w:id="312" w:author="VICENTE DIEGO ORTEGA DEL VECCHYO" w:date="2020-10-19T19:27:00Z">
                <w:pPr/>
              </w:pPrChange>
            </w:pPr>
            <w:r w:rsidRPr="00D86C8D">
              <w:rPr>
                <w:sz w:val="18"/>
                <w:szCs w:val="18"/>
              </w:rPr>
              <w:t>Epoch number to begin relaxed selection</w:t>
            </w:r>
            <w:r w:rsidR="00EF2077">
              <w:rPr>
                <w:sz w:val="18"/>
                <w:szCs w:val="18"/>
              </w:rPr>
              <w:t>. The most ancient epoch has a number equal to 0</w:t>
            </w:r>
            <w:r w:rsidR="00FB26D0">
              <w:rPr>
                <w:sz w:val="18"/>
                <w:szCs w:val="18"/>
              </w:rPr>
              <w:t>, and the numeration</w:t>
            </w:r>
            <w:r w:rsidR="003A5EB0">
              <w:rPr>
                <w:sz w:val="18"/>
                <w:szCs w:val="18"/>
              </w:rPr>
              <w:t xml:space="preserve"> for subsequent epochs continues going forward in time.</w:t>
            </w:r>
            <w:r w:rsidRPr="00D86C8D">
              <w:rPr>
                <w:sz w:val="18"/>
                <w:szCs w:val="18"/>
              </w:rPr>
              <w:t xml:space="preserve"> </w:t>
            </w:r>
          </w:p>
        </w:tc>
      </w:tr>
      <w:tr w:rsidR="00AC6AA0" w:rsidRPr="00D86C8D" w14:paraId="5B9C91BA" w14:textId="77777777" w:rsidTr="00B57F0B">
        <w:tc>
          <w:tcPr>
            <w:tcW w:w="2610" w:type="dxa"/>
            <w:tcPrChange w:id="313" w:author="VICENTE DIEGO ORTEGA DEL VECCHYO" w:date="2020-10-19T19:29:00Z">
              <w:tcPr>
                <w:tcW w:w="2610" w:type="dxa"/>
              </w:tcPr>
            </w:tcPrChange>
          </w:tcPr>
          <w:p w14:paraId="1F3B7D8A" w14:textId="77777777" w:rsidR="00AC6AA0" w:rsidRPr="00D86C8D" w:rsidRDefault="00AC6AA0">
            <w:pPr>
              <w:jc w:val="both"/>
              <w:rPr>
                <w:sz w:val="18"/>
                <w:szCs w:val="18"/>
              </w:rPr>
              <w:pPrChange w:id="314" w:author="VICENTE DIEGO ORTEGA DEL VECCHYO" w:date="2020-10-19T19:27:00Z">
                <w:pPr/>
              </w:pPrChange>
            </w:pPr>
            <w:r w:rsidRPr="00D86C8D">
              <w:rPr>
                <w:sz w:val="18"/>
                <w:szCs w:val="18"/>
              </w:rPr>
              <w:t>RelaxationSelectionThreshold</w:t>
            </w:r>
          </w:p>
        </w:tc>
        <w:tc>
          <w:tcPr>
            <w:tcW w:w="1350" w:type="dxa"/>
            <w:vMerge/>
            <w:tcPrChange w:id="315" w:author="VICENTE DIEGO ORTEGA DEL VECCHYO" w:date="2020-10-19T19:29:00Z">
              <w:tcPr>
                <w:tcW w:w="1440" w:type="dxa"/>
                <w:vMerge/>
              </w:tcPr>
            </w:tcPrChange>
          </w:tcPr>
          <w:p w14:paraId="484BE489" w14:textId="77777777" w:rsidR="00AC6AA0" w:rsidRPr="00D86C8D" w:rsidRDefault="00AC6AA0">
            <w:pPr>
              <w:jc w:val="both"/>
              <w:rPr>
                <w:sz w:val="18"/>
                <w:szCs w:val="18"/>
              </w:rPr>
              <w:pPrChange w:id="316" w:author="VICENTE DIEGO ORTEGA DEL VECCHYO" w:date="2020-10-19T19:27:00Z">
                <w:pPr/>
              </w:pPrChange>
            </w:pPr>
          </w:p>
        </w:tc>
        <w:tc>
          <w:tcPr>
            <w:tcW w:w="1260" w:type="dxa"/>
            <w:tcPrChange w:id="317" w:author="VICENTE DIEGO ORTEGA DEL VECCHYO" w:date="2020-10-19T19:29:00Z">
              <w:tcPr>
                <w:tcW w:w="1080" w:type="dxa"/>
              </w:tcPr>
            </w:tcPrChange>
          </w:tcPr>
          <w:p w14:paraId="228B2799" w14:textId="77777777" w:rsidR="00AC6AA0" w:rsidRPr="00D86C8D" w:rsidRDefault="00AC6AA0">
            <w:pPr>
              <w:jc w:val="both"/>
              <w:rPr>
                <w:sz w:val="18"/>
                <w:szCs w:val="18"/>
              </w:rPr>
              <w:pPrChange w:id="318" w:author="VICENTE DIEGO ORTEGA DEL VECCHYO" w:date="2020-10-19T19:27:00Z">
                <w:pPr/>
              </w:pPrChange>
            </w:pPr>
            <w:r w:rsidRPr="00D86C8D">
              <w:rPr>
                <w:sz w:val="18"/>
                <w:szCs w:val="18"/>
              </w:rPr>
              <w:t>Decimal</w:t>
            </w:r>
          </w:p>
        </w:tc>
        <w:tc>
          <w:tcPr>
            <w:tcW w:w="810" w:type="dxa"/>
            <w:tcPrChange w:id="319" w:author="VICENTE DIEGO ORTEGA DEL VECCHYO" w:date="2020-10-19T19:29:00Z">
              <w:tcPr>
                <w:tcW w:w="810" w:type="dxa"/>
              </w:tcPr>
            </w:tcPrChange>
          </w:tcPr>
          <w:p w14:paraId="4F7AEB87" w14:textId="77777777" w:rsidR="00AC6AA0" w:rsidRPr="00D86C8D" w:rsidRDefault="00AC6AA0">
            <w:pPr>
              <w:jc w:val="both"/>
              <w:rPr>
                <w:sz w:val="18"/>
                <w:szCs w:val="18"/>
              </w:rPr>
              <w:pPrChange w:id="320" w:author="VICENTE DIEGO ORTEGA DEL VECCHYO" w:date="2020-10-19T19:27:00Z">
                <w:pPr/>
              </w:pPrChange>
            </w:pPr>
            <w:r w:rsidRPr="00D86C8D">
              <w:rPr>
                <w:sz w:val="18"/>
                <w:szCs w:val="18"/>
              </w:rPr>
              <w:t>NA</w:t>
            </w:r>
          </w:p>
        </w:tc>
        <w:tc>
          <w:tcPr>
            <w:tcW w:w="3600" w:type="dxa"/>
            <w:tcPrChange w:id="321" w:author="VICENTE DIEGO ORTEGA DEL VECCHYO" w:date="2020-10-19T19:29:00Z">
              <w:tcPr>
                <w:tcW w:w="3690" w:type="dxa"/>
              </w:tcPr>
            </w:tcPrChange>
          </w:tcPr>
          <w:p w14:paraId="39AA76CE" w14:textId="77777777" w:rsidR="00AC6AA0" w:rsidRPr="00D86C8D" w:rsidRDefault="00AC6AA0">
            <w:pPr>
              <w:jc w:val="both"/>
              <w:rPr>
                <w:sz w:val="18"/>
                <w:szCs w:val="18"/>
              </w:rPr>
              <w:pPrChange w:id="322" w:author="VICENTE DIEGO ORTEGA DEL VECCHYO" w:date="2020-10-19T19:27:00Z">
                <w:pPr/>
              </w:pPrChange>
            </w:pPr>
            <w:r w:rsidRPr="00D86C8D">
              <w:rPr>
                <w:sz w:val="18"/>
                <w:szCs w:val="18"/>
              </w:rPr>
              <w:t>Mutations below this selection coefficient will have their selection coefficient relaxed</w:t>
            </w:r>
          </w:p>
        </w:tc>
      </w:tr>
      <w:tr w:rsidR="00AC6AA0" w:rsidRPr="00D86C8D" w14:paraId="4111C4F2" w14:textId="77777777" w:rsidTr="00B57F0B">
        <w:tc>
          <w:tcPr>
            <w:tcW w:w="2610" w:type="dxa"/>
            <w:tcPrChange w:id="323" w:author="VICENTE DIEGO ORTEGA DEL VECCHYO" w:date="2020-10-19T19:29:00Z">
              <w:tcPr>
                <w:tcW w:w="2610" w:type="dxa"/>
              </w:tcPr>
            </w:tcPrChange>
          </w:tcPr>
          <w:p w14:paraId="208F850F" w14:textId="77777777" w:rsidR="00AC6AA0" w:rsidRPr="00D86C8D" w:rsidRDefault="00AC6AA0">
            <w:pPr>
              <w:jc w:val="both"/>
              <w:rPr>
                <w:sz w:val="18"/>
                <w:szCs w:val="18"/>
              </w:rPr>
              <w:pPrChange w:id="324" w:author="VICENTE DIEGO ORTEGA DEL VECCHYO" w:date="2020-10-19T19:27:00Z">
                <w:pPr/>
              </w:pPrChange>
            </w:pPr>
            <w:r w:rsidRPr="00D86C8D">
              <w:rPr>
                <w:sz w:val="18"/>
                <w:szCs w:val="18"/>
              </w:rPr>
              <w:t>RelaxationSelectionType</w:t>
            </w:r>
          </w:p>
        </w:tc>
        <w:tc>
          <w:tcPr>
            <w:tcW w:w="1350" w:type="dxa"/>
            <w:vMerge/>
            <w:tcPrChange w:id="325" w:author="VICENTE DIEGO ORTEGA DEL VECCHYO" w:date="2020-10-19T19:29:00Z">
              <w:tcPr>
                <w:tcW w:w="1440" w:type="dxa"/>
                <w:vMerge/>
              </w:tcPr>
            </w:tcPrChange>
          </w:tcPr>
          <w:p w14:paraId="3CF046EC" w14:textId="77777777" w:rsidR="00AC6AA0" w:rsidRPr="00D86C8D" w:rsidRDefault="00AC6AA0">
            <w:pPr>
              <w:jc w:val="both"/>
              <w:rPr>
                <w:sz w:val="18"/>
                <w:szCs w:val="18"/>
              </w:rPr>
              <w:pPrChange w:id="326" w:author="VICENTE DIEGO ORTEGA DEL VECCHYO" w:date="2020-10-19T19:27:00Z">
                <w:pPr/>
              </w:pPrChange>
            </w:pPr>
          </w:p>
        </w:tc>
        <w:tc>
          <w:tcPr>
            <w:tcW w:w="1260" w:type="dxa"/>
            <w:tcPrChange w:id="327" w:author="VICENTE DIEGO ORTEGA DEL VECCHYO" w:date="2020-10-19T19:29:00Z">
              <w:tcPr>
                <w:tcW w:w="1080" w:type="dxa"/>
              </w:tcPr>
            </w:tcPrChange>
          </w:tcPr>
          <w:p w14:paraId="68DDA798" w14:textId="77777777" w:rsidR="00AC6AA0" w:rsidRPr="00D86C8D" w:rsidRDefault="00AC6AA0">
            <w:pPr>
              <w:jc w:val="both"/>
              <w:rPr>
                <w:sz w:val="18"/>
                <w:szCs w:val="18"/>
              </w:rPr>
              <w:pPrChange w:id="328" w:author="VICENTE DIEGO ORTEGA DEL VECCHYO" w:date="2020-10-19T19:27:00Z">
                <w:pPr/>
              </w:pPrChange>
            </w:pPr>
            <w:r>
              <w:rPr>
                <w:sz w:val="18"/>
                <w:szCs w:val="18"/>
              </w:rPr>
              <w:t>0/</w:t>
            </w:r>
            <w:r w:rsidRPr="00D86C8D">
              <w:rPr>
                <w:sz w:val="18"/>
                <w:szCs w:val="18"/>
              </w:rPr>
              <w:t>1</w:t>
            </w:r>
          </w:p>
        </w:tc>
        <w:tc>
          <w:tcPr>
            <w:tcW w:w="810" w:type="dxa"/>
            <w:tcPrChange w:id="329" w:author="VICENTE DIEGO ORTEGA DEL VECCHYO" w:date="2020-10-19T19:29:00Z">
              <w:tcPr>
                <w:tcW w:w="810" w:type="dxa"/>
              </w:tcPr>
            </w:tcPrChange>
          </w:tcPr>
          <w:p w14:paraId="1A736696" w14:textId="77777777" w:rsidR="00AC6AA0" w:rsidRPr="00D86C8D" w:rsidRDefault="00AC6AA0">
            <w:pPr>
              <w:jc w:val="both"/>
              <w:rPr>
                <w:sz w:val="18"/>
                <w:szCs w:val="18"/>
              </w:rPr>
              <w:pPrChange w:id="330" w:author="VICENTE DIEGO ORTEGA DEL VECCHYO" w:date="2020-10-19T19:27:00Z">
                <w:pPr/>
              </w:pPrChange>
            </w:pPr>
            <w:r w:rsidRPr="00D86C8D">
              <w:rPr>
                <w:sz w:val="18"/>
                <w:szCs w:val="18"/>
              </w:rPr>
              <w:t>NA</w:t>
            </w:r>
          </w:p>
        </w:tc>
        <w:tc>
          <w:tcPr>
            <w:tcW w:w="3600" w:type="dxa"/>
            <w:tcPrChange w:id="331" w:author="VICENTE DIEGO ORTEGA DEL VECCHYO" w:date="2020-10-19T19:29:00Z">
              <w:tcPr>
                <w:tcW w:w="3690" w:type="dxa"/>
              </w:tcPr>
            </w:tcPrChange>
          </w:tcPr>
          <w:p w14:paraId="58333F57" w14:textId="0E87394B" w:rsidR="00AC6AA0" w:rsidRPr="00D86C8D" w:rsidRDefault="00AC6AA0">
            <w:pPr>
              <w:jc w:val="both"/>
              <w:rPr>
                <w:sz w:val="18"/>
                <w:szCs w:val="18"/>
              </w:rPr>
              <w:pPrChange w:id="332" w:author="VICENTE DIEGO ORTEGA DEL VECCHYO" w:date="2020-10-19T19:27:00Z">
                <w:pPr/>
              </w:pPrChange>
            </w:pPr>
            <w:r w:rsidRPr="00D86C8D">
              <w:rPr>
                <w:sz w:val="18"/>
                <w:szCs w:val="18"/>
              </w:rPr>
              <w:t>Specifies how to relax selection coefficient</w:t>
            </w:r>
            <w:r w:rsidR="00DF6873">
              <w:rPr>
                <w:sz w:val="18"/>
                <w:szCs w:val="18"/>
              </w:rPr>
              <w:t>. The two options,</w:t>
            </w:r>
            <w:r w:rsidR="007E5DEF">
              <w:rPr>
                <w:sz w:val="18"/>
                <w:szCs w:val="18"/>
              </w:rPr>
              <w:t xml:space="preserve"> 0 and 1</w:t>
            </w:r>
            <w:r w:rsidR="00DF6873">
              <w:rPr>
                <w:sz w:val="18"/>
                <w:szCs w:val="18"/>
              </w:rPr>
              <w:t>,</w:t>
            </w:r>
            <w:r w:rsidR="007E5DEF">
              <w:rPr>
                <w:sz w:val="18"/>
                <w:szCs w:val="18"/>
              </w:rPr>
              <w:t xml:space="preserve"> are explained in </w:t>
            </w:r>
            <w:r w:rsidR="004C35E0">
              <w:rPr>
                <w:sz w:val="18"/>
                <w:szCs w:val="18"/>
              </w:rPr>
              <w:t>section 8.3</w:t>
            </w:r>
            <w:r w:rsidR="00DF6873">
              <w:rPr>
                <w:sz w:val="18"/>
                <w:szCs w:val="18"/>
              </w:rPr>
              <w:t>.</w:t>
            </w:r>
          </w:p>
        </w:tc>
      </w:tr>
      <w:tr w:rsidR="00AC6AA0" w:rsidRPr="00D86C8D" w14:paraId="4B67064A" w14:textId="77777777" w:rsidTr="00B57F0B">
        <w:tc>
          <w:tcPr>
            <w:tcW w:w="2610" w:type="dxa"/>
            <w:tcPrChange w:id="333" w:author="VICENTE DIEGO ORTEGA DEL VECCHYO" w:date="2020-10-19T19:29:00Z">
              <w:tcPr>
                <w:tcW w:w="2610" w:type="dxa"/>
              </w:tcPr>
            </w:tcPrChange>
          </w:tcPr>
          <w:p w14:paraId="61BD57AC" w14:textId="77777777" w:rsidR="00AC6AA0" w:rsidRPr="00D86C8D" w:rsidRDefault="00AC6AA0">
            <w:pPr>
              <w:jc w:val="both"/>
              <w:rPr>
                <w:sz w:val="18"/>
                <w:szCs w:val="18"/>
              </w:rPr>
              <w:pPrChange w:id="334" w:author="VICENTE DIEGO ORTEGA DEL VECCHYO" w:date="2020-10-19T19:27:00Z">
                <w:pPr/>
              </w:pPrChange>
            </w:pPr>
            <w:r w:rsidRPr="00D86C8D">
              <w:rPr>
                <w:sz w:val="18"/>
                <w:szCs w:val="18"/>
              </w:rPr>
              <w:t>RelaxationSelectionCoefficient</w:t>
            </w:r>
          </w:p>
        </w:tc>
        <w:tc>
          <w:tcPr>
            <w:tcW w:w="1350" w:type="dxa"/>
            <w:vMerge/>
            <w:tcPrChange w:id="335" w:author="VICENTE DIEGO ORTEGA DEL VECCHYO" w:date="2020-10-19T19:29:00Z">
              <w:tcPr>
                <w:tcW w:w="1440" w:type="dxa"/>
                <w:vMerge/>
              </w:tcPr>
            </w:tcPrChange>
          </w:tcPr>
          <w:p w14:paraId="37D94092" w14:textId="77777777" w:rsidR="00AC6AA0" w:rsidRPr="00D86C8D" w:rsidRDefault="00AC6AA0">
            <w:pPr>
              <w:jc w:val="both"/>
              <w:rPr>
                <w:sz w:val="18"/>
                <w:szCs w:val="18"/>
              </w:rPr>
              <w:pPrChange w:id="336" w:author="VICENTE DIEGO ORTEGA DEL VECCHYO" w:date="2020-10-19T19:27:00Z">
                <w:pPr/>
              </w:pPrChange>
            </w:pPr>
          </w:p>
        </w:tc>
        <w:tc>
          <w:tcPr>
            <w:tcW w:w="1260" w:type="dxa"/>
            <w:tcPrChange w:id="337" w:author="VICENTE DIEGO ORTEGA DEL VECCHYO" w:date="2020-10-19T19:29:00Z">
              <w:tcPr>
                <w:tcW w:w="1080" w:type="dxa"/>
              </w:tcPr>
            </w:tcPrChange>
          </w:tcPr>
          <w:p w14:paraId="248EE7C6" w14:textId="77777777" w:rsidR="00AC6AA0" w:rsidRPr="00D86C8D" w:rsidRDefault="00AC6AA0">
            <w:pPr>
              <w:jc w:val="both"/>
              <w:rPr>
                <w:sz w:val="18"/>
                <w:szCs w:val="18"/>
              </w:rPr>
              <w:pPrChange w:id="338" w:author="VICENTE DIEGO ORTEGA DEL VECCHYO" w:date="2020-10-19T19:27:00Z">
                <w:pPr/>
              </w:pPrChange>
            </w:pPr>
            <w:r w:rsidRPr="00D86C8D">
              <w:rPr>
                <w:sz w:val="18"/>
                <w:szCs w:val="18"/>
              </w:rPr>
              <w:t>Decimal</w:t>
            </w:r>
          </w:p>
        </w:tc>
        <w:tc>
          <w:tcPr>
            <w:tcW w:w="810" w:type="dxa"/>
            <w:tcPrChange w:id="339" w:author="VICENTE DIEGO ORTEGA DEL VECCHYO" w:date="2020-10-19T19:29:00Z">
              <w:tcPr>
                <w:tcW w:w="810" w:type="dxa"/>
              </w:tcPr>
            </w:tcPrChange>
          </w:tcPr>
          <w:p w14:paraId="195E5C64" w14:textId="77777777" w:rsidR="00AC6AA0" w:rsidRPr="00D86C8D" w:rsidRDefault="00AC6AA0">
            <w:pPr>
              <w:jc w:val="both"/>
              <w:rPr>
                <w:sz w:val="18"/>
                <w:szCs w:val="18"/>
              </w:rPr>
              <w:pPrChange w:id="340" w:author="VICENTE DIEGO ORTEGA DEL VECCHYO" w:date="2020-10-19T19:27:00Z">
                <w:pPr/>
              </w:pPrChange>
            </w:pPr>
            <w:r w:rsidRPr="00D86C8D">
              <w:rPr>
                <w:sz w:val="18"/>
                <w:szCs w:val="18"/>
              </w:rPr>
              <w:t>NA</w:t>
            </w:r>
          </w:p>
        </w:tc>
        <w:tc>
          <w:tcPr>
            <w:tcW w:w="3600" w:type="dxa"/>
            <w:tcPrChange w:id="341" w:author="VICENTE DIEGO ORTEGA DEL VECCHYO" w:date="2020-10-19T19:29:00Z">
              <w:tcPr>
                <w:tcW w:w="3690" w:type="dxa"/>
              </w:tcPr>
            </w:tcPrChange>
          </w:tcPr>
          <w:p w14:paraId="540B2A6A" w14:textId="77777777" w:rsidR="00AC6AA0" w:rsidRPr="00D86C8D" w:rsidRDefault="00AC6AA0">
            <w:pPr>
              <w:jc w:val="both"/>
              <w:rPr>
                <w:sz w:val="18"/>
                <w:szCs w:val="18"/>
              </w:rPr>
              <w:pPrChange w:id="342" w:author="VICENTE DIEGO ORTEGA DEL VECCHYO" w:date="2020-10-19T19:27:00Z">
                <w:pPr/>
              </w:pPrChange>
            </w:pPr>
            <w:r w:rsidRPr="00D86C8D">
              <w:rPr>
                <w:sz w:val="18"/>
                <w:szCs w:val="18"/>
              </w:rPr>
              <w:t>Used to calculate new selection coefficient</w:t>
            </w:r>
          </w:p>
        </w:tc>
      </w:tr>
      <w:tr w:rsidR="00AC6AA0" w:rsidRPr="00D86C8D" w14:paraId="3E619F2E" w14:textId="77777777" w:rsidTr="00B57F0B">
        <w:tc>
          <w:tcPr>
            <w:tcW w:w="2610" w:type="dxa"/>
            <w:tcPrChange w:id="343" w:author="VICENTE DIEGO ORTEGA DEL VECCHYO" w:date="2020-10-19T19:29:00Z">
              <w:tcPr>
                <w:tcW w:w="2610" w:type="dxa"/>
              </w:tcPr>
            </w:tcPrChange>
          </w:tcPr>
          <w:p w14:paraId="4A69204C" w14:textId="77777777" w:rsidR="00AC6AA0" w:rsidRPr="00D86C8D" w:rsidRDefault="00AC6AA0">
            <w:pPr>
              <w:jc w:val="both"/>
              <w:rPr>
                <w:b/>
                <w:sz w:val="18"/>
                <w:szCs w:val="18"/>
              </w:rPr>
              <w:pPrChange w:id="344" w:author="VICENTE DIEGO ORTEGA DEL VECCHYO" w:date="2020-10-19T19:27:00Z">
                <w:pPr/>
              </w:pPrChange>
            </w:pPr>
            <w:r w:rsidRPr="00D86C8D">
              <w:rPr>
                <w:b/>
                <w:sz w:val="18"/>
                <w:szCs w:val="18"/>
              </w:rPr>
              <w:t>Parameters specifying inbreeding</w:t>
            </w:r>
          </w:p>
        </w:tc>
        <w:tc>
          <w:tcPr>
            <w:tcW w:w="1350" w:type="dxa"/>
            <w:tcPrChange w:id="345" w:author="VICENTE DIEGO ORTEGA DEL VECCHYO" w:date="2020-10-19T19:29:00Z">
              <w:tcPr>
                <w:tcW w:w="1440" w:type="dxa"/>
              </w:tcPr>
            </w:tcPrChange>
          </w:tcPr>
          <w:p w14:paraId="3E08CE2A" w14:textId="77777777" w:rsidR="00AC6AA0" w:rsidRPr="00D86C8D" w:rsidRDefault="00AC6AA0">
            <w:pPr>
              <w:jc w:val="both"/>
              <w:rPr>
                <w:sz w:val="18"/>
                <w:szCs w:val="18"/>
              </w:rPr>
              <w:pPrChange w:id="346" w:author="VICENTE DIEGO ORTEGA DEL VECCHYO" w:date="2020-10-19T19:27:00Z">
                <w:pPr/>
              </w:pPrChange>
            </w:pPr>
          </w:p>
        </w:tc>
        <w:tc>
          <w:tcPr>
            <w:tcW w:w="1260" w:type="dxa"/>
            <w:tcPrChange w:id="347" w:author="VICENTE DIEGO ORTEGA DEL VECCHYO" w:date="2020-10-19T19:29:00Z">
              <w:tcPr>
                <w:tcW w:w="1080" w:type="dxa"/>
              </w:tcPr>
            </w:tcPrChange>
          </w:tcPr>
          <w:p w14:paraId="72D9F0D4" w14:textId="77777777" w:rsidR="00AC6AA0" w:rsidRPr="00D86C8D" w:rsidRDefault="00AC6AA0">
            <w:pPr>
              <w:jc w:val="both"/>
              <w:rPr>
                <w:sz w:val="18"/>
                <w:szCs w:val="18"/>
              </w:rPr>
              <w:pPrChange w:id="348" w:author="VICENTE DIEGO ORTEGA DEL VECCHYO" w:date="2020-10-19T19:27:00Z">
                <w:pPr/>
              </w:pPrChange>
            </w:pPr>
          </w:p>
        </w:tc>
        <w:tc>
          <w:tcPr>
            <w:tcW w:w="810" w:type="dxa"/>
            <w:tcPrChange w:id="349" w:author="VICENTE DIEGO ORTEGA DEL VECCHYO" w:date="2020-10-19T19:29:00Z">
              <w:tcPr>
                <w:tcW w:w="810" w:type="dxa"/>
              </w:tcPr>
            </w:tcPrChange>
          </w:tcPr>
          <w:p w14:paraId="2DF8F179" w14:textId="77777777" w:rsidR="00AC6AA0" w:rsidRPr="00D86C8D" w:rsidRDefault="00AC6AA0">
            <w:pPr>
              <w:jc w:val="both"/>
              <w:rPr>
                <w:sz w:val="18"/>
                <w:szCs w:val="18"/>
              </w:rPr>
              <w:pPrChange w:id="350" w:author="VICENTE DIEGO ORTEGA DEL VECCHYO" w:date="2020-10-19T19:27:00Z">
                <w:pPr/>
              </w:pPrChange>
            </w:pPr>
          </w:p>
        </w:tc>
        <w:tc>
          <w:tcPr>
            <w:tcW w:w="3600" w:type="dxa"/>
            <w:tcPrChange w:id="351" w:author="VICENTE DIEGO ORTEGA DEL VECCHYO" w:date="2020-10-19T19:29:00Z">
              <w:tcPr>
                <w:tcW w:w="3690" w:type="dxa"/>
              </w:tcPr>
            </w:tcPrChange>
          </w:tcPr>
          <w:p w14:paraId="42547D8F" w14:textId="77777777" w:rsidR="00AC6AA0" w:rsidRPr="00D86C8D" w:rsidRDefault="00AC6AA0">
            <w:pPr>
              <w:jc w:val="both"/>
              <w:rPr>
                <w:sz w:val="18"/>
                <w:szCs w:val="18"/>
              </w:rPr>
              <w:pPrChange w:id="352" w:author="VICENTE DIEGO ORTEGA DEL VECCHYO" w:date="2020-10-19T19:27:00Z">
                <w:pPr/>
              </w:pPrChange>
            </w:pPr>
          </w:p>
        </w:tc>
      </w:tr>
      <w:tr w:rsidR="00AC6AA0" w:rsidRPr="00D86C8D" w14:paraId="77E707AC" w14:textId="77777777" w:rsidTr="00B57F0B">
        <w:tc>
          <w:tcPr>
            <w:tcW w:w="2610" w:type="dxa"/>
            <w:tcPrChange w:id="353" w:author="VICENTE DIEGO ORTEGA DEL VECCHYO" w:date="2020-10-19T19:29:00Z">
              <w:tcPr>
                <w:tcW w:w="2610" w:type="dxa"/>
              </w:tcPr>
            </w:tcPrChange>
          </w:tcPr>
          <w:p w14:paraId="42248572" w14:textId="77777777" w:rsidR="00AC6AA0" w:rsidRPr="00D86C8D" w:rsidRDefault="00AC6AA0">
            <w:pPr>
              <w:jc w:val="both"/>
              <w:rPr>
                <w:sz w:val="18"/>
                <w:szCs w:val="18"/>
              </w:rPr>
              <w:pPrChange w:id="354" w:author="VICENTE DIEGO ORTEGA DEL VECCHYO" w:date="2020-10-19T19:27:00Z">
                <w:pPr/>
              </w:pPrChange>
            </w:pPr>
            <w:r w:rsidRPr="00D86C8D">
              <w:rPr>
                <w:sz w:val="18"/>
                <w:szCs w:val="18"/>
              </w:rPr>
              <w:t>FixedFValue</w:t>
            </w:r>
          </w:p>
        </w:tc>
        <w:tc>
          <w:tcPr>
            <w:tcW w:w="1350" w:type="dxa"/>
            <w:tcPrChange w:id="355" w:author="VICENTE DIEGO ORTEGA DEL VECCHYO" w:date="2020-10-19T19:29:00Z">
              <w:tcPr>
                <w:tcW w:w="1440" w:type="dxa"/>
              </w:tcPr>
            </w:tcPrChange>
          </w:tcPr>
          <w:p w14:paraId="0E20492C" w14:textId="77777777" w:rsidR="00AC6AA0" w:rsidRPr="00D86C8D" w:rsidRDefault="00AC6AA0">
            <w:pPr>
              <w:jc w:val="both"/>
              <w:rPr>
                <w:sz w:val="18"/>
                <w:szCs w:val="18"/>
              </w:rPr>
              <w:pPrChange w:id="356" w:author="VICENTE DIEGO ORTEGA DEL VECCHYO" w:date="2020-10-19T19:27:00Z">
                <w:pPr/>
              </w:pPrChange>
            </w:pPr>
            <w:r w:rsidRPr="00D86C8D">
              <w:rPr>
                <w:sz w:val="18"/>
                <w:szCs w:val="18"/>
              </w:rPr>
              <w:t>Optional</w:t>
            </w:r>
          </w:p>
        </w:tc>
        <w:tc>
          <w:tcPr>
            <w:tcW w:w="1260" w:type="dxa"/>
            <w:tcPrChange w:id="357" w:author="VICENTE DIEGO ORTEGA DEL VECCHYO" w:date="2020-10-19T19:29:00Z">
              <w:tcPr>
                <w:tcW w:w="1080" w:type="dxa"/>
              </w:tcPr>
            </w:tcPrChange>
          </w:tcPr>
          <w:p w14:paraId="07A3DFE6" w14:textId="77777777" w:rsidR="00AC6AA0" w:rsidRPr="00D86C8D" w:rsidRDefault="00AC6AA0">
            <w:pPr>
              <w:jc w:val="both"/>
              <w:rPr>
                <w:sz w:val="18"/>
                <w:szCs w:val="18"/>
              </w:rPr>
              <w:pPrChange w:id="358" w:author="VICENTE DIEGO ORTEGA DEL VECCHYO" w:date="2020-10-19T19:27:00Z">
                <w:pPr/>
              </w:pPrChange>
            </w:pPr>
            <w:r w:rsidRPr="00D86C8D">
              <w:rPr>
                <w:sz w:val="18"/>
                <w:szCs w:val="18"/>
              </w:rPr>
              <w:t>Decimal</w:t>
            </w:r>
          </w:p>
        </w:tc>
        <w:tc>
          <w:tcPr>
            <w:tcW w:w="810" w:type="dxa"/>
            <w:tcPrChange w:id="359" w:author="VICENTE DIEGO ORTEGA DEL VECCHYO" w:date="2020-10-19T19:29:00Z">
              <w:tcPr>
                <w:tcW w:w="810" w:type="dxa"/>
              </w:tcPr>
            </w:tcPrChange>
          </w:tcPr>
          <w:p w14:paraId="34D135E6" w14:textId="77777777" w:rsidR="00AC6AA0" w:rsidRPr="00D86C8D" w:rsidRDefault="00AC6AA0">
            <w:pPr>
              <w:jc w:val="both"/>
              <w:rPr>
                <w:sz w:val="18"/>
                <w:szCs w:val="18"/>
              </w:rPr>
              <w:pPrChange w:id="360" w:author="VICENTE DIEGO ORTEGA DEL VECCHYO" w:date="2020-10-19T19:27:00Z">
                <w:pPr/>
              </w:pPrChange>
            </w:pPr>
            <w:r w:rsidRPr="00D86C8D">
              <w:rPr>
                <w:sz w:val="18"/>
                <w:szCs w:val="18"/>
              </w:rPr>
              <w:t>0.0</w:t>
            </w:r>
          </w:p>
        </w:tc>
        <w:tc>
          <w:tcPr>
            <w:tcW w:w="3600" w:type="dxa"/>
            <w:tcPrChange w:id="361" w:author="VICENTE DIEGO ORTEGA DEL VECCHYO" w:date="2020-10-19T19:29:00Z">
              <w:tcPr>
                <w:tcW w:w="3690" w:type="dxa"/>
              </w:tcPr>
            </w:tcPrChange>
          </w:tcPr>
          <w:p w14:paraId="590D8CFF" w14:textId="77777777" w:rsidR="00AC6AA0" w:rsidRPr="00D86C8D" w:rsidRDefault="00AC6AA0">
            <w:pPr>
              <w:jc w:val="both"/>
              <w:rPr>
                <w:sz w:val="18"/>
                <w:szCs w:val="18"/>
              </w:rPr>
              <w:pPrChange w:id="362" w:author="VICENTE DIEGO ORTEGA DEL VECCHYO" w:date="2020-10-19T19:27:00Z">
                <w:pPr/>
              </w:pPrChange>
            </w:pPr>
            <w:r w:rsidRPr="00D86C8D">
              <w:rPr>
                <w:sz w:val="18"/>
                <w:szCs w:val="18"/>
              </w:rPr>
              <w:t>Inbreeding coefficient</w:t>
            </w:r>
          </w:p>
        </w:tc>
      </w:tr>
      <w:tr w:rsidR="00AC6AA0" w:rsidRPr="00D86C8D" w14:paraId="253EDFE0" w14:textId="77777777" w:rsidTr="00B57F0B">
        <w:tc>
          <w:tcPr>
            <w:tcW w:w="2610" w:type="dxa"/>
            <w:tcPrChange w:id="363" w:author="VICENTE DIEGO ORTEGA DEL VECCHYO" w:date="2020-10-19T19:29:00Z">
              <w:tcPr>
                <w:tcW w:w="2610" w:type="dxa"/>
              </w:tcPr>
            </w:tcPrChange>
          </w:tcPr>
          <w:p w14:paraId="751E470B" w14:textId="77777777" w:rsidR="00AC6AA0" w:rsidRPr="00D86C8D" w:rsidRDefault="00AC6AA0">
            <w:pPr>
              <w:jc w:val="both"/>
              <w:rPr>
                <w:sz w:val="18"/>
                <w:szCs w:val="18"/>
              </w:rPr>
              <w:pPrChange w:id="364" w:author="VICENTE DIEGO ORTEGA DEL VECCHYO" w:date="2020-10-19T19:27:00Z">
                <w:pPr/>
              </w:pPrChange>
            </w:pPr>
            <w:r w:rsidRPr="00D86C8D">
              <w:rPr>
                <w:sz w:val="18"/>
                <w:szCs w:val="18"/>
              </w:rPr>
              <w:t>ChangedFValue</w:t>
            </w:r>
          </w:p>
        </w:tc>
        <w:tc>
          <w:tcPr>
            <w:tcW w:w="1350" w:type="dxa"/>
            <w:tcPrChange w:id="365" w:author="VICENTE DIEGO ORTEGA DEL VECCHYO" w:date="2020-10-19T19:29:00Z">
              <w:tcPr>
                <w:tcW w:w="1440" w:type="dxa"/>
              </w:tcPr>
            </w:tcPrChange>
          </w:tcPr>
          <w:p w14:paraId="2598710D" w14:textId="77777777" w:rsidR="00AC6AA0" w:rsidRPr="00D86C8D" w:rsidRDefault="00AC6AA0">
            <w:pPr>
              <w:jc w:val="both"/>
              <w:rPr>
                <w:sz w:val="18"/>
                <w:szCs w:val="18"/>
              </w:rPr>
              <w:pPrChange w:id="366" w:author="VICENTE DIEGO ORTEGA DEL VECCHYO" w:date="2020-10-19T19:27:00Z">
                <w:pPr/>
              </w:pPrChange>
            </w:pPr>
            <w:r w:rsidRPr="00D86C8D">
              <w:rPr>
                <w:sz w:val="18"/>
                <w:szCs w:val="18"/>
              </w:rPr>
              <w:t>Optional</w:t>
            </w:r>
          </w:p>
        </w:tc>
        <w:tc>
          <w:tcPr>
            <w:tcW w:w="1260" w:type="dxa"/>
            <w:tcPrChange w:id="367" w:author="VICENTE DIEGO ORTEGA DEL VECCHYO" w:date="2020-10-19T19:29:00Z">
              <w:tcPr>
                <w:tcW w:w="1080" w:type="dxa"/>
              </w:tcPr>
            </w:tcPrChange>
          </w:tcPr>
          <w:p w14:paraId="6435C388" w14:textId="77777777" w:rsidR="00AC6AA0" w:rsidRPr="00D86C8D" w:rsidRDefault="00AC6AA0">
            <w:pPr>
              <w:jc w:val="both"/>
              <w:rPr>
                <w:sz w:val="18"/>
                <w:szCs w:val="18"/>
              </w:rPr>
              <w:pPrChange w:id="368" w:author="VICENTE DIEGO ORTEGA DEL VECCHYO" w:date="2020-10-19T19:27:00Z">
                <w:pPr/>
              </w:pPrChange>
            </w:pPr>
            <w:r w:rsidRPr="00D86C8D">
              <w:rPr>
                <w:sz w:val="18"/>
                <w:szCs w:val="18"/>
              </w:rPr>
              <w:t>File</w:t>
            </w:r>
          </w:p>
        </w:tc>
        <w:tc>
          <w:tcPr>
            <w:tcW w:w="810" w:type="dxa"/>
            <w:tcPrChange w:id="369" w:author="VICENTE DIEGO ORTEGA DEL VECCHYO" w:date="2020-10-19T19:29:00Z">
              <w:tcPr>
                <w:tcW w:w="810" w:type="dxa"/>
              </w:tcPr>
            </w:tcPrChange>
          </w:tcPr>
          <w:p w14:paraId="7D9B2101" w14:textId="77777777" w:rsidR="00AC6AA0" w:rsidRPr="00D86C8D" w:rsidRDefault="00AC6AA0">
            <w:pPr>
              <w:jc w:val="both"/>
              <w:rPr>
                <w:sz w:val="18"/>
                <w:szCs w:val="18"/>
              </w:rPr>
              <w:pPrChange w:id="370" w:author="VICENTE DIEGO ORTEGA DEL VECCHYO" w:date="2020-10-19T19:27:00Z">
                <w:pPr/>
              </w:pPrChange>
            </w:pPr>
          </w:p>
        </w:tc>
        <w:tc>
          <w:tcPr>
            <w:tcW w:w="3600" w:type="dxa"/>
            <w:tcPrChange w:id="371" w:author="VICENTE DIEGO ORTEGA DEL VECCHYO" w:date="2020-10-19T19:29:00Z">
              <w:tcPr>
                <w:tcW w:w="3690" w:type="dxa"/>
              </w:tcPr>
            </w:tcPrChange>
          </w:tcPr>
          <w:p w14:paraId="434E1315" w14:textId="77777777" w:rsidR="00AC6AA0" w:rsidRPr="00D86C8D" w:rsidRDefault="00AC6AA0">
            <w:pPr>
              <w:jc w:val="both"/>
              <w:rPr>
                <w:sz w:val="18"/>
                <w:szCs w:val="18"/>
              </w:rPr>
              <w:pPrChange w:id="372" w:author="VICENTE DIEGO ORTEGA DEL VECCHYO" w:date="2020-10-19T19:27:00Z">
                <w:pPr/>
              </w:pPrChange>
            </w:pPr>
            <w:r w:rsidRPr="00D86C8D">
              <w:rPr>
                <w:sz w:val="18"/>
                <w:szCs w:val="18"/>
              </w:rPr>
              <w:t>Inbreeding coefficient for each epoch in demographic history file</w:t>
            </w:r>
          </w:p>
        </w:tc>
      </w:tr>
      <w:tr w:rsidR="00AC6AA0" w:rsidRPr="00D86C8D" w14:paraId="7ABB4C92" w14:textId="77777777" w:rsidTr="00B57F0B">
        <w:tc>
          <w:tcPr>
            <w:tcW w:w="2610" w:type="dxa"/>
            <w:tcPrChange w:id="373" w:author="VICENTE DIEGO ORTEGA DEL VECCHYO" w:date="2020-10-19T19:29:00Z">
              <w:tcPr>
                <w:tcW w:w="2610" w:type="dxa"/>
              </w:tcPr>
            </w:tcPrChange>
          </w:tcPr>
          <w:p w14:paraId="781F66A5" w14:textId="77777777" w:rsidR="00AC6AA0" w:rsidRPr="00D86C8D" w:rsidRDefault="00AC6AA0">
            <w:pPr>
              <w:jc w:val="both"/>
              <w:rPr>
                <w:b/>
                <w:sz w:val="18"/>
                <w:szCs w:val="18"/>
              </w:rPr>
              <w:pPrChange w:id="374" w:author="VICENTE DIEGO ORTEGA DEL VECCHYO" w:date="2020-10-19T19:27:00Z">
                <w:pPr/>
              </w:pPrChange>
            </w:pPr>
            <w:r w:rsidRPr="00D86C8D">
              <w:rPr>
                <w:b/>
                <w:sz w:val="18"/>
                <w:szCs w:val="18"/>
              </w:rPr>
              <w:t>Parameters for output options</w:t>
            </w:r>
          </w:p>
        </w:tc>
        <w:tc>
          <w:tcPr>
            <w:tcW w:w="1350" w:type="dxa"/>
            <w:tcPrChange w:id="375" w:author="VICENTE DIEGO ORTEGA DEL VECCHYO" w:date="2020-10-19T19:29:00Z">
              <w:tcPr>
                <w:tcW w:w="1440" w:type="dxa"/>
              </w:tcPr>
            </w:tcPrChange>
          </w:tcPr>
          <w:p w14:paraId="67B1B2B6" w14:textId="77777777" w:rsidR="00AC6AA0" w:rsidRPr="00D86C8D" w:rsidRDefault="00AC6AA0">
            <w:pPr>
              <w:jc w:val="both"/>
              <w:rPr>
                <w:sz w:val="18"/>
                <w:szCs w:val="18"/>
              </w:rPr>
              <w:pPrChange w:id="376" w:author="VICENTE DIEGO ORTEGA DEL VECCHYO" w:date="2020-10-19T19:27:00Z">
                <w:pPr/>
              </w:pPrChange>
            </w:pPr>
          </w:p>
        </w:tc>
        <w:tc>
          <w:tcPr>
            <w:tcW w:w="1260" w:type="dxa"/>
            <w:tcPrChange w:id="377" w:author="VICENTE DIEGO ORTEGA DEL VECCHYO" w:date="2020-10-19T19:29:00Z">
              <w:tcPr>
                <w:tcW w:w="1080" w:type="dxa"/>
              </w:tcPr>
            </w:tcPrChange>
          </w:tcPr>
          <w:p w14:paraId="2721EA2D" w14:textId="77777777" w:rsidR="00AC6AA0" w:rsidRPr="00D86C8D" w:rsidRDefault="00AC6AA0">
            <w:pPr>
              <w:jc w:val="both"/>
              <w:rPr>
                <w:sz w:val="18"/>
                <w:szCs w:val="18"/>
              </w:rPr>
              <w:pPrChange w:id="378" w:author="VICENTE DIEGO ORTEGA DEL VECCHYO" w:date="2020-10-19T19:27:00Z">
                <w:pPr/>
              </w:pPrChange>
            </w:pPr>
          </w:p>
        </w:tc>
        <w:tc>
          <w:tcPr>
            <w:tcW w:w="810" w:type="dxa"/>
            <w:tcPrChange w:id="379" w:author="VICENTE DIEGO ORTEGA DEL VECCHYO" w:date="2020-10-19T19:29:00Z">
              <w:tcPr>
                <w:tcW w:w="810" w:type="dxa"/>
              </w:tcPr>
            </w:tcPrChange>
          </w:tcPr>
          <w:p w14:paraId="5B219610" w14:textId="77777777" w:rsidR="00AC6AA0" w:rsidRPr="00D86C8D" w:rsidRDefault="00AC6AA0">
            <w:pPr>
              <w:jc w:val="both"/>
              <w:rPr>
                <w:sz w:val="18"/>
                <w:szCs w:val="18"/>
              </w:rPr>
              <w:pPrChange w:id="380" w:author="VICENTE DIEGO ORTEGA DEL VECCHYO" w:date="2020-10-19T19:27:00Z">
                <w:pPr/>
              </w:pPrChange>
            </w:pPr>
          </w:p>
        </w:tc>
        <w:tc>
          <w:tcPr>
            <w:tcW w:w="3600" w:type="dxa"/>
            <w:tcPrChange w:id="381" w:author="VICENTE DIEGO ORTEGA DEL VECCHYO" w:date="2020-10-19T19:29:00Z">
              <w:tcPr>
                <w:tcW w:w="3690" w:type="dxa"/>
              </w:tcPr>
            </w:tcPrChange>
          </w:tcPr>
          <w:p w14:paraId="3286DC39" w14:textId="77777777" w:rsidR="00AC6AA0" w:rsidRPr="00D86C8D" w:rsidRDefault="00AC6AA0">
            <w:pPr>
              <w:jc w:val="both"/>
              <w:rPr>
                <w:sz w:val="18"/>
                <w:szCs w:val="18"/>
              </w:rPr>
              <w:pPrChange w:id="382" w:author="VICENTE DIEGO ORTEGA DEL VECCHYO" w:date="2020-10-19T19:27:00Z">
                <w:pPr/>
              </w:pPrChange>
            </w:pPr>
          </w:p>
        </w:tc>
      </w:tr>
      <w:tr w:rsidR="00AC6AA0" w:rsidRPr="00D86C8D" w14:paraId="3F336F32" w14:textId="77777777" w:rsidTr="00B57F0B">
        <w:tc>
          <w:tcPr>
            <w:tcW w:w="2610" w:type="dxa"/>
            <w:tcPrChange w:id="383" w:author="VICENTE DIEGO ORTEGA DEL VECCHYO" w:date="2020-10-19T19:29:00Z">
              <w:tcPr>
                <w:tcW w:w="2610" w:type="dxa"/>
              </w:tcPr>
            </w:tcPrChange>
          </w:tcPr>
          <w:p w14:paraId="7E758362" w14:textId="77777777" w:rsidR="00AC6AA0" w:rsidRPr="00D86C8D" w:rsidRDefault="00AC6AA0">
            <w:pPr>
              <w:jc w:val="both"/>
              <w:rPr>
                <w:sz w:val="18"/>
                <w:szCs w:val="18"/>
              </w:rPr>
              <w:pPrChange w:id="384" w:author="VICENTE DIEGO ORTEGA DEL VECCHYO" w:date="2020-10-19T19:27:00Z">
                <w:pPr/>
              </w:pPrChange>
            </w:pPr>
            <w:r w:rsidRPr="00D86C8D">
              <w:rPr>
                <w:sz w:val="18"/>
                <w:szCs w:val="18"/>
              </w:rPr>
              <w:t xml:space="preserve">FilePrefix </w:t>
            </w:r>
          </w:p>
        </w:tc>
        <w:tc>
          <w:tcPr>
            <w:tcW w:w="1350" w:type="dxa"/>
            <w:tcPrChange w:id="385" w:author="VICENTE DIEGO ORTEGA DEL VECCHYO" w:date="2020-10-19T19:29:00Z">
              <w:tcPr>
                <w:tcW w:w="1440" w:type="dxa"/>
              </w:tcPr>
            </w:tcPrChange>
          </w:tcPr>
          <w:p w14:paraId="7D3E3AA9" w14:textId="77777777" w:rsidR="00AC6AA0" w:rsidRPr="00D86C8D" w:rsidRDefault="00AC6AA0">
            <w:pPr>
              <w:jc w:val="both"/>
              <w:rPr>
                <w:sz w:val="18"/>
                <w:szCs w:val="18"/>
              </w:rPr>
              <w:pPrChange w:id="386" w:author="VICENTE DIEGO ORTEGA DEL VECCHYO" w:date="2020-10-19T19:27:00Z">
                <w:pPr/>
              </w:pPrChange>
            </w:pPr>
            <w:r w:rsidRPr="00D86C8D">
              <w:rPr>
                <w:sz w:val="18"/>
                <w:szCs w:val="18"/>
              </w:rPr>
              <w:t>Optional</w:t>
            </w:r>
          </w:p>
        </w:tc>
        <w:tc>
          <w:tcPr>
            <w:tcW w:w="1260" w:type="dxa"/>
            <w:tcPrChange w:id="387" w:author="VICENTE DIEGO ORTEGA DEL VECCHYO" w:date="2020-10-19T19:29:00Z">
              <w:tcPr>
                <w:tcW w:w="1080" w:type="dxa"/>
              </w:tcPr>
            </w:tcPrChange>
          </w:tcPr>
          <w:p w14:paraId="575D7388" w14:textId="77777777" w:rsidR="00AC6AA0" w:rsidRPr="00D86C8D" w:rsidRDefault="00AC6AA0">
            <w:pPr>
              <w:jc w:val="both"/>
              <w:rPr>
                <w:sz w:val="18"/>
                <w:szCs w:val="18"/>
              </w:rPr>
              <w:pPrChange w:id="388" w:author="VICENTE DIEGO ORTEGA DEL VECCHYO" w:date="2020-10-19T19:27:00Z">
                <w:pPr/>
              </w:pPrChange>
            </w:pPr>
            <w:r w:rsidRPr="00D86C8D">
              <w:rPr>
                <w:sz w:val="18"/>
                <w:szCs w:val="18"/>
              </w:rPr>
              <w:t>Text</w:t>
            </w:r>
          </w:p>
        </w:tc>
        <w:tc>
          <w:tcPr>
            <w:tcW w:w="810" w:type="dxa"/>
            <w:tcPrChange w:id="389" w:author="VICENTE DIEGO ORTEGA DEL VECCHYO" w:date="2020-10-19T19:29:00Z">
              <w:tcPr>
                <w:tcW w:w="810" w:type="dxa"/>
              </w:tcPr>
            </w:tcPrChange>
          </w:tcPr>
          <w:p w14:paraId="37261846" w14:textId="77777777" w:rsidR="00AC6AA0" w:rsidRPr="00D86C8D" w:rsidRDefault="00AC6AA0">
            <w:pPr>
              <w:jc w:val="both"/>
              <w:rPr>
                <w:sz w:val="18"/>
                <w:szCs w:val="18"/>
              </w:rPr>
              <w:pPrChange w:id="390" w:author="VICENTE DIEGO ORTEGA DEL VECCHYO" w:date="2020-10-19T19:27:00Z">
                <w:pPr/>
              </w:pPrChange>
            </w:pPr>
            <w:r w:rsidRPr="00D86C8D">
              <w:rPr>
                <w:sz w:val="18"/>
                <w:szCs w:val="18"/>
              </w:rPr>
              <w:t>Output</w:t>
            </w:r>
          </w:p>
        </w:tc>
        <w:tc>
          <w:tcPr>
            <w:tcW w:w="3600" w:type="dxa"/>
            <w:tcPrChange w:id="391" w:author="VICENTE DIEGO ORTEGA DEL VECCHYO" w:date="2020-10-19T19:29:00Z">
              <w:tcPr>
                <w:tcW w:w="3690" w:type="dxa"/>
              </w:tcPr>
            </w:tcPrChange>
          </w:tcPr>
          <w:p w14:paraId="4B7E1689" w14:textId="77777777" w:rsidR="00AC6AA0" w:rsidRPr="00D86C8D" w:rsidRDefault="00AC6AA0">
            <w:pPr>
              <w:jc w:val="both"/>
              <w:rPr>
                <w:sz w:val="18"/>
                <w:szCs w:val="18"/>
              </w:rPr>
              <w:pPrChange w:id="392" w:author="VICENTE DIEGO ORTEGA DEL VECCHYO" w:date="2020-10-19T19:27:00Z">
                <w:pPr/>
              </w:pPrChange>
            </w:pPr>
            <w:r w:rsidRPr="00D86C8D">
              <w:rPr>
                <w:sz w:val="18"/>
                <w:szCs w:val="18"/>
              </w:rPr>
              <w:t>Prefix for outfiles</w:t>
            </w:r>
          </w:p>
        </w:tc>
      </w:tr>
      <w:tr w:rsidR="00AC6AA0" w:rsidRPr="00D86C8D" w14:paraId="126E4A1D" w14:textId="77777777" w:rsidTr="00B57F0B">
        <w:tc>
          <w:tcPr>
            <w:tcW w:w="2610" w:type="dxa"/>
            <w:tcPrChange w:id="393" w:author="VICENTE DIEGO ORTEGA DEL VECCHYO" w:date="2020-10-19T19:29:00Z">
              <w:tcPr>
                <w:tcW w:w="2610" w:type="dxa"/>
              </w:tcPr>
            </w:tcPrChange>
          </w:tcPr>
          <w:p w14:paraId="333D9A72" w14:textId="77777777" w:rsidR="00AC6AA0" w:rsidRPr="00D86C8D" w:rsidRDefault="00AC6AA0">
            <w:pPr>
              <w:jc w:val="both"/>
              <w:rPr>
                <w:sz w:val="18"/>
                <w:szCs w:val="18"/>
              </w:rPr>
              <w:pPrChange w:id="394" w:author="VICENTE DIEGO ORTEGA DEL VECCHYO" w:date="2020-10-19T19:27:00Z">
                <w:pPr/>
              </w:pPrChange>
            </w:pPr>
            <w:r w:rsidRPr="00D86C8D">
              <w:rPr>
                <w:sz w:val="18"/>
                <w:szCs w:val="18"/>
              </w:rPr>
              <w:t xml:space="preserve">PrintSNPNumber </w:t>
            </w:r>
          </w:p>
        </w:tc>
        <w:tc>
          <w:tcPr>
            <w:tcW w:w="1350" w:type="dxa"/>
            <w:tcPrChange w:id="395" w:author="VICENTE DIEGO ORTEGA DEL VECCHYO" w:date="2020-10-19T19:29:00Z">
              <w:tcPr>
                <w:tcW w:w="1440" w:type="dxa"/>
              </w:tcPr>
            </w:tcPrChange>
          </w:tcPr>
          <w:p w14:paraId="5D5AD39D" w14:textId="77777777" w:rsidR="00AC6AA0" w:rsidRPr="00D86C8D" w:rsidRDefault="00AC6AA0">
            <w:pPr>
              <w:jc w:val="both"/>
              <w:rPr>
                <w:sz w:val="18"/>
                <w:szCs w:val="18"/>
              </w:rPr>
              <w:pPrChange w:id="396" w:author="VICENTE DIEGO ORTEGA DEL VECCHYO" w:date="2020-10-19T19:27:00Z">
                <w:pPr/>
              </w:pPrChange>
            </w:pPr>
            <w:r w:rsidRPr="00D86C8D">
              <w:rPr>
                <w:sz w:val="18"/>
                <w:szCs w:val="18"/>
              </w:rPr>
              <w:t>Optional</w:t>
            </w:r>
          </w:p>
        </w:tc>
        <w:tc>
          <w:tcPr>
            <w:tcW w:w="1260" w:type="dxa"/>
            <w:tcPrChange w:id="397" w:author="VICENTE DIEGO ORTEGA DEL VECCHYO" w:date="2020-10-19T19:29:00Z">
              <w:tcPr>
                <w:tcW w:w="1080" w:type="dxa"/>
              </w:tcPr>
            </w:tcPrChange>
          </w:tcPr>
          <w:p w14:paraId="007523D4" w14:textId="20B3CD29" w:rsidR="00AC6AA0" w:rsidRPr="00D86C8D" w:rsidRDefault="00AC6AA0">
            <w:pPr>
              <w:jc w:val="both"/>
              <w:rPr>
                <w:sz w:val="18"/>
                <w:szCs w:val="18"/>
              </w:rPr>
              <w:pPrChange w:id="398" w:author="VICENTE DIEGO ORTEGA DEL VECCHYO" w:date="2020-10-19T19:27:00Z">
                <w:pPr/>
              </w:pPrChange>
            </w:pPr>
            <w:r w:rsidRPr="00D86C8D">
              <w:rPr>
                <w:sz w:val="18"/>
                <w:szCs w:val="18"/>
              </w:rPr>
              <w:t>0/1</w:t>
            </w:r>
            <w:r w:rsidR="00D77AE5">
              <w:rPr>
                <w:sz w:val="18"/>
                <w:szCs w:val="18"/>
              </w:rPr>
              <w:t xml:space="preserve"> (1 invokes this option)</w:t>
            </w:r>
          </w:p>
        </w:tc>
        <w:tc>
          <w:tcPr>
            <w:tcW w:w="810" w:type="dxa"/>
            <w:tcPrChange w:id="399" w:author="VICENTE DIEGO ORTEGA DEL VECCHYO" w:date="2020-10-19T19:29:00Z">
              <w:tcPr>
                <w:tcW w:w="810" w:type="dxa"/>
              </w:tcPr>
            </w:tcPrChange>
          </w:tcPr>
          <w:p w14:paraId="28EC1DCF" w14:textId="77777777" w:rsidR="00AC6AA0" w:rsidRPr="00D86C8D" w:rsidRDefault="00AC6AA0">
            <w:pPr>
              <w:jc w:val="both"/>
              <w:rPr>
                <w:sz w:val="18"/>
                <w:szCs w:val="18"/>
              </w:rPr>
              <w:pPrChange w:id="400" w:author="VICENTE DIEGO ORTEGA DEL VECCHYO" w:date="2020-10-19T19:27:00Z">
                <w:pPr/>
              </w:pPrChange>
            </w:pPr>
            <w:r w:rsidRPr="00D86C8D">
              <w:rPr>
                <w:sz w:val="18"/>
                <w:szCs w:val="18"/>
              </w:rPr>
              <w:t>0</w:t>
            </w:r>
          </w:p>
        </w:tc>
        <w:tc>
          <w:tcPr>
            <w:tcW w:w="3600" w:type="dxa"/>
            <w:tcPrChange w:id="401" w:author="VICENTE DIEGO ORTEGA DEL VECCHYO" w:date="2020-10-19T19:29:00Z">
              <w:tcPr>
                <w:tcW w:w="3690" w:type="dxa"/>
              </w:tcPr>
            </w:tcPrChange>
          </w:tcPr>
          <w:p w14:paraId="054064F9" w14:textId="00C7546A" w:rsidR="00AC6AA0" w:rsidRPr="00D86C8D" w:rsidRDefault="00AC6AA0">
            <w:pPr>
              <w:jc w:val="both"/>
              <w:rPr>
                <w:sz w:val="18"/>
                <w:szCs w:val="18"/>
              </w:rPr>
              <w:pPrChange w:id="402" w:author="VICENTE DIEGO ORTEGA DEL VECCHYO" w:date="2020-10-19T19:27:00Z">
                <w:pPr/>
              </w:pPrChange>
            </w:pPr>
            <w:r w:rsidRPr="00D86C8D">
              <w:rPr>
                <w:sz w:val="18"/>
                <w:szCs w:val="18"/>
              </w:rPr>
              <w:t xml:space="preserve">Print </w:t>
            </w:r>
            <w:r w:rsidR="004F4973">
              <w:rPr>
                <w:sz w:val="18"/>
                <w:szCs w:val="18"/>
              </w:rPr>
              <w:t>number of</w:t>
            </w:r>
            <w:r w:rsidRPr="00D86C8D">
              <w:rPr>
                <w:sz w:val="18"/>
                <w:szCs w:val="18"/>
              </w:rPr>
              <w:t xml:space="preserve"> segregating sites</w:t>
            </w:r>
            <w:ins w:id="403" w:author="VICENTE DIEGO ORTEGA DEL VECCHYO" w:date="2020-10-19T20:42:00Z">
              <w:r w:rsidR="00540C91">
                <w:rPr>
                  <w:sz w:val="18"/>
                  <w:szCs w:val="18"/>
                </w:rPr>
                <w:t xml:space="preserve"> per </w:t>
              </w:r>
            </w:ins>
            <w:del w:id="404" w:author="VICENTE DIEGO ORTEGA DEL VECCHYO" w:date="2020-10-19T20:42:00Z">
              <w:r w:rsidRPr="00D86C8D" w:rsidDel="00540C91">
                <w:rPr>
                  <w:sz w:val="18"/>
                  <w:szCs w:val="18"/>
                </w:rPr>
                <w:delText>/</w:delText>
              </w:r>
            </w:del>
            <w:r w:rsidRPr="00D86C8D">
              <w:rPr>
                <w:sz w:val="18"/>
                <w:szCs w:val="18"/>
              </w:rPr>
              <w:t>gen</w:t>
            </w:r>
            <w:ins w:id="405" w:author="VICENTE DIEGO ORTEGA DEL VECCHYO" w:date="2020-10-19T20:42:00Z">
              <w:r w:rsidR="00540C91">
                <w:rPr>
                  <w:sz w:val="18"/>
                  <w:szCs w:val="18"/>
                </w:rPr>
                <w:t>eration</w:t>
              </w:r>
            </w:ins>
            <w:ins w:id="406" w:author="VICENTE DIEGO ORTEGA DEL VECCHYO" w:date="2020-10-19T20:40:00Z">
              <w:r w:rsidR="007E77D3">
                <w:rPr>
                  <w:sz w:val="18"/>
                  <w:szCs w:val="18"/>
                </w:rPr>
                <w:t xml:space="preserve"> in a sample of chro</w:t>
              </w:r>
            </w:ins>
            <w:ins w:id="407" w:author="VICENTE DIEGO ORTEGA DEL VECCHYO" w:date="2020-10-19T20:41:00Z">
              <w:r w:rsidR="007E77D3">
                <w:rPr>
                  <w:sz w:val="18"/>
                  <w:szCs w:val="18"/>
                </w:rPr>
                <w:t xml:space="preserve">mosomes </w:t>
              </w:r>
            </w:ins>
            <w:ins w:id="408" w:author="VICENTE DIEGO ORTEGA DEL VECCHYO" w:date="2020-10-19T21:02:00Z">
              <w:r w:rsidR="000F0D00">
                <w:rPr>
                  <w:sz w:val="18"/>
                  <w:szCs w:val="18"/>
                </w:rPr>
                <w:t>and</w:t>
              </w:r>
            </w:ins>
            <w:ins w:id="409" w:author="VICENTE DIEGO ORTEGA DEL VECCHYO" w:date="2020-10-19T20:41:00Z">
              <w:r w:rsidR="007E77D3">
                <w:rPr>
                  <w:sz w:val="18"/>
                  <w:szCs w:val="18"/>
                </w:rPr>
                <w:t xml:space="preserve"> the whole population.</w:t>
              </w:r>
            </w:ins>
          </w:p>
        </w:tc>
      </w:tr>
      <w:tr w:rsidR="00AC6AA0" w:rsidRPr="00D86C8D" w14:paraId="0EC6A1E6" w14:textId="77777777" w:rsidTr="00B57F0B">
        <w:tc>
          <w:tcPr>
            <w:tcW w:w="2610" w:type="dxa"/>
            <w:tcPrChange w:id="410" w:author="VICENTE DIEGO ORTEGA DEL VECCHYO" w:date="2020-10-19T19:29:00Z">
              <w:tcPr>
                <w:tcW w:w="2610" w:type="dxa"/>
              </w:tcPr>
            </w:tcPrChange>
          </w:tcPr>
          <w:p w14:paraId="2C1DE55C" w14:textId="77777777" w:rsidR="00AC6AA0" w:rsidRPr="00D86C8D" w:rsidRDefault="00AC6AA0">
            <w:pPr>
              <w:jc w:val="both"/>
              <w:rPr>
                <w:sz w:val="18"/>
                <w:szCs w:val="18"/>
              </w:rPr>
              <w:pPrChange w:id="411" w:author="VICENTE DIEGO ORTEGA DEL VECCHYO" w:date="2020-10-19T19:27:00Z">
                <w:pPr/>
              </w:pPrChange>
            </w:pPr>
            <w:r w:rsidRPr="00D86C8D">
              <w:rPr>
                <w:sz w:val="18"/>
                <w:szCs w:val="18"/>
              </w:rPr>
              <w:t>PrintSumOfS</w:t>
            </w:r>
          </w:p>
        </w:tc>
        <w:tc>
          <w:tcPr>
            <w:tcW w:w="1350" w:type="dxa"/>
            <w:tcPrChange w:id="412" w:author="VICENTE DIEGO ORTEGA DEL VECCHYO" w:date="2020-10-19T19:29:00Z">
              <w:tcPr>
                <w:tcW w:w="1440" w:type="dxa"/>
              </w:tcPr>
            </w:tcPrChange>
          </w:tcPr>
          <w:p w14:paraId="11F4B9B4" w14:textId="77777777" w:rsidR="00AC6AA0" w:rsidRPr="00D86C8D" w:rsidRDefault="00AC6AA0">
            <w:pPr>
              <w:jc w:val="both"/>
              <w:rPr>
                <w:sz w:val="18"/>
                <w:szCs w:val="18"/>
              </w:rPr>
              <w:pPrChange w:id="413" w:author="VICENTE DIEGO ORTEGA DEL VECCHYO" w:date="2020-10-19T19:27:00Z">
                <w:pPr/>
              </w:pPrChange>
            </w:pPr>
            <w:r w:rsidRPr="00D86C8D">
              <w:rPr>
                <w:sz w:val="18"/>
                <w:szCs w:val="18"/>
              </w:rPr>
              <w:t>Optional</w:t>
            </w:r>
          </w:p>
        </w:tc>
        <w:tc>
          <w:tcPr>
            <w:tcW w:w="1260" w:type="dxa"/>
            <w:tcPrChange w:id="414" w:author="VICENTE DIEGO ORTEGA DEL VECCHYO" w:date="2020-10-19T19:29:00Z">
              <w:tcPr>
                <w:tcW w:w="1080" w:type="dxa"/>
              </w:tcPr>
            </w:tcPrChange>
          </w:tcPr>
          <w:p w14:paraId="7484DDDB" w14:textId="59476F4C" w:rsidR="00AC6AA0" w:rsidRPr="00D86C8D" w:rsidRDefault="00AC6AA0">
            <w:pPr>
              <w:jc w:val="both"/>
              <w:rPr>
                <w:sz w:val="18"/>
                <w:szCs w:val="18"/>
              </w:rPr>
              <w:pPrChange w:id="415"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16" w:author="VICENTE DIEGO ORTEGA DEL VECCHYO" w:date="2020-10-19T19:29:00Z">
              <w:tcPr>
                <w:tcW w:w="810" w:type="dxa"/>
              </w:tcPr>
            </w:tcPrChange>
          </w:tcPr>
          <w:p w14:paraId="28400A3E" w14:textId="77777777" w:rsidR="00AC6AA0" w:rsidRPr="00D86C8D" w:rsidRDefault="00AC6AA0">
            <w:pPr>
              <w:jc w:val="both"/>
              <w:rPr>
                <w:sz w:val="18"/>
                <w:szCs w:val="18"/>
              </w:rPr>
              <w:pPrChange w:id="417" w:author="VICENTE DIEGO ORTEGA DEL VECCHYO" w:date="2020-10-19T19:27:00Z">
                <w:pPr/>
              </w:pPrChange>
            </w:pPr>
            <w:r w:rsidRPr="00D86C8D">
              <w:rPr>
                <w:sz w:val="18"/>
                <w:szCs w:val="18"/>
              </w:rPr>
              <w:t>0</w:t>
            </w:r>
          </w:p>
        </w:tc>
        <w:tc>
          <w:tcPr>
            <w:tcW w:w="3600" w:type="dxa"/>
            <w:tcPrChange w:id="418" w:author="VICENTE DIEGO ORTEGA DEL VECCHYO" w:date="2020-10-19T19:29:00Z">
              <w:tcPr>
                <w:tcW w:w="3690" w:type="dxa"/>
              </w:tcPr>
            </w:tcPrChange>
          </w:tcPr>
          <w:p w14:paraId="3BD5A924" w14:textId="0FE97967" w:rsidR="00AC6AA0" w:rsidRPr="00D86C8D" w:rsidRDefault="00AC6AA0">
            <w:pPr>
              <w:jc w:val="both"/>
              <w:rPr>
                <w:sz w:val="18"/>
                <w:szCs w:val="18"/>
              </w:rPr>
              <w:pPrChange w:id="419" w:author="VICENTE DIEGO ORTEGA DEL VECCHYO" w:date="2020-10-19T19:27:00Z">
                <w:pPr/>
              </w:pPrChange>
            </w:pPr>
            <w:r w:rsidRPr="00D86C8D">
              <w:rPr>
                <w:sz w:val="18"/>
                <w:szCs w:val="18"/>
              </w:rPr>
              <w:t>Print sum of selection coefficients</w:t>
            </w:r>
            <w:ins w:id="420" w:author="VICENTE DIEGO ORTEGA DEL VECCHYO" w:date="2020-10-19T20:45:00Z">
              <w:r w:rsidR="00781675">
                <w:rPr>
                  <w:sz w:val="18"/>
                  <w:szCs w:val="18"/>
                </w:rPr>
                <w:t xml:space="preserve"> </w:t>
              </w:r>
            </w:ins>
            <w:ins w:id="421" w:author="VICENTE DIEGO ORTEGA DEL VECCHYO" w:date="2020-10-19T21:21:00Z">
              <w:r w:rsidR="00F07AEF">
                <w:rPr>
                  <w:sz w:val="18"/>
                  <w:szCs w:val="18"/>
                </w:rPr>
                <w:t>across all sites</w:t>
              </w:r>
            </w:ins>
            <w:ins w:id="422" w:author="VICENTE DIEGO ORTEGA DEL VECCHYO" w:date="2020-10-19T20:42:00Z">
              <w:r w:rsidR="006C143B">
                <w:rPr>
                  <w:sz w:val="18"/>
                  <w:szCs w:val="18"/>
                </w:rPr>
                <w:t xml:space="preserve"> with </w:t>
              </w:r>
              <w:r w:rsidR="00221A6E">
                <w:rPr>
                  <w:sz w:val="18"/>
                  <w:szCs w:val="18"/>
                </w:rPr>
                <w:t>one or more derived alleles</w:t>
              </w:r>
            </w:ins>
            <w:ins w:id="423" w:author="VICENTE DIEGO ORTEGA DEL VECCHYO" w:date="2020-10-19T21:21:00Z">
              <w:r w:rsidR="00CD4247">
                <w:rPr>
                  <w:sz w:val="18"/>
                  <w:szCs w:val="18"/>
                </w:rPr>
                <w:t xml:space="preserve"> </w:t>
              </w:r>
            </w:ins>
            <w:del w:id="424" w:author="VICENTE DIEGO ORTEGA DEL VECCHYO" w:date="2020-10-19T21:21:00Z">
              <w:r w:rsidRPr="00D86C8D" w:rsidDel="00CD4247">
                <w:rPr>
                  <w:sz w:val="18"/>
                  <w:szCs w:val="18"/>
                </w:rPr>
                <w:delText xml:space="preserve"> </w:delText>
              </w:r>
            </w:del>
            <w:del w:id="425" w:author="VICENTE DIEGO ORTEGA DEL VECCHYO" w:date="2020-10-19T20:42:00Z">
              <w:r w:rsidRPr="00D86C8D" w:rsidDel="00540C91">
                <w:rPr>
                  <w:sz w:val="18"/>
                  <w:szCs w:val="18"/>
                </w:rPr>
                <w:delText>across all segregating sites</w:delText>
              </w:r>
            </w:del>
            <w:ins w:id="426" w:author="VICENTE DIEGO ORTEGA DEL VECCHYO" w:date="2020-10-19T20:42:00Z">
              <w:r w:rsidR="00951DF9">
                <w:rPr>
                  <w:sz w:val="18"/>
                  <w:szCs w:val="18"/>
                </w:rPr>
                <w:t xml:space="preserve">per </w:t>
              </w:r>
            </w:ins>
            <w:del w:id="427" w:author="VICENTE DIEGO ORTEGA DEL VECCHYO" w:date="2020-10-19T20:42:00Z">
              <w:r w:rsidRPr="00D86C8D" w:rsidDel="00951DF9">
                <w:rPr>
                  <w:sz w:val="18"/>
                  <w:szCs w:val="18"/>
                </w:rPr>
                <w:delText>/</w:delText>
              </w:r>
            </w:del>
            <w:r w:rsidRPr="00D86C8D">
              <w:rPr>
                <w:sz w:val="18"/>
                <w:szCs w:val="18"/>
              </w:rPr>
              <w:t>gen</w:t>
            </w:r>
            <w:ins w:id="428" w:author="VICENTE DIEGO ORTEGA DEL VECCHYO" w:date="2020-10-19T20:42:00Z">
              <w:r w:rsidR="00951DF9">
                <w:rPr>
                  <w:sz w:val="18"/>
                  <w:szCs w:val="18"/>
                </w:rPr>
                <w:t>eration</w:t>
              </w:r>
            </w:ins>
            <w:ins w:id="429" w:author="VICENTE DIEGO ORTEGA DEL VECCHYO" w:date="2020-10-19T20:20:00Z">
              <w:r w:rsidR="00EA30C4">
                <w:rPr>
                  <w:sz w:val="18"/>
                  <w:szCs w:val="18"/>
                </w:rPr>
                <w:t xml:space="preserve"> in a sample </w:t>
              </w:r>
            </w:ins>
            <w:ins w:id="430" w:author="VICENTE DIEGO ORTEGA DEL VECCHYO" w:date="2020-10-19T21:01:00Z">
              <w:r w:rsidR="00F676F5">
                <w:rPr>
                  <w:sz w:val="18"/>
                  <w:szCs w:val="18"/>
                </w:rPr>
                <w:t xml:space="preserve">of chromosomes </w:t>
              </w:r>
            </w:ins>
            <w:ins w:id="431" w:author="VICENTE DIEGO ORTEGA DEL VECCHYO" w:date="2020-10-19T21:02:00Z">
              <w:r w:rsidR="000A2A4F">
                <w:rPr>
                  <w:sz w:val="18"/>
                  <w:szCs w:val="18"/>
                </w:rPr>
                <w:t>and</w:t>
              </w:r>
            </w:ins>
            <w:ins w:id="432" w:author="VICENTE DIEGO ORTEGA DEL VECCHYO" w:date="2020-10-19T20:20:00Z">
              <w:r w:rsidR="00EA30C4">
                <w:rPr>
                  <w:sz w:val="18"/>
                  <w:szCs w:val="18"/>
                </w:rPr>
                <w:t xml:space="preserve"> in the </w:t>
              </w:r>
            </w:ins>
            <w:ins w:id="433" w:author="VICENTE DIEGO ORTEGA DEL VECCHYO" w:date="2020-10-19T21:01:00Z">
              <w:r w:rsidR="00D3542F">
                <w:rPr>
                  <w:sz w:val="18"/>
                  <w:szCs w:val="18"/>
                </w:rPr>
                <w:t xml:space="preserve">whole </w:t>
              </w:r>
            </w:ins>
            <w:ins w:id="434" w:author="VICENTE DIEGO ORTEGA DEL VECCHYO" w:date="2020-10-19T20:20:00Z">
              <w:r w:rsidR="00EA30C4">
                <w:rPr>
                  <w:sz w:val="18"/>
                  <w:szCs w:val="18"/>
                </w:rPr>
                <w:t>p</w:t>
              </w:r>
            </w:ins>
            <w:ins w:id="435" w:author="VICENTE DIEGO ORTEGA DEL VECCHYO" w:date="2020-10-19T20:21:00Z">
              <w:r w:rsidR="00EA30C4">
                <w:rPr>
                  <w:sz w:val="18"/>
                  <w:szCs w:val="18"/>
                </w:rPr>
                <w:t xml:space="preserve">opulation. </w:t>
              </w:r>
            </w:ins>
            <w:ins w:id="436" w:author="VICENTE DIEGO ORTEGA DEL VECCHYO" w:date="2020-10-19T21:21:00Z">
              <w:r w:rsidR="00B7777B">
                <w:rPr>
                  <w:sz w:val="18"/>
                  <w:szCs w:val="18"/>
                </w:rPr>
                <w:t xml:space="preserve">This </w:t>
              </w:r>
              <w:r w:rsidR="002765C9">
                <w:rPr>
                  <w:sz w:val="18"/>
                  <w:szCs w:val="18"/>
                </w:rPr>
                <w:t>calculation</w:t>
              </w:r>
              <w:r w:rsidR="00210411">
                <w:rPr>
                  <w:sz w:val="18"/>
                  <w:szCs w:val="18"/>
                </w:rPr>
                <w:t xml:space="preserve"> </w:t>
              </w:r>
            </w:ins>
            <w:ins w:id="437" w:author="VICENTE DIEGO ORTEGA DEL VECCHYO" w:date="2020-10-19T21:22:00Z">
              <w:r w:rsidR="00210411">
                <w:rPr>
                  <w:sz w:val="18"/>
                  <w:szCs w:val="18"/>
                </w:rPr>
                <w:t xml:space="preserve">is also done </w:t>
              </w:r>
              <w:r w:rsidR="00A86EB3">
                <w:rPr>
                  <w:sz w:val="18"/>
                  <w:szCs w:val="18"/>
                </w:rPr>
                <w:t>using</w:t>
              </w:r>
              <w:r w:rsidR="00210411">
                <w:rPr>
                  <w:sz w:val="18"/>
                  <w:szCs w:val="18"/>
                </w:rPr>
                <w:t xml:space="preserve"> fixed derived sites</w:t>
              </w:r>
              <w:r w:rsidR="00381DBE">
                <w:rPr>
                  <w:sz w:val="18"/>
                  <w:szCs w:val="18"/>
                </w:rPr>
                <w:t>.</w:t>
              </w:r>
            </w:ins>
            <w:del w:id="438" w:author="VICENTE DIEGO ORTEGA DEL VECCHYO" w:date="2020-10-19T21:21:00Z">
              <w:r w:rsidRPr="00D86C8D" w:rsidDel="00B7777B">
                <w:rPr>
                  <w:sz w:val="18"/>
                  <w:szCs w:val="18"/>
                </w:rPr>
                <w:delText xml:space="preserve"> </w:delText>
              </w:r>
            </w:del>
          </w:p>
        </w:tc>
      </w:tr>
      <w:tr w:rsidR="00AC6AA0" w:rsidRPr="00D86C8D" w14:paraId="7AE7566D" w14:textId="77777777" w:rsidTr="00B57F0B">
        <w:tc>
          <w:tcPr>
            <w:tcW w:w="2610" w:type="dxa"/>
            <w:tcPrChange w:id="439" w:author="VICENTE DIEGO ORTEGA DEL VECCHYO" w:date="2020-10-19T19:29:00Z">
              <w:tcPr>
                <w:tcW w:w="2610" w:type="dxa"/>
              </w:tcPr>
            </w:tcPrChange>
          </w:tcPr>
          <w:p w14:paraId="753DA388" w14:textId="2FA44934" w:rsidR="00AC6AA0" w:rsidRPr="00D86C8D" w:rsidRDefault="00AC6AA0">
            <w:pPr>
              <w:jc w:val="both"/>
              <w:rPr>
                <w:sz w:val="18"/>
                <w:szCs w:val="18"/>
              </w:rPr>
              <w:pPrChange w:id="440" w:author="VICENTE DIEGO ORTEGA DEL VECCHYO" w:date="2020-10-19T19:27:00Z">
                <w:pPr/>
              </w:pPrChange>
            </w:pPr>
            <w:r w:rsidRPr="00D86C8D">
              <w:rPr>
                <w:sz w:val="18"/>
                <w:szCs w:val="18"/>
              </w:rPr>
              <w:t>Print</w:t>
            </w:r>
            <w:r w:rsidR="000A3F45">
              <w:rPr>
                <w:sz w:val="18"/>
                <w:szCs w:val="18"/>
              </w:rPr>
              <w:t>Sum</w:t>
            </w:r>
            <w:r w:rsidRPr="00D86C8D">
              <w:rPr>
                <w:sz w:val="18"/>
                <w:szCs w:val="18"/>
              </w:rPr>
              <w:t>DAF</w:t>
            </w:r>
          </w:p>
        </w:tc>
        <w:tc>
          <w:tcPr>
            <w:tcW w:w="1350" w:type="dxa"/>
            <w:tcPrChange w:id="441" w:author="VICENTE DIEGO ORTEGA DEL VECCHYO" w:date="2020-10-19T19:29:00Z">
              <w:tcPr>
                <w:tcW w:w="1440" w:type="dxa"/>
              </w:tcPr>
            </w:tcPrChange>
          </w:tcPr>
          <w:p w14:paraId="58B79456" w14:textId="77777777" w:rsidR="00AC6AA0" w:rsidRPr="00D86C8D" w:rsidRDefault="00AC6AA0">
            <w:pPr>
              <w:jc w:val="both"/>
              <w:rPr>
                <w:sz w:val="18"/>
                <w:szCs w:val="18"/>
              </w:rPr>
              <w:pPrChange w:id="442" w:author="VICENTE DIEGO ORTEGA DEL VECCHYO" w:date="2020-10-19T19:27:00Z">
                <w:pPr/>
              </w:pPrChange>
            </w:pPr>
            <w:r w:rsidRPr="00D86C8D">
              <w:rPr>
                <w:sz w:val="18"/>
                <w:szCs w:val="18"/>
              </w:rPr>
              <w:t>Optional</w:t>
            </w:r>
          </w:p>
        </w:tc>
        <w:tc>
          <w:tcPr>
            <w:tcW w:w="1260" w:type="dxa"/>
            <w:tcPrChange w:id="443" w:author="VICENTE DIEGO ORTEGA DEL VECCHYO" w:date="2020-10-19T19:29:00Z">
              <w:tcPr>
                <w:tcW w:w="1080" w:type="dxa"/>
              </w:tcPr>
            </w:tcPrChange>
          </w:tcPr>
          <w:p w14:paraId="15C291DE" w14:textId="34596E0F" w:rsidR="00AC6AA0" w:rsidRPr="00D86C8D" w:rsidRDefault="00AC6AA0">
            <w:pPr>
              <w:jc w:val="both"/>
              <w:rPr>
                <w:sz w:val="18"/>
                <w:szCs w:val="18"/>
              </w:rPr>
              <w:pPrChange w:id="444"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45" w:author="VICENTE DIEGO ORTEGA DEL VECCHYO" w:date="2020-10-19T19:29:00Z">
              <w:tcPr>
                <w:tcW w:w="810" w:type="dxa"/>
              </w:tcPr>
            </w:tcPrChange>
          </w:tcPr>
          <w:p w14:paraId="6462B754" w14:textId="77777777" w:rsidR="00AC6AA0" w:rsidRPr="00D86C8D" w:rsidRDefault="00AC6AA0">
            <w:pPr>
              <w:jc w:val="both"/>
              <w:rPr>
                <w:sz w:val="18"/>
                <w:szCs w:val="18"/>
              </w:rPr>
              <w:pPrChange w:id="446" w:author="VICENTE DIEGO ORTEGA DEL VECCHYO" w:date="2020-10-19T19:27:00Z">
                <w:pPr/>
              </w:pPrChange>
            </w:pPr>
            <w:r w:rsidRPr="00D86C8D">
              <w:rPr>
                <w:sz w:val="18"/>
                <w:szCs w:val="18"/>
              </w:rPr>
              <w:t>0</w:t>
            </w:r>
          </w:p>
        </w:tc>
        <w:tc>
          <w:tcPr>
            <w:tcW w:w="3600" w:type="dxa"/>
            <w:tcPrChange w:id="447" w:author="VICENTE DIEGO ORTEGA DEL VECCHYO" w:date="2020-10-19T19:29:00Z">
              <w:tcPr>
                <w:tcW w:w="3690" w:type="dxa"/>
              </w:tcPr>
            </w:tcPrChange>
          </w:tcPr>
          <w:p w14:paraId="3A200EDF" w14:textId="354B3EE8" w:rsidR="00AC6AA0" w:rsidRPr="00D86C8D" w:rsidRDefault="00AC6AA0">
            <w:pPr>
              <w:jc w:val="both"/>
              <w:rPr>
                <w:sz w:val="18"/>
                <w:szCs w:val="18"/>
              </w:rPr>
              <w:pPrChange w:id="448" w:author="VICENTE DIEGO ORTEGA DEL VECCHYO" w:date="2020-10-19T19:27:00Z">
                <w:pPr/>
              </w:pPrChange>
            </w:pPr>
            <w:r w:rsidRPr="00D86C8D">
              <w:rPr>
                <w:sz w:val="18"/>
                <w:szCs w:val="18"/>
              </w:rPr>
              <w:t xml:space="preserve">Print sum of derived allele frequencies </w:t>
            </w:r>
            <w:del w:id="449" w:author="VICENTE DIEGO ORTEGA DEL VECCHYO" w:date="2020-10-19T21:04:00Z">
              <w:r w:rsidRPr="00D86C8D" w:rsidDel="006D4128">
                <w:rPr>
                  <w:sz w:val="18"/>
                  <w:szCs w:val="18"/>
                </w:rPr>
                <w:delText>across all SNPs</w:delText>
              </w:r>
            </w:del>
            <w:ins w:id="450" w:author="VICENTE DIEGO ORTEGA DEL VECCHYO" w:date="2020-10-19T21:02:00Z">
              <w:r w:rsidR="00BE2A1F">
                <w:rPr>
                  <w:sz w:val="18"/>
                  <w:szCs w:val="18"/>
                </w:rPr>
                <w:t xml:space="preserve">per </w:t>
              </w:r>
            </w:ins>
            <w:del w:id="451" w:author="VICENTE DIEGO ORTEGA DEL VECCHYO" w:date="2020-10-19T21:02:00Z">
              <w:r w:rsidRPr="00D86C8D" w:rsidDel="00BE2A1F">
                <w:rPr>
                  <w:sz w:val="18"/>
                  <w:szCs w:val="18"/>
                </w:rPr>
                <w:delText>/</w:delText>
              </w:r>
            </w:del>
            <w:r w:rsidRPr="00D86C8D">
              <w:rPr>
                <w:sz w:val="18"/>
                <w:szCs w:val="18"/>
              </w:rPr>
              <w:t>gen</w:t>
            </w:r>
            <w:ins w:id="452" w:author="VICENTE DIEGO ORTEGA DEL VECCHYO" w:date="2020-10-19T21:02:00Z">
              <w:r w:rsidR="00BE2A1F">
                <w:rPr>
                  <w:sz w:val="18"/>
                  <w:szCs w:val="18"/>
                </w:rPr>
                <w:t>eration</w:t>
              </w:r>
              <w:r w:rsidR="006A121C">
                <w:rPr>
                  <w:sz w:val="18"/>
                  <w:szCs w:val="18"/>
                </w:rPr>
                <w:t xml:space="preserve"> in a sample of chromosomes and the whole population</w:t>
              </w:r>
              <w:r w:rsidR="00BE54D7">
                <w:rPr>
                  <w:sz w:val="18"/>
                  <w:szCs w:val="18"/>
                </w:rPr>
                <w:t xml:space="preserve">. </w:t>
              </w:r>
            </w:ins>
            <w:ins w:id="453" w:author="VICENTE DIEGO ORTEGA DEL VECCHYO" w:date="2020-10-19T21:22:00Z">
              <w:r w:rsidR="009C098A">
                <w:rPr>
                  <w:sz w:val="18"/>
                  <w:szCs w:val="18"/>
                </w:rPr>
                <w:t>This calculation is also done using fixed derived sites.</w:t>
              </w:r>
            </w:ins>
          </w:p>
        </w:tc>
      </w:tr>
      <w:tr w:rsidR="00AC6AA0" w:rsidRPr="00D86C8D" w14:paraId="3A5695CB" w14:textId="77777777" w:rsidTr="00B57F0B">
        <w:tc>
          <w:tcPr>
            <w:tcW w:w="2610" w:type="dxa"/>
            <w:tcPrChange w:id="454" w:author="VICENTE DIEGO ORTEGA DEL VECCHYO" w:date="2020-10-19T19:29:00Z">
              <w:tcPr>
                <w:tcW w:w="2610" w:type="dxa"/>
              </w:tcPr>
            </w:tcPrChange>
          </w:tcPr>
          <w:p w14:paraId="17EB9680" w14:textId="77777777" w:rsidR="00AC6AA0" w:rsidRPr="00D86C8D" w:rsidRDefault="00AC6AA0">
            <w:pPr>
              <w:jc w:val="both"/>
              <w:rPr>
                <w:sz w:val="18"/>
                <w:szCs w:val="18"/>
              </w:rPr>
              <w:pPrChange w:id="455" w:author="VICENTE DIEGO ORTEGA DEL VECCHYO" w:date="2020-10-19T19:27:00Z">
                <w:pPr/>
              </w:pPrChange>
            </w:pPr>
            <w:r w:rsidRPr="00D86C8D">
              <w:rPr>
                <w:sz w:val="18"/>
                <w:szCs w:val="18"/>
              </w:rPr>
              <w:t>PrintWeightedSumOfS</w:t>
            </w:r>
          </w:p>
        </w:tc>
        <w:tc>
          <w:tcPr>
            <w:tcW w:w="1350" w:type="dxa"/>
            <w:tcPrChange w:id="456" w:author="VICENTE DIEGO ORTEGA DEL VECCHYO" w:date="2020-10-19T19:29:00Z">
              <w:tcPr>
                <w:tcW w:w="1440" w:type="dxa"/>
              </w:tcPr>
            </w:tcPrChange>
          </w:tcPr>
          <w:p w14:paraId="43F96C90" w14:textId="77777777" w:rsidR="00AC6AA0" w:rsidRPr="00D86C8D" w:rsidRDefault="00AC6AA0">
            <w:pPr>
              <w:jc w:val="both"/>
              <w:rPr>
                <w:sz w:val="18"/>
                <w:szCs w:val="18"/>
              </w:rPr>
              <w:pPrChange w:id="457" w:author="VICENTE DIEGO ORTEGA DEL VECCHYO" w:date="2020-10-19T19:27:00Z">
                <w:pPr/>
              </w:pPrChange>
            </w:pPr>
            <w:r w:rsidRPr="00D86C8D">
              <w:rPr>
                <w:sz w:val="18"/>
                <w:szCs w:val="18"/>
              </w:rPr>
              <w:t>Optional</w:t>
            </w:r>
          </w:p>
        </w:tc>
        <w:tc>
          <w:tcPr>
            <w:tcW w:w="1260" w:type="dxa"/>
            <w:tcPrChange w:id="458" w:author="VICENTE DIEGO ORTEGA DEL VECCHYO" w:date="2020-10-19T19:29:00Z">
              <w:tcPr>
                <w:tcW w:w="1080" w:type="dxa"/>
              </w:tcPr>
            </w:tcPrChange>
          </w:tcPr>
          <w:p w14:paraId="52C6B5C4" w14:textId="60E52DF9" w:rsidR="00AC6AA0" w:rsidRPr="00D86C8D" w:rsidRDefault="00AC6AA0">
            <w:pPr>
              <w:jc w:val="both"/>
              <w:rPr>
                <w:sz w:val="18"/>
                <w:szCs w:val="18"/>
              </w:rPr>
              <w:pPrChange w:id="459"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60" w:author="VICENTE DIEGO ORTEGA DEL VECCHYO" w:date="2020-10-19T19:29:00Z">
              <w:tcPr>
                <w:tcW w:w="810" w:type="dxa"/>
              </w:tcPr>
            </w:tcPrChange>
          </w:tcPr>
          <w:p w14:paraId="2C37F7CC" w14:textId="77777777" w:rsidR="00AC6AA0" w:rsidRPr="00D86C8D" w:rsidRDefault="00AC6AA0">
            <w:pPr>
              <w:jc w:val="both"/>
              <w:rPr>
                <w:sz w:val="18"/>
                <w:szCs w:val="18"/>
              </w:rPr>
              <w:pPrChange w:id="461" w:author="VICENTE DIEGO ORTEGA DEL VECCHYO" w:date="2020-10-19T19:27:00Z">
                <w:pPr/>
              </w:pPrChange>
            </w:pPr>
            <w:r w:rsidRPr="00D86C8D">
              <w:rPr>
                <w:sz w:val="18"/>
                <w:szCs w:val="18"/>
              </w:rPr>
              <w:t>0</w:t>
            </w:r>
          </w:p>
        </w:tc>
        <w:tc>
          <w:tcPr>
            <w:tcW w:w="3600" w:type="dxa"/>
            <w:tcPrChange w:id="462" w:author="VICENTE DIEGO ORTEGA DEL VECCHYO" w:date="2020-10-19T19:29:00Z">
              <w:tcPr>
                <w:tcW w:w="3690" w:type="dxa"/>
              </w:tcPr>
            </w:tcPrChange>
          </w:tcPr>
          <w:p w14:paraId="7A2A0D8B" w14:textId="4B70A005" w:rsidR="00AC6AA0" w:rsidRPr="00D86C8D" w:rsidRDefault="00AC6AA0">
            <w:pPr>
              <w:jc w:val="both"/>
              <w:rPr>
                <w:sz w:val="18"/>
                <w:szCs w:val="18"/>
              </w:rPr>
              <w:pPrChange w:id="463" w:author="VICENTE DIEGO ORTEGA DEL VECCHYO" w:date="2020-10-19T19:27:00Z">
                <w:pPr/>
              </w:pPrChange>
            </w:pPr>
            <w:r w:rsidRPr="00D86C8D">
              <w:rPr>
                <w:sz w:val="18"/>
                <w:szCs w:val="18"/>
              </w:rPr>
              <w:t xml:space="preserve">Print sum of (allele frequency * selective coefficients) </w:t>
            </w:r>
            <w:ins w:id="464" w:author="VICENTE DIEGO ORTEGA DEL VECCHYO" w:date="2020-10-19T21:04:00Z">
              <w:r w:rsidR="003D0768">
                <w:rPr>
                  <w:sz w:val="18"/>
                  <w:szCs w:val="18"/>
                </w:rPr>
                <w:t>per generation in a sample of chromosomes and the whole population.</w:t>
              </w:r>
            </w:ins>
            <w:ins w:id="465" w:author="VICENTE DIEGO ORTEGA DEL VECCHYO" w:date="2020-10-19T21:23:00Z">
              <w:r w:rsidR="00DF646F">
                <w:rPr>
                  <w:sz w:val="18"/>
                  <w:szCs w:val="18"/>
                </w:rPr>
                <w:t xml:space="preserve"> This </w:t>
              </w:r>
              <w:r w:rsidR="00DF646F">
                <w:rPr>
                  <w:sz w:val="18"/>
                  <w:szCs w:val="18"/>
                </w:rPr>
                <w:lastRenderedPageBreak/>
                <w:t>calculation is also done using fixed derived sites.</w:t>
              </w:r>
            </w:ins>
            <w:del w:id="466" w:author="VICENTE DIEGO ORTEGA DEL VECCHYO" w:date="2020-10-19T21:04:00Z">
              <w:r w:rsidRPr="00D86C8D" w:rsidDel="003D0768">
                <w:rPr>
                  <w:sz w:val="18"/>
                  <w:szCs w:val="18"/>
                </w:rPr>
                <w:delText>across all SNPs/gen</w:delText>
              </w:r>
            </w:del>
          </w:p>
        </w:tc>
      </w:tr>
      <w:tr w:rsidR="00AC6AA0" w:rsidRPr="00D86C8D" w14:paraId="288EA251" w14:textId="77777777" w:rsidTr="00B57F0B">
        <w:tc>
          <w:tcPr>
            <w:tcW w:w="2610" w:type="dxa"/>
            <w:tcPrChange w:id="467" w:author="VICENTE DIEGO ORTEGA DEL VECCHYO" w:date="2020-10-19T19:29:00Z">
              <w:tcPr>
                <w:tcW w:w="2610" w:type="dxa"/>
              </w:tcPr>
            </w:tcPrChange>
          </w:tcPr>
          <w:p w14:paraId="26BD4FCF" w14:textId="77777777" w:rsidR="00AC6AA0" w:rsidRPr="00D86C8D" w:rsidRDefault="00AC6AA0">
            <w:pPr>
              <w:jc w:val="both"/>
              <w:rPr>
                <w:sz w:val="18"/>
                <w:szCs w:val="18"/>
              </w:rPr>
              <w:pPrChange w:id="468" w:author="VICENTE DIEGO ORTEGA DEL VECCHYO" w:date="2020-10-19T19:27:00Z">
                <w:pPr/>
              </w:pPrChange>
            </w:pPr>
            <w:r w:rsidRPr="00D86C8D">
              <w:rPr>
                <w:sz w:val="18"/>
                <w:szCs w:val="18"/>
              </w:rPr>
              <w:lastRenderedPageBreak/>
              <w:t>PrintGenLoad</w:t>
            </w:r>
          </w:p>
        </w:tc>
        <w:tc>
          <w:tcPr>
            <w:tcW w:w="1350" w:type="dxa"/>
            <w:tcPrChange w:id="469" w:author="VICENTE DIEGO ORTEGA DEL VECCHYO" w:date="2020-10-19T19:29:00Z">
              <w:tcPr>
                <w:tcW w:w="1440" w:type="dxa"/>
              </w:tcPr>
            </w:tcPrChange>
          </w:tcPr>
          <w:p w14:paraId="47AB817B" w14:textId="77777777" w:rsidR="00AC6AA0" w:rsidRPr="00D86C8D" w:rsidRDefault="00AC6AA0">
            <w:pPr>
              <w:jc w:val="both"/>
              <w:rPr>
                <w:sz w:val="18"/>
                <w:szCs w:val="18"/>
              </w:rPr>
              <w:pPrChange w:id="470" w:author="VICENTE DIEGO ORTEGA DEL VECCHYO" w:date="2020-10-19T19:27:00Z">
                <w:pPr/>
              </w:pPrChange>
            </w:pPr>
            <w:r w:rsidRPr="00D86C8D">
              <w:rPr>
                <w:sz w:val="18"/>
                <w:szCs w:val="18"/>
              </w:rPr>
              <w:t>Optional</w:t>
            </w:r>
          </w:p>
        </w:tc>
        <w:tc>
          <w:tcPr>
            <w:tcW w:w="1260" w:type="dxa"/>
            <w:tcPrChange w:id="471" w:author="VICENTE DIEGO ORTEGA DEL VECCHYO" w:date="2020-10-19T19:29:00Z">
              <w:tcPr>
                <w:tcW w:w="1080" w:type="dxa"/>
              </w:tcPr>
            </w:tcPrChange>
          </w:tcPr>
          <w:p w14:paraId="199317E3" w14:textId="4BCA3D56" w:rsidR="00AC6AA0" w:rsidRPr="00D86C8D" w:rsidRDefault="00AC6AA0">
            <w:pPr>
              <w:jc w:val="both"/>
              <w:rPr>
                <w:sz w:val="18"/>
                <w:szCs w:val="18"/>
              </w:rPr>
              <w:pPrChange w:id="472"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73" w:author="VICENTE DIEGO ORTEGA DEL VECCHYO" w:date="2020-10-19T19:29:00Z">
              <w:tcPr>
                <w:tcW w:w="810" w:type="dxa"/>
              </w:tcPr>
            </w:tcPrChange>
          </w:tcPr>
          <w:p w14:paraId="3B082EE4" w14:textId="77777777" w:rsidR="00AC6AA0" w:rsidRPr="00D86C8D" w:rsidRDefault="00AC6AA0">
            <w:pPr>
              <w:jc w:val="both"/>
              <w:rPr>
                <w:sz w:val="18"/>
                <w:szCs w:val="18"/>
              </w:rPr>
              <w:pPrChange w:id="474" w:author="VICENTE DIEGO ORTEGA DEL VECCHYO" w:date="2020-10-19T19:27:00Z">
                <w:pPr/>
              </w:pPrChange>
            </w:pPr>
            <w:r w:rsidRPr="00D86C8D">
              <w:rPr>
                <w:sz w:val="18"/>
                <w:szCs w:val="18"/>
              </w:rPr>
              <w:t>0</w:t>
            </w:r>
          </w:p>
        </w:tc>
        <w:tc>
          <w:tcPr>
            <w:tcW w:w="3600" w:type="dxa"/>
            <w:tcPrChange w:id="475" w:author="VICENTE DIEGO ORTEGA DEL VECCHYO" w:date="2020-10-19T19:29:00Z">
              <w:tcPr>
                <w:tcW w:w="3690" w:type="dxa"/>
              </w:tcPr>
            </w:tcPrChange>
          </w:tcPr>
          <w:p w14:paraId="43FBA8FC" w14:textId="1FEE768D" w:rsidR="00AC6AA0" w:rsidRPr="00D86C8D" w:rsidRDefault="00AC6AA0">
            <w:pPr>
              <w:jc w:val="both"/>
              <w:rPr>
                <w:sz w:val="18"/>
                <w:szCs w:val="18"/>
              </w:rPr>
              <w:pPrChange w:id="476" w:author="VICENTE DIEGO ORTEGA DEL VECCHYO" w:date="2020-10-19T19:27:00Z">
                <w:pPr/>
              </w:pPrChange>
            </w:pPr>
            <w:r w:rsidRPr="00D86C8D">
              <w:rPr>
                <w:sz w:val="18"/>
                <w:szCs w:val="18"/>
              </w:rPr>
              <w:t>Print genetic load</w:t>
            </w:r>
            <w:del w:id="477" w:author="VICENTE DIEGO ORTEGA DEL VECCHYO" w:date="2020-10-19T21:05:00Z">
              <w:r w:rsidRPr="00D86C8D" w:rsidDel="00FB2730">
                <w:rPr>
                  <w:sz w:val="18"/>
                  <w:szCs w:val="18"/>
                </w:rPr>
                <w:delText>/gen</w:delText>
              </w:r>
            </w:del>
            <w:ins w:id="478" w:author="VICENTE DIEGO ORTEGA DEL VECCHYO" w:date="2020-10-19T21:05:00Z">
              <w:r w:rsidR="00FB2730">
                <w:rPr>
                  <w:sz w:val="18"/>
                  <w:szCs w:val="18"/>
                </w:rPr>
                <w:t xml:space="preserve"> per generation in a sample of chromosomes and the whole population.</w:t>
              </w:r>
            </w:ins>
            <w:ins w:id="479" w:author="VICENTE DIEGO ORTEGA DEL VECCHYO" w:date="2020-10-19T21:23:00Z">
              <w:r w:rsidR="00657ABD">
                <w:rPr>
                  <w:sz w:val="18"/>
                  <w:szCs w:val="18"/>
                </w:rPr>
                <w:t xml:space="preserve"> This calculation is also done using fixed derived sites.</w:t>
              </w:r>
            </w:ins>
          </w:p>
        </w:tc>
      </w:tr>
      <w:tr w:rsidR="00AC6AA0" w:rsidRPr="00D86C8D" w14:paraId="60B1B4E2" w14:textId="77777777" w:rsidTr="00B57F0B">
        <w:tc>
          <w:tcPr>
            <w:tcW w:w="2610" w:type="dxa"/>
            <w:tcPrChange w:id="480" w:author="VICENTE DIEGO ORTEGA DEL VECCHYO" w:date="2020-10-19T19:29:00Z">
              <w:tcPr>
                <w:tcW w:w="2610" w:type="dxa"/>
              </w:tcPr>
            </w:tcPrChange>
          </w:tcPr>
          <w:p w14:paraId="02F5BDF1" w14:textId="77777777" w:rsidR="00AC6AA0" w:rsidRPr="00D86C8D" w:rsidRDefault="00AC6AA0">
            <w:pPr>
              <w:jc w:val="both"/>
              <w:rPr>
                <w:sz w:val="18"/>
                <w:szCs w:val="18"/>
              </w:rPr>
              <w:pPrChange w:id="481" w:author="VICENTE DIEGO ORTEGA DEL VECCHYO" w:date="2020-10-19T19:27:00Z">
                <w:pPr/>
              </w:pPrChange>
            </w:pPr>
            <w:r w:rsidRPr="00D86C8D">
              <w:rPr>
                <w:sz w:val="18"/>
                <w:szCs w:val="18"/>
              </w:rPr>
              <w:t>PrintFixedSites</w:t>
            </w:r>
          </w:p>
        </w:tc>
        <w:tc>
          <w:tcPr>
            <w:tcW w:w="1350" w:type="dxa"/>
            <w:tcPrChange w:id="482" w:author="VICENTE DIEGO ORTEGA DEL VECCHYO" w:date="2020-10-19T19:29:00Z">
              <w:tcPr>
                <w:tcW w:w="1440" w:type="dxa"/>
              </w:tcPr>
            </w:tcPrChange>
          </w:tcPr>
          <w:p w14:paraId="28848917" w14:textId="77777777" w:rsidR="00AC6AA0" w:rsidRPr="00D86C8D" w:rsidRDefault="00AC6AA0">
            <w:pPr>
              <w:jc w:val="both"/>
              <w:rPr>
                <w:sz w:val="18"/>
                <w:szCs w:val="18"/>
              </w:rPr>
              <w:pPrChange w:id="483" w:author="VICENTE DIEGO ORTEGA DEL VECCHYO" w:date="2020-10-19T19:27:00Z">
                <w:pPr/>
              </w:pPrChange>
            </w:pPr>
            <w:r w:rsidRPr="00D86C8D">
              <w:rPr>
                <w:sz w:val="18"/>
                <w:szCs w:val="18"/>
              </w:rPr>
              <w:t>Optional</w:t>
            </w:r>
          </w:p>
        </w:tc>
        <w:tc>
          <w:tcPr>
            <w:tcW w:w="1260" w:type="dxa"/>
            <w:tcPrChange w:id="484" w:author="VICENTE DIEGO ORTEGA DEL VECCHYO" w:date="2020-10-19T19:29:00Z">
              <w:tcPr>
                <w:tcW w:w="1080" w:type="dxa"/>
              </w:tcPr>
            </w:tcPrChange>
          </w:tcPr>
          <w:p w14:paraId="7F8BF638" w14:textId="1941E5B1" w:rsidR="00AC6AA0" w:rsidRPr="00D86C8D" w:rsidRDefault="00AC6AA0">
            <w:pPr>
              <w:jc w:val="both"/>
              <w:rPr>
                <w:sz w:val="18"/>
                <w:szCs w:val="18"/>
              </w:rPr>
              <w:pPrChange w:id="485"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486" w:author="VICENTE DIEGO ORTEGA DEL VECCHYO" w:date="2020-10-19T19:29:00Z">
              <w:tcPr>
                <w:tcW w:w="810" w:type="dxa"/>
              </w:tcPr>
            </w:tcPrChange>
          </w:tcPr>
          <w:p w14:paraId="3771C266" w14:textId="77777777" w:rsidR="00AC6AA0" w:rsidRPr="00D86C8D" w:rsidRDefault="00AC6AA0">
            <w:pPr>
              <w:jc w:val="both"/>
              <w:rPr>
                <w:sz w:val="18"/>
                <w:szCs w:val="18"/>
              </w:rPr>
              <w:pPrChange w:id="487" w:author="VICENTE DIEGO ORTEGA DEL VECCHYO" w:date="2020-10-19T19:27:00Z">
                <w:pPr/>
              </w:pPrChange>
            </w:pPr>
            <w:r w:rsidRPr="00D86C8D">
              <w:rPr>
                <w:sz w:val="18"/>
                <w:szCs w:val="18"/>
              </w:rPr>
              <w:t>0</w:t>
            </w:r>
          </w:p>
        </w:tc>
        <w:tc>
          <w:tcPr>
            <w:tcW w:w="3600" w:type="dxa"/>
            <w:tcPrChange w:id="488" w:author="VICENTE DIEGO ORTEGA DEL VECCHYO" w:date="2020-10-19T19:29:00Z">
              <w:tcPr>
                <w:tcW w:w="3690" w:type="dxa"/>
              </w:tcPr>
            </w:tcPrChange>
          </w:tcPr>
          <w:p w14:paraId="223B86DE" w14:textId="285E141F" w:rsidR="00AC6AA0" w:rsidRPr="00D86C8D" w:rsidRDefault="00AC6AA0">
            <w:pPr>
              <w:jc w:val="both"/>
              <w:rPr>
                <w:sz w:val="18"/>
                <w:szCs w:val="18"/>
              </w:rPr>
              <w:pPrChange w:id="489" w:author="VICENTE DIEGO ORTEGA DEL VECCHYO" w:date="2020-10-19T19:27:00Z">
                <w:pPr/>
              </w:pPrChange>
            </w:pPr>
            <w:r w:rsidRPr="00D86C8D">
              <w:rPr>
                <w:sz w:val="18"/>
                <w:szCs w:val="18"/>
              </w:rPr>
              <w:t>Print details about fixed and extinct mutations</w:t>
            </w:r>
            <w:ins w:id="490" w:author="VICENTE DIEGO ORTEGA DEL VECCHYO" w:date="2020-10-19T21:05:00Z">
              <w:r w:rsidR="00943E10">
                <w:rPr>
                  <w:sz w:val="18"/>
                  <w:szCs w:val="18"/>
                </w:rPr>
                <w:t>.</w:t>
              </w:r>
            </w:ins>
          </w:p>
        </w:tc>
      </w:tr>
      <w:tr w:rsidR="00AC6AA0" w:rsidRPr="00D86C8D" w14:paraId="79BE1FDF" w14:textId="77777777" w:rsidTr="00B57F0B">
        <w:tc>
          <w:tcPr>
            <w:tcW w:w="2610" w:type="dxa"/>
            <w:tcPrChange w:id="491" w:author="VICENTE DIEGO ORTEGA DEL VECCHYO" w:date="2020-10-19T19:29:00Z">
              <w:tcPr>
                <w:tcW w:w="2610" w:type="dxa"/>
              </w:tcPr>
            </w:tcPrChange>
          </w:tcPr>
          <w:p w14:paraId="1C7531D2" w14:textId="77777777" w:rsidR="00AC6AA0" w:rsidRPr="00D86C8D" w:rsidRDefault="00AC6AA0">
            <w:pPr>
              <w:jc w:val="both"/>
              <w:rPr>
                <w:sz w:val="18"/>
                <w:szCs w:val="18"/>
              </w:rPr>
              <w:pPrChange w:id="492" w:author="VICENTE DIEGO ORTEGA DEL VECCHYO" w:date="2020-10-19T19:27:00Z">
                <w:pPr/>
              </w:pPrChange>
            </w:pPr>
            <w:r w:rsidRPr="00D86C8D">
              <w:rPr>
                <w:sz w:val="18"/>
                <w:szCs w:val="18"/>
              </w:rPr>
              <w:t>PrintSFS</w:t>
            </w:r>
          </w:p>
        </w:tc>
        <w:tc>
          <w:tcPr>
            <w:tcW w:w="1350" w:type="dxa"/>
            <w:tcPrChange w:id="493" w:author="VICENTE DIEGO ORTEGA DEL VECCHYO" w:date="2020-10-19T19:29:00Z">
              <w:tcPr>
                <w:tcW w:w="1440" w:type="dxa"/>
              </w:tcPr>
            </w:tcPrChange>
          </w:tcPr>
          <w:p w14:paraId="57051875" w14:textId="77777777" w:rsidR="00AC6AA0" w:rsidRPr="00D86C8D" w:rsidRDefault="00AC6AA0">
            <w:pPr>
              <w:jc w:val="both"/>
              <w:rPr>
                <w:sz w:val="18"/>
                <w:szCs w:val="18"/>
              </w:rPr>
              <w:pPrChange w:id="494" w:author="VICENTE DIEGO ORTEGA DEL VECCHYO" w:date="2020-10-19T19:27:00Z">
                <w:pPr/>
              </w:pPrChange>
            </w:pPr>
            <w:r w:rsidRPr="00D86C8D">
              <w:rPr>
                <w:sz w:val="18"/>
                <w:szCs w:val="18"/>
              </w:rPr>
              <w:t>Optional</w:t>
            </w:r>
          </w:p>
        </w:tc>
        <w:tc>
          <w:tcPr>
            <w:tcW w:w="1260" w:type="dxa"/>
            <w:tcPrChange w:id="495" w:author="VICENTE DIEGO ORTEGA DEL VECCHYO" w:date="2020-10-19T19:29:00Z">
              <w:tcPr>
                <w:tcW w:w="1080" w:type="dxa"/>
              </w:tcPr>
            </w:tcPrChange>
          </w:tcPr>
          <w:p w14:paraId="7988322B" w14:textId="2DC2BB59" w:rsidR="00AC6AA0" w:rsidRPr="00D86C8D" w:rsidRDefault="00AC6AA0">
            <w:pPr>
              <w:jc w:val="both"/>
              <w:rPr>
                <w:sz w:val="18"/>
                <w:szCs w:val="18"/>
              </w:rPr>
              <w:pPrChange w:id="496" w:author="VICENTE DIEGO ORTEGA DEL VECCHYO" w:date="2020-10-19T19:27:00Z">
                <w:pPr/>
              </w:pPrChange>
            </w:pPr>
            <w:r w:rsidRPr="00D86C8D">
              <w:rPr>
                <w:sz w:val="18"/>
                <w:szCs w:val="18"/>
              </w:rPr>
              <w:t>0/1</w:t>
            </w:r>
            <w:ins w:id="497" w:author="VICENTE DIEGO ORTEGA DEL VECCHYO" w:date="2020-10-19T19:29:00Z">
              <w:r w:rsidR="004B29A1">
                <w:rPr>
                  <w:sz w:val="18"/>
                  <w:szCs w:val="18"/>
                </w:rPr>
                <w:t>/2</w:t>
              </w:r>
            </w:ins>
            <w:r w:rsidR="00E26DC2">
              <w:rPr>
                <w:sz w:val="18"/>
                <w:szCs w:val="18"/>
              </w:rPr>
              <w:t xml:space="preserve"> (1</w:t>
            </w:r>
            <w:ins w:id="498" w:author="VICENTE DIEGO ORTEGA DEL VECCHYO" w:date="2020-10-19T19:29:00Z">
              <w:r w:rsidR="004B29A1">
                <w:rPr>
                  <w:sz w:val="18"/>
                  <w:szCs w:val="18"/>
                </w:rPr>
                <w:t xml:space="preserve"> and 2</w:t>
              </w:r>
            </w:ins>
            <w:r w:rsidR="00E26DC2">
              <w:rPr>
                <w:sz w:val="18"/>
                <w:szCs w:val="18"/>
              </w:rPr>
              <w:t xml:space="preserve"> invoke</w:t>
            </w:r>
            <w:ins w:id="499" w:author="VICENTE DIEGO ORTEGA DEL VECCHYO" w:date="2020-10-19T19:29:00Z">
              <w:r w:rsidR="004B29A1">
                <w:rPr>
                  <w:sz w:val="18"/>
                  <w:szCs w:val="18"/>
                </w:rPr>
                <w:t xml:space="preserve"> two variants of</w:t>
              </w:r>
            </w:ins>
            <w:del w:id="500" w:author="VICENTE DIEGO ORTEGA DEL VECCHYO" w:date="2020-10-19T19:29:00Z">
              <w:r w:rsidR="00E26DC2" w:rsidDel="004B29A1">
                <w:rPr>
                  <w:sz w:val="18"/>
                  <w:szCs w:val="18"/>
                </w:rPr>
                <w:delText>s</w:delText>
              </w:r>
            </w:del>
            <w:r w:rsidR="00E26DC2">
              <w:rPr>
                <w:sz w:val="18"/>
                <w:szCs w:val="18"/>
              </w:rPr>
              <w:t xml:space="preserve"> this option)</w:t>
            </w:r>
          </w:p>
        </w:tc>
        <w:tc>
          <w:tcPr>
            <w:tcW w:w="810" w:type="dxa"/>
            <w:tcPrChange w:id="501" w:author="VICENTE DIEGO ORTEGA DEL VECCHYO" w:date="2020-10-19T19:29:00Z">
              <w:tcPr>
                <w:tcW w:w="810" w:type="dxa"/>
              </w:tcPr>
            </w:tcPrChange>
          </w:tcPr>
          <w:p w14:paraId="78F98A83" w14:textId="77777777" w:rsidR="00AC6AA0" w:rsidRPr="00D86C8D" w:rsidRDefault="00AC6AA0">
            <w:pPr>
              <w:jc w:val="both"/>
              <w:rPr>
                <w:sz w:val="18"/>
                <w:szCs w:val="18"/>
              </w:rPr>
              <w:pPrChange w:id="502" w:author="VICENTE DIEGO ORTEGA DEL VECCHYO" w:date="2020-10-19T19:27:00Z">
                <w:pPr/>
              </w:pPrChange>
            </w:pPr>
            <w:r w:rsidRPr="00D86C8D">
              <w:rPr>
                <w:sz w:val="18"/>
                <w:szCs w:val="18"/>
              </w:rPr>
              <w:t>0</w:t>
            </w:r>
          </w:p>
        </w:tc>
        <w:tc>
          <w:tcPr>
            <w:tcW w:w="3600" w:type="dxa"/>
            <w:tcPrChange w:id="503" w:author="VICENTE DIEGO ORTEGA DEL VECCHYO" w:date="2020-10-19T19:29:00Z">
              <w:tcPr>
                <w:tcW w:w="3690" w:type="dxa"/>
              </w:tcPr>
            </w:tcPrChange>
          </w:tcPr>
          <w:p w14:paraId="1843BD34" w14:textId="6B6FC40D" w:rsidR="00AC6AA0" w:rsidRPr="00D86C8D" w:rsidRDefault="00AC6AA0">
            <w:pPr>
              <w:jc w:val="both"/>
              <w:rPr>
                <w:sz w:val="18"/>
                <w:szCs w:val="18"/>
              </w:rPr>
              <w:pPrChange w:id="504" w:author="VICENTE DIEGO ORTEGA DEL VECCHYO" w:date="2020-10-19T19:27:00Z">
                <w:pPr/>
              </w:pPrChange>
            </w:pPr>
            <w:r w:rsidRPr="00D86C8D">
              <w:rPr>
                <w:sz w:val="18"/>
                <w:szCs w:val="18"/>
              </w:rPr>
              <w:t xml:space="preserve">Print </w:t>
            </w:r>
            <w:del w:id="505" w:author="VICENTE DIEGO ORTEGA DEL VECCHYO" w:date="2020-10-19T21:24:00Z">
              <w:r w:rsidRPr="00D86C8D" w:rsidDel="00AA1836">
                <w:rPr>
                  <w:sz w:val="18"/>
                  <w:szCs w:val="18"/>
                </w:rPr>
                <w:delText xml:space="preserve">present day </w:delText>
              </w:r>
            </w:del>
            <w:r w:rsidRPr="00D86C8D">
              <w:rPr>
                <w:sz w:val="18"/>
                <w:szCs w:val="18"/>
              </w:rPr>
              <w:t>SFS</w:t>
            </w:r>
            <w:ins w:id="506" w:author="VICENTE DIEGO ORTEGA DEL VECCHYO" w:date="2020-10-19T21:24:00Z">
              <w:r w:rsidR="00AA1836">
                <w:rPr>
                  <w:sz w:val="18"/>
                  <w:szCs w:val="18"/>
                </w:rPr>
                <w:t xml:space="preserve"> per generation </w:t>
              </w:r>
              <w:r w:rsidR="00112FA3">
                <w:rPr>
                  <w:sz w:val="18"/>
                  <w:szCs w:val="18"/>
                </w:rPr>
                <w:t xml:space="preserve">or exclusively </w:t>
              </w:r>
              <w:r w:rsidR="00AA1836">
                <w:rPr>
                  <w:sz w:val="18"/>
                  <w:szCs w:val="18"/>
                </w:rPr>
                <w:t>the present</w:t>
              </w:r>
              <w:r w:rsidR="00112FA3">
                <w:rPr>
                  <w:sz w:val="18"/>
                  <w:szCs w:val="18"/>
                </w:rPr>
                <w:t xml:space="preserve"> day SFS</w:t>
              </w:r>
            </w:ins>
            <w:ins w:id="507" w:author="VICENTE DIEGO ORTEGA DEL VECCHYO" w:date="2020-10-19T21:31:00Z">
              <w:r w:rsidR="00C67B54">
                <w:rPr>
                  <w:sz w:val="18"/>
                  <w:szCs w:val="18"/>
                </w:rPr>
                <w:t xml:space="preserve"> in a sample of chromosomes and the whole population</w:t>
              </w:r>
            </w:ins>
            <w:ins w:id="508" w:author="VICENTE DIEGO ORTEGA DEL VECCHYO" w:date="2020-10-19T21:24:00Z">
              <w:r w:rsidR="00AA1836">
                <w:rPr>
                  <w:sz w:val="18"/>
                  <w:szCs w:val="18"/>
                </w:rPr>
                <w:t xml:space="preserve">. </w:t>
              </w:r>
            </w:ins>
          </w:p>
        </w:tc>
      </w:tr>
      <w:tr w:rsidR="00AC6AA0" w:rsidRPr="00D86C8D" w14:paraId="40EAB380" w14:textId="77777777" w:rsidTr="00B57F0B">
        <w:tc>
          <w:tcPr>
            <w:tcW w:w="2610" w:type="dxa"/>
            <w:tcPrChange w:id="509" w:author="VICENTE DIEGO ORTEGA DEL VECCHYO" w:date="2020-10-19T19:29:00Z">
              <w:tcPr>
                <w:tcW w:w="2610" w:type="dxa"/>
              </w:tcPr>
            </w:tcPrChange>
          </w:tcPr>
          <w:p w14:paraId="0DD99FC2" w14:textId="77777777" w:rsidR="00AC6AA0" w:rsidRPr="00D86C8D" w:rsidRDefault="00AC6AA0">
            <w:pPr>
              <w:jc w:val="both"/>
              <w:rPr>
                <w:sz w:val="18"/>
                <w:szCs w:val="18"/>
              </w:rPr>
              <w:pPrChange w:id="510" w:author="VICENTE DIEGO ORTEGA DEL VECCHYO" w:date="2020-10-19T19:27:00Z">
                <w:pPr/>
              </w:pPrChange>
            </w:pPr>
            <w:r w:rsidRPr="00D86C8D">
              <w:rPr>
                <w:sz w:val="18"/>
                <w:szCs w:val="18"/>
              </w:rPr>
              <w:t>PrintSegSiteInfo</w:t>
            </w:r>
          </w:p>
        </w:tc>
        <w:tc>
          <w:tcPr>
            <w:tcW w:w="1350" w:type="dxa"/>
            <w:tcPrChange w:id="511" w:author="VICENTE DIEGO ORTEGA DEL VECCHYO" w:date="2020-10-19T19:29:00Z">
              <w:tcPr>
                <w:tcW w:w="1440" w:type="dxa"/>
              </w:tcPr>
            </w:tcPrChange>
          </w:tcPr>
          <w:p w14:paraId="70D27EC2" w14:textId="77777777" w:rsidR="00AC6AA0" w:rsidRPr="00D86C8D" w:rsidRDefault="00AC6AA0">
            <w:pPr>
              <w:jc w:val="both"/>
              <w:rPr>
                <w:sz w:val="18"/>
                <w:szCs w:val="18"/>
              </w:rPr>
              <w:pPrChange w:id="512" w:author="VICENTE DIEGO ORTEGA DEL VECCHYO" w:date="2020-10-19T19:27:00Z">
                <w:pPr/>
              </w:pPrChange>
            </w:pPr>
            <w:r w:rsidRPr="00D86C8D">
              <w:rPr>
                <w:sz w:val="18"/>
                <w:szCs w:val="18"/>
              </w:rPr>
              <w:t>Optional</w:t>
            </w:r>
          </w:p>
        </w:tc>
        <w:tc>
          <w:tcPr>
            <w:tcW w:w="1260" w:type="dxa"/>
            <w:tcPrChange w:id="513" w:author="VICENTE DIEGO ORTEGA DEL VECCHYO" w:date="2020-10-19T19:29:00Z">
              <w:tcPr>
                <w:tcW w:w="1080" w:type="dxa"/>
              </w:tcPr>
            </w:tcPrChange>
          </w:tcPr>
          <w:p w14:paraId="5655DBE6" w14:textId="446E99BA" w:rsidR="00AC6AA0" w:rsidRPr="00D86C8D" w:rsidRDefault="00AC6AA0">
            <w:pPr>
              <w:jc w:val="both"/>
              <w:rPr>
                <w:sz w:val="18"/>
                <w:szCs w:val="18"/>
              </w:rPr>
              <w:pPrChange w:id="514"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515" w:author="VICENTE DIEGO ORTEGA DEL VECCHYO" w:date="2020-10-19T19:29:00Z">
              <w:tcPr>
                <w:tcW w:w="810" w:type="dxa"/>
              </w:tcPr>
            </w:tcPrChange>
          </w:tcPr>
          <w:p w14:paraId="36E1F779" w14:textId="77777777" w:rsidR="00AC6AA0" w:rsidRPr="00D86C8D" w:rsidRDefault="00AC6AA0">
            <w:pPr>
              <w:jc w:val="both"/>
              <w:rPr>
                <w:sz w:val="18"/>
                <w:szCs w:val="18"/>
              </w:rPr>
              <w:pPrChange w:id="516" w:author="VICENTE DIEGO ORTEGA DEL VECCHYO" w:date="2020-10-19T19:27:00Z">
                <w:pPr/>
              </w:pPrChange>
            </w:pPr>
            <w:r w:rsidRPr="00D86C8D">
              <w:rPr>
                <w:sz w:val="18"/>
                <w:szCs w:val="18"/>
              </w:rPr>
              <w:t>0</w:t>
            </w:r>
          </w:p>
        </w:tc>
        <w:tc>
          <w:tcPr>
            <w:tcW w:w="3600" w:type="dxa"/>
            <w:tcPrChange w:id="517" w:author="VICENTE DIEGO ORTEGA DEL VECCHYO" w:date="2020-10-19T19:29:00Z">
              <w:tcPr>
                <w:tcW w:w="3690" w:type="dxa"/>
              </w:tcPr>
            </w:tcPrChange>
          </w:tcPr>
          <w:p w14:paraId="15DFAC89" w14:textId="77777777" w:rsidR="00AC6AA0" w:rsidRPr="00D86C8D" w:rsidRDefault="00AC6AA0">
            <w:pPr>
              <w:jc w:val="both"/>
              <w:rPr>
                <w:sz w:val="18"/>
                <w:szCs w:val="18"/>
              </w:rPr>
              <w:pPrChange w:id="518" w:author="VICENTE DIEGO ORTEGA DEL VECCHYO" w:date="2020-10-19T19:27:00Z">
                <w:pPr/>
              </w:pPrChange>
            </w:pPr>
            <w:r w:rsidRPr="00D86C8D">
              <w:rPr>
                <w:sz w:val="18"/>
                <w:szCs w:val="18"/>
              </w:rPr>
              <w:t>Print details on segregating sites</w:t>
            </w:r>
          </w:p>
        </w:tc>
      </w:tr>
      <w:tr w:rsidR="00AC6AA0" w:rsidRPr="00D86C8D" w14:paraId="170761E4" w14:textId="77777777" w:rsidTr="00B57F0B">
        <w:tc>
          <w:tcPr>
            <w:tcW w:w="2610" w:type="dxa"/>
            <w:tcPrChange w:id="519" w:author="VICENTE DIEGO ORTEGA DEL VECCHYO" w:date="2020-10-19T19:29:00Z">
              <w:tcPr>
                <w:tcW w:w="2610" w:type="dxa"/>
              </w:tcPr>
            </w:tcPrChange>
          </w:tcPr>
          <w:p w14:paraId="06F50407" w14:textId="77777777" w:rsidR="00AC6AA0" w:rsidRPr="00D86C8D" w:rsidRDefault="00AC6AA0">
            <w:pPr>
              <w:jc w:val="both"/>
              <w:rPr>
                <w:sz w:val="18"/>
                <w:szCs w:val="18"/>
              </w:rPr>
              <w:pPrChange w:id="520" w:author="VICENTE DIEGO ORTEGA DEL VECCHYO" w:date="2020-10-19T19:27:00Z">
                <w:pPr/>
              </w:pPrChange>
            </w:pPr>
            <w:r w:rsidRPr="00D86C8D">
              <w:rPr>
                <w:sz w:val="18"/>
                <w:szCs w:val="18"/>
              </w:rPr>
              <w:t>PrintSampledGenotypes</w:t>
            </w:r>
          </w:p>
        </w:tc>
        <w:tc>
          <w:tcPr>
            <w:tcW w:w="1350" w:type="dxa"/>
            <w:tcPrChange w:id="521" w:author="VICENTE DIEGO ORTEGA DEL VECCHYO" w:date="2020-10-19T19:29:00Z">
              <w:tcPr>
                <w:tcW w:w="1440" w:type="dxa"/>
              </w:tcPr>
            </w:tcPrChange>
          </w:tcPr>
          <w:p w14:paraId="00A841CF" w14:textId="77777777" w:rsidR="00AC6AA0" w:rsidRPr="00D86C8D" w:rsidRDefault="00AC6AA0">
            <w:pPr>
              <w:jc w:val="both"/>
              <w:rPr>
                <w:sz w:val="18"/>
                <w:szCs w:val="18"/>
              </w:rPr>
              <w:pPrChange w:id="522" w:author="VICENTE DIEGO ORTEGA DEL VECCHYO" w:date="2020-10-19T19:27:00Z">
                <w:pPr/>
              </w:pPrChange>
            </w:pPr>
            <w:r w:rsidRPr="00D86C8D">
              <w:rPr>
                <w:sz w:val="18"/>
                <w:szCs w:val="18"/>
              </w:rPr>
              <w:t>Optional</w:t>
            </w:r>
          </w:p>
        </w:tc>
        <w:tc>
          <w:tcPr>
            <w:tcW w:w="1260" w:type="dxa"/>
            <w:tcPrChange w:id="523" w:author="VICENTE DIEGO ORTEGA DEL VECCHYO" w:date="2020-10-19T19:29:00Z">
              <w:tcPr>
                <w:tcW w:w="1080" w:type="dxa"/>
              </w:tcPr>
            </w:tcPrChange>
          </w:tcPr>
          <w:p w14:paraId="51F15DB1" w14:textId="0D5F815D" w:rsidR="00AC6AA0" w:rsidRPr="00D86C8D" w:rsidRDefault="00AC6AA0">
            <w:pPr>
              <w:jc w:val="both"/>
              <w:rPr>
                <w:sz w:val="18"/>
                <w:szCs w:val="18"/>
              </w:rPr>
              <w:pPrChange w:id="524" w:author="VICENTE DIEGO ORTEGA DEL VECCHYO" w:date="2020-10-19T19:27:00Z">
                <w:pPr/>
              </w:pPrChange>
            </w:pPr>
            <w:r w:rsidRPr="00D86C8D">
              <w:rPr>
                <w:sz w:val="18"/>
                <w:szCs w:val="18"/>
              </w:rPr>
              <w:t>0/1</w:t>
            </w:r>
            <w:r w:rsidR="00E26DC2">
              <w:rPr>
                <w:sz w:val="18"/>
                <w:szCs w:val="18"/>
              </w:rPr>
              <w:t xml:space="preserve"> (1 invokes this option)</w:t>
            </w:r>
          </w:p>
        </w:tc>
        <w:tc>
          <w:tcPr>
            <w:tcW w:w="810" w:type="dxa"/>
            <w:tcPrChange w:id="525" w:author="VICENTE DIEGO ORTEGA DEL VECCHYO" w:date="2020-10-19T19:29:00Z">
              <w:tcPr>
                <w:tcW w:w="810" w:type="dxa"/>
              </w:tcPr>
            </w:tcPrChange>
          </w:tcPr>
          <w:p w14:paraId="33A431AF" w14:textId="77777777" w:rsidR="00AC6AA0" w:rsidRPr="00D86C8D" w:rsidRDefault="00AC6AA0">
            <w:pPr>
              <w:jc w:val="both"/>
              <w:rPr>
                <w:sz w:val="18"/>
                <w:szCs w:val="18"/>
              </w:rPr>
              <w:pPrChange w:id="526" w:author="VICENTE DIEGO ORTEGA DEL VECCHYO" w:date="2020-10-19T19:27:00Z">
                <w:pPr/>
              </w:pPrChange>
            </w:pPr>
            <w:r w:rsidRPr="00D86C8D">
              <w:rPr>
                <w:sz w:val="18"/>
                <w:szCs w:val="18"/>
              </w:rPr>
              <w:t>0</w:t>
            </w:r>
          </w:p>
        </w:tc>
        <w:tc>
          <w:tcPr>
            <w:tcW w:w="3600" w:type="dxa"/>
            <w:tcPrChange w:id="527" w:author="VICENTE DIEGO ORTEGA DEL VECCHYO" w:date="2020-10-19T19:29:00Z">
              <w:tcPr>
                <w:tcW w:w="3690" w:type="dxa"/>
              </w:tcPr>
            </w:tcPrChange>
          </w:tcPr>
          <w:p w14:paraId="3D12D879" w14:textId="4710D2D8" w:rsidR="00AC6AA0" w:rsidRPr="00D86C8D" w:rsidRDefault="00AC6AA0">
            <w:pPr>
              <w:jc w:val="both"/>
              <w:rPr>
                <w:sz w:val="18"/>
                <w:szCs w:val="18"/>
              </w:rPr>
              <w:pPrChange w:id="528" w:author="VICENTE DIEGO ORTEGA DEL VECCHYO" w:date="2020-10-19T19:27:00Z">
                <w:pPr/>
              </w:pPrChange>
            </w:pPr>
            <w:r w:rsidRPr="00D86C8D">
              <w:rPr>
                <w:sz w:val="18"/>
                <w:szCs w:val="18"/>
              </w:rPr>
              <w:t>Gather genotype information for every segregating mutation</w:t>
            </w:r>
            <w:r w:rsidR="00776AB8">
              <w:rPr>
                <w:sz w:val="18"/>
                <w:szCs w:val="18"/>
              </w:rPr>
              <w:t>.</w:t>
            </w:r>
          </w:p>
        </w:tc>
      </w:tr>
      <w:tr w:rsidR="00AC6AA0" w:rsidRPr="00D86C8D" w14:paraId="4A3FB240" w14:textId="77777777" w:rsidTr="00B57F0B">
        <w:tc>
          <w:tcPr>
            <w:tcW w:w="2610" w:type="dxa"/>
            <w:tcPrChange w:id="529" w:author="VICENTE DIEGO ORTEGA DEL VECCHYO" w:date="2020-10-19T19:29:00Z">
              <w:tcPr>
                <w:tcW w:w="2610" w:type="dxa"/>
              </w:tcPr>
            </w:tcPrChange>
          </w:tcPr>
          <w:p w14:paraId="114329B1" w14:textId="4D3C2C19" w:rsidR="00AC6AA0" w:rsidRPr="00D86C8D" w:rsidRDefault="00F0347E">
            <w:pPr>
              <w:jc w:val="both"/>
              <w:rPr>
                <w:sz w:val="18"/>
                <w:szCs w:val="18"/>
              </w:rPr>
              <w:pPrChange w:id="530" w:author="VICENTE DIEGO ORTEGA DEL VECCHYO" w:date="2020-10-19T19:27:00Z">
                <w:pPr/>
              </w:pPrChange>
            </w:pPr>
            <w:r>
              <w:rPr>
                <w:sz w:val="18"/>
                <w:szCs w:val="18"/>
              </w:rPr>
              <w:t>n</w:t>
            </w:r>
          </w:p>
        </w:tc>
        <w:tc>
          <w:tcPr>
            <w:tcW w:w="1350" w:type="dxa"/>
            <w:tcPrChange w:id="531" w:author="VICENTE DIEGO ORTEGA DEL VECCHYO" w:date="2020-10-19T19:29:00Z">
              <w:tcPr>
                <w:tcW w:w="1440" w:type="dxa"/>
              </w:tcPr>
            </w:tcPrChange>
          </w:tcPr>
          <w:p w14:paraId="58A3382D" w14:textId="77777777" w:rsidR="00AC6AA0" w:rsidRPr="00D86C8D" w:rsidRDefault="00AC6AA0">
            <w:pPr>
              <w:jc w:val="both"/>
              <w:rPr>
                <w:sz w:val="18"/>
                <w:szCs w:val="18"/>
              </w:rPr>
              <w:pPrChange w:id="532" w:author="VICENTE DIEGO ORTEGA DEL VECCHYO" w:date="2020-10-19T19:27:00Z">
                <w:pPr/>
              </w:pPrChange>
            </w:pPr>
            <w:r w:rsidRPr="00D86C8D">
              <w:rPr>
                <w:sz w:val="18"/>
                <w:szCs w:val="18"/>
              </w:rPr>
              <w:t>Optional</w:t>
            </w:r>
          </w:p>
        </w:tc>
        <w:tc>
          <w:tcPr>
            <w:tcW w:w="1260" w:type="dxa"/>
            <w:tcPrChange w:id="533" w:author="VICENTE DIEGO ORTEGA DEL VECCHYO" w:date="2020-10-19T19:29:00Z">
              <w:tcPr>
                <w:tcW w:w="1080" w:type="dxa"/>
              </w:tcPr>
            </w:tcPrChange>
          </w:tcPr>
          <w:p w14:paraId="08AEFE21" w14:textId="77777777" w:rsidR="00AC6AA0" w:rsidRPr="00D86C8D" w:rsidRDefault="00AC6AA0">
            <w:pPr>
              <w:jc w:val="both"/>
              <w:rPr>
                <w:sz w:val="18"/>
                <w:szCs w:val="18"/>
              </w:rPr>
              <w:pPrChange w:id="534" w:author="VICENTE DIEGO ORTEGA DEL VECCHYO" w:date="2020-10-19T19:27:00Z">
                <w:pPr/>
              </w:pPrChange>
            </w:pPr>
            <w:r w:rsidRPr="00D86C8D">
              <w:rPr>
                <w:sz w:val="18"/>
                <w:szCs w:val="18"/>
              </w:rPr>
              <w:t>Non</w:t>
            </w:r>
            <w:r>
              <w:rPr>
                <w:sz w:val="18"/>
                <w:szCs w:val="18"/>
              </w:rPr>
              <w:t xml:space="preserve"> </w:t>
            </w:r>
            <w:r w:rsidRPr="00D86C8D">
              <w:rPr>
                <w:sz w:val="18"/>
                <w:szCs w:val="18"/>
              </w:rPr>
              <w:t>neg</w:t>
            </w:r>
            <w:r>
              <w:rPr>
                <w:sz w:val="18"/>
                <w:szCs w:val="18"/>
              </w:rPr>
              <w:t xml:space="preserve"> </w:t>
            </w:r>
            <w:r w:rsidRPr="00D86C8D">
              <w:rPr>
                <w:sz w:val="18"/>
                <w:szCs w:val="18"/>
              </w:rPr>
              <w:t xml:space="preserve"> integer</w:t>
            </w:r>
          </w:p>
        </w:tc>
        <w:tc>
          <w:tcPr>
            <w:tcW w:w="810" w:type="dxa"/>
            <w:tcPrChange w:id="535" w:author="VICENTE DIEGO ORTEGA DEL VECCHYO" w:date="2020-10-19T19:29:00Z">
              <w:tcPr>
                <w:tcW w:w="810" w:type="dxa"/>
              </w:tcPr>
            </w:tcPrChange>
          </w:tcPr>
          <w:p w14:paraId="3C57DB0E" w14:textId="77777777" w:rsidR="00AC6AA0" w:rsidRPr="00D86C8D" w:rsidRDefault="00AC6AA0">
            <w:pPr>
              <w:jc w:val="both"/>
              <w:rPr>
                <w:sz w:val="18"/>
                <w:szCs w:val="18"/>
              </w:rPr>
              <w:pPrChange w:id="536" w:author="VICENTE DIEGO ORTEGA DEL VECCHYO" w:date="2020-10-19T19:27:00Z">
                <w:pPr/>
              </w:pPrChange>
            </w:pPr>
            <w:r w:rsidRPr="00D86C8D">
              <w:rPr>
                <w:sz w:val="18"/>
                <w:szCs w:val="18"/>
              </w:rPr>
              <w:t>20</w:t>
            </w:r>
          </w:p>
        </w:tc>
        <w:tc>
          <w:tcPr>
            <w:tcW w:w="3600" w:type="dxa"/>
            <w:tcPrChange w:id="537" w:author="VICENTE DIEGO ORTEGA DEL VECCHYO" w:date="2020-10-19T19:29:00Z">
              <w:tcPr>
                <w:tcW w:w="3690" w:type="dxa"/>
              </w:tcPr>
            </w:tcPrChange>
          </w:tcPr>
          <w:p w14:paraId="117B823A" w14:textId="3C36BD8E" w:rsidR="00AC6AA0" w:rsidRPr="00D86C8D" w:rsidRDefault="00AC6AA0">
            <w:pPr>
              <w:jc w:val="both"/>
              <w:rPr>
                <w:sz w:val="18"/>
                <w:szCs w:val="18"/>
              </w:rPr>
              <w:pPrChange w:id="538" w:author="VICENTE DIEGO ORTEGA DEL VECCHYO" w:date="2020-10-19T19:27:00Z">
                <w:pPr/>
              </w:pPrChange>
            </w:pPr>
            <w:r w:rsidRPr="00D86C8D">
              <w:rPr>
                <w:sz w:val="18"/>
                <w:szCs w:val="18"/>
              </w:rPr>
              <w:t>Sample size used for printing output</w:t>
            </w:r>
            <w:ins w:id="539" w:author="VICENTE DIEGO ORTEGA DEL VECCHYO" w:date="2020-10-19T21:05:00Z">
              <w:r w:rsidR="00943E10">
                <w:rPr>
                  <w:sz w:val="18"/>
                  <w:szCs w:val="18"/>
                </w:rPr>
                <w:t>.</w:t>
              </w:r>
            </w:ins>
          </w:p>
        </w:tc>
      </w:tr>
      <w:tr w:rsidR="00094FBC" w:rsidRPr="00D86C8D" w14:paraId="6FC84666" w14:textId="77777777" w:rsidTr="00B57F0B">
        <w:tc>
          <w:tcPr>
            <w:tcW w:w="2610" w:type="dxa"/>
            <w:tcPrChange w:id="540" w:author="VICENTE DIEGO ORTEGA DEL VECCHYO" w:date="2020-10-19T19:29:00Z">
              <w:tcPr>
                <w:tcW w:w="2610" w:type="dxa"/>
              </w:tcPr>
            </w:tcPrChange>
          </w:tcPr>
          <w:p w14:paraId="33E9A3CF" w14:textId="35CA84CC" w:rsidR="00094FBC" w:rsidRDefault="00094FBC">
            <w:pPr>
              <w:jc w:val="both"/>
              <w:rPr>
                <w:sz w:val="18"/>
                <w:szCs w:val="18"/>
              </w:rPr>
              <w:pPrChange w:id="541" w:author="VICENTE DIEGO ORTEGA DEL VECCHYO" w:date="2020-10-19T19:27:00Z">
                <w:pPr/>
              </w:pPrChange>
            </w:pPr>
            <w:r>
              <w:rPr>
                <w:sz w:val="18"/>
                <w:szCs w:val="18"/>
              </w:rPr>
              <w:t>LastGenerationAFSamplingValue</w:t>
            </w:r>
          </w:p>
        </w:tc>
        <w:tc>
          <w:tcPr>
            <w:tcW w:w="1350" w:type="dxa"/>
            <w:tcPrChange w:id="542" w:author="VICENTE DIEGO ORTEGA DEL VECCHYO" w:date="2020-10-19T19:29:00Z">
              <w:tcPr>
                <w:tcW w:w="1440" w:type="dxa"/>
              </w:tcPr>
            </w:tcPrChange>
          </w:tcPr>
          <w:p w14:paraId="253E10DF" w14:textId="355546EC" w:rsidR="00094FBC" w:rsidRPr="00D86C8D" w:rsidRDefault="00094FBC">
            <w:pPr>
              <w:jc w:val="both"/>
              <w:rPr>
                <w:sz w:val="18"/>
                <w:szCs w:val="18"/>
              </w:rPr>
              <w:pPrChange w:id="543" w:author="VICENTE DIEGO ORTEGA DEL VECCHYO" w:date="2020-10-19T19:27:00Z">
                <w:pPr/>
              </w:pPrChange>
            </w:pPr>
            <w:r>
              <w:rPr>
                <w:sz w:val="18"/>
                <w:szCs w:val="18"/>
              </w:rPr>
              <w:t>Optional</w:t>
            </w:r>
          </w:p>
        </w:tc>
        <w:tc>
          <w:tcPr>
            <w:tcW w:w="1260" w:type="dxa"/>
            <w:tcPrChange w:id="544" w:author="VICENTE DIEGO ORTEGA DEL VECCHYO" w:date="2020-10-19T19:29:00Z">
              <w:tcPr>
                <w:tcW w:w="1080" w:type="dxa"/>
              </w:tcPr>
            </w:tcPrChange>
          </w:tcPr>
          <w:p w14:paraId="5919F83A" w14:textId="3FDAB706" w:rsidR="00094FBC" w:rsidRPr="00D86C8D" w:rsidRDefault="00094FBC">
            <w:pPr>
              <w:jc w:val="both"/>
              <w:rPr>
                <w:sz w:val="18"/>
                <w:szCs w:val="18"/>
              </w:rPr>
              <w:pPrChange w:id="545" w:author="VICENTE DIEGO ORTEGA DEL VECCHYO" w:date="2020-10-19T19:27:00Z">
                <w:pPr/>
              </w:pPrChange>
            </w:pPr>
            <w:r>
              <w:rPr>
                <w:sz w:val="18"/>
                <w:szCs w:val="18"/>
              </w:rPr>
              <w:t>0/1</w:t>
            </w:r>
            <w:r w:rsidR="0042327D">
              <w:rPr>
                <w:sz w:val="18"/>
                <w:szCs w:val="18"/>
              </w:rPr>
              <w:t xml:space="preserve"> (1 invokes this option)</w:t>
            </w:r>
          </w:p>
        </w:tc>
        <w:tc>
          <w:tcPr>
            <w:tcW w:w="810" w:type="dxa"/>
            <w:tcPrChange w:id="546" w:author="VICENTE DIEGO ORTEGA DEL VECCHYO" w:date="2020-10-19T19:29:00Z">
              <w:tcPr>
                <w:tcW w:w="810" w:type="dxa"/>
              </w:tcPr>
            </w:tcPrChange>
          </w:tcPr>
          <w:p w14:paraId="5454B245" w14:textId="33222230" w:rsidR="00094FBC" w:rsidRPr="00D86C8D" w:rsidRDefault="00094FBC">
            <w:pPr>
              <w:jc w:val="both"/>
              <w:rPr>
                <w:sz w:val="18"/>
                <w:szCs w:val="18"/>
              </w:rPr>
              <w:pPrChange w:id="547" w:author="VICENTE DIEGO ORTEGA DEL VECCHYO" w:date="2020-10-19T19:27:00Z">
                <w:pPr/>
              </w:pPrChange>
            </w:pPr>
            <w:r>
              <w:rPr>
                <w:sz w:val="18"/>
                <w:szCs w:val="18"/>
              </w:rPr>
              <w:t>NA</w:t>
            </w:r>
          </w:p>
        </w:tc>
        <w:tc>
          <w:tcPr>
            <w:tcW w:w="3600" w:type="dxa"/>
            <w:tcPrChange w:id="548" w:author="VICENTE DIEGO ORTEGA DEL VECCHYO" w:date="2020-10-19T19:29:00Z">
              <w:tcPr>
                <w:tcW w:w="3690" w:type="dxa"/>
              </w:tcPr>
            </w:tcPrChange>
          </w:tcPr>
          <w:p w14:paraId="5047DBCE" w14:textId="0547A905" w:rsidR="00094FBC" w:rsidRPr="00D86C8D" w:rsidRDefault="00094FBC">
            <w:pPr>
              <w:jc w:val="both"/>
              <w:rPr>
                <w:sz w:val="18"/>
                <w:szCs w:val="18"/>
              </w:rPr>
              <w:pPrChange w:id="549" w:author="VICENTE DIEGO ORTEGA DEL VECCHYO" w:date="2020-10-19T19:27:00Z">
                <w:pPr/>
              </w:pPrChange>
            </w:pPr>
            <w:r>
              <w:rPr>
                <w:sz w:val="18"/>
                <w:szCs w:val="18"/>
              </w:rPr>
              <w:t xml:space="preserve">Samples </w:t>
            </w:r>
            <w:r w:rsidR="001F3AA0">
              <w:rPr>
                <w:sz w:val="18"/>
                <w:szCs w:val="18"/>
              </w:rPr>
              <w:t xml:space="preserve">alleles </w:t>
            </w:r>
            <w:r w:rsidR="0065512B">
              <w:rPr>
                <w:sz w:val="18"/>
                <w:szCs w:val="18"/>
              </w:rPr>
              <w:t xml:space="preserve">for each mutation in </w:t>
            </w:r>
            <w:r>
              <w:rPr>
                <w:sz w:val="18"/>
                <w:szCs w:val="18"/>
              </w:rPr>
              <w:t>the last generation</w:t>
            </w:r>
            <w:r w:rsidR="00371825">
              <w:rPr>
                <w:sz w:val="18"/>
                <w:szCs w:val="18"/>
              </w:rPr>
              <w:t xml:space="preserve"> and prints their frequencies</w:t>
            </w:r>
            <w:r>
              <w:rPr>
                <w:sz w:val="18"/>
                <w:szCs w:val="18"/>
              </w:rPr>
              <w:t xml:space="preserve"> to the output of</w:t>
            </w:r>
            <w:r w:rsidR="00FE303E">
              <w:rPr>
                <w:sz w:val="18"/>
                <w:szCs w:val="18"/>
              </w:rPr>
              <w:t xml:space="preserve"> </w:t>
            </w:r>
            <w:r w:rsidR="00FE303E" w:rsidRPr="00D86C8D">
              <w:rPr>
                <w:sz w:val="18"/>
                <w:szCs w:val="18"/>
              </w:rPr>
              <w:t>PrintSegSiteInfo</w:t>
            </w:r>
            <w:r w:rsidR="00FE303E">
              <w:rPr>
                <w:sz w:val="18"/>
                <w:szCs w:val="18"/>
              </w:rPr>
              <w:t>.</w:t>
            </w:r>
          </w:p>
        </w:tc>
      </w:tr>
      <w:tr w:rsidR="00094FBC" w:rsidRPr="00D86C8D" w14:paraId="7DE8AC89" w14:textId="77777777" w:rsidTr="00B57F0B">
        <w:tc>
          <w:tcPr>
            <w:tcW w:w="2610" w:type="dxa"/>
            <w:tcPrChange w:id="550" w:author="VICENTE DIEGO ORTEGA DEL VECCHYO" w:date="2020-10-19T19:29:00Z">
              <w:tcPr>
                <w:tcW w:w="2610" w:type="dxa"/>
              </w:tcPr>
            </w:tcPrChange>
          </w:tcPr>
          <w:p w14:paraId="08A63086" w14:textId="77777777" w:rsidR="00094FBC" w:rsidRPr="00D86C8D" w:rsidRDefault="00094FBC">
            <w:pPr>
              <w:jc w:val="both"/>
              <w:rPr>
                <w:b/>
                <w:sz w:val="18"/>
                <w:szCs w:val="18"/>
              </w:rPr>
              <w:pPrChange w:id="551" w:author="VICENTE DIEGO ORTEGA DEL VECCHYO" w:date="2020-10-19T19:27:00Z">
                <w:pPr/>
              </w:pPrChange>
            </w:pPr>
            <w:r w:rsidRPr="00D86C8D">
              <w:rPr>
                <w:b/>
                <w:sz w:val="18"/>
                <w:szCs w:val="18"/>
              </w:rPr>
              <w:t>Options for printing allele frequency trajectories</w:t>
            </w:r>
          </w:p>
        </w:tc>
        <w:tc>
          <w:tcPr>
            <w:tcW w:w="1350" w:type="dxa"/>
            <w:tcPrChange w:id="552" w:author="VICENTE DIEGO ORTEGA DEL VECCHYO" w:date="2020-10-19T19:29:00Z">
              <w:tcPr>
                <w:tcW w:w="1440" w:type="dxa"/>
              </w:tcPr>
            </w:tcPrChange>
          </w:tcPr>
          <w:p w14:paraId="6AA02E0A" w14:textId="77777777" w:rsidR="00094FBC" w:rsidRPr="00D86C8D" w:rsidRDefault="00094FBC">
            <w:pPr>
              <w:jc w:val="both"/>
              <w:rPr>
                <w:sz w:val="18"/>
                <w:szCs w:val="18"/>
              </w:rPr>
              <w:pPrChange w:id="553" w:author="VICENTE DIEGO ORTEGA DEL VECCHYO" w:date="2020-10-19T19:27:00Z">
                <w:pPr/>
              </w:pPrChange>
            </w:pPr>
          </w:p>
        </w:tc>
        <w:tc>
          <w:tcPr>
            <w:tcW w:w="1260" w:type="dxa"/>
            <w:tcPrChange w:id="554" w:author="VICENTE DIEGO ORTEGA DEL VECCHYO" w:date="2020-10-19T19:29:00Z">
              <w:tcPr>
                <w:tcW w:w="1080" w:type="dxa"/>
              </w:tcPr>
            </w:tcPrChange>
          </w:tcPr>
          <w:p w14:paraId="1E1319AA" w14:textId="77777777" w:rsidR="00094FBC" w:rsidRPr="00D86C8D" w:rsidRDefault="00094FBC">
            <w:pPr>
              <w:jc w:val="both"/>
              <w:rPr>
                <w:sz w:val="18"/>
                <w:szCs w:val="18"/>
              </w:rPr>
              <w:pPrChange w:id="555" w:author="VICENTE DIEGO ORTEGA DEL VECCHYO" w:date="2020-10-19T19:27:00Z">
                <w:pPr/>
              </w:pPrChange>
            </w:pPr>
          </w:p>
        </w:tc>
        <w:tc>
          <w:tcPr>
            <w:tcW w:w="810" w:type="dxa"/>
            <w:tcPrChange w:id="556" w:author="VICENTE DIEGO ORTEGA DEL VECCHYO" w:date="2020-10-19T19:29:00Z">
              <w:tcPr>
                <w:tcW w:w="810" w:type="dxa"/>
              </w:tcPr>
            </w:tcPrChange>
          </w:tcPr>
          <w:p w14:paraId="5DCC550A" w14:textId="77777777" w:rsidR="00094FBC" w:rsidRPr="00D86C8D" w:rsidRDefault="00094FBC">
            <w:pPr>
              <w:jc w:val="both"/>
              <w:rPr>
                <w:sz w:val="18"/>
                <w:szCs w:val="18"/>
              </w:rPr>
              <w:pPrChange w:id="557" w:author="VICENTE DIEGO ORTEGA DEL VECCHYO" w:date="2020-10-19T19:27:00Z">
                <w:pPr/>
              </w:pPrChange>
            </w:pPr>
          </w:p>
        </w:tc>
        <w:tc>
          <w:tcPr>
            <w:tcW w:w="3600" w:type="dxa"/>
            <w:tcPrChange w:id="558" w:author="VICENTE DIEGO ORTEGA DEL VECCHYO" w:date="2020-10-19T19:29:00Z">
              <w:tcPr>
                <w:tcW w:w="3690" w:type="dxa"/>
              </w:tcPr>
            </w:tcPrChange>
          </w:tcPr>
          <w:p w14:paraId="02E74903" w14:textId="77777777" w:rsidR="00094FBC" w:rsidRPr="00D86C8D" w:rsidRDefault="00094FBC">
            <w:pPr>
              <w:jc w:val="both"/>
              <w:rPr>
                <w:sz w:val="18"/>
                <w:szCs w:val="18"/>
              </w:rPr>
              <w:pPrChange w:id="559" w:author="VICENTE DIEGO ORTEGA DEL VECCHYO" w:date="2020-10-19T19:27:00Z">
                <w:pPr/>
              </w:pPrChange>
            </w:pPr>
          </w:p>
        </w:tc>
      </w:tr>
      <w:tr w:rsidR="00094FBC" w:rsidRPr="00D86C8D" w14:paraId="643981A4" w14:textId="77777777" w:rsidTr="00B57F0B">
        <w:tc>
          <w:tcPr>
            <w:tcW w:w="2610" w:type="dxa"/>
            <w:tcPrChange w:id="560" w:author="VICENTE DIEGO ORTEGA DEL VECCHYO" w:date="2020-10-19T19:29:00Z">
              <w:tcPr>
                <w:tcW w:w="2610" w:type="dxa"/>
              </w:tcPr>
            </w:tcPrChange>
          </w:tcPr>
          <w:p w14:paraId="623009AB" w14:textId="77777777" w:rsidR="00094FBC" w:rsidRPr="00D86C8D" w:rsidRDefault="00094FBC">
            <w:pPr>
              <w:jc w:val="both"/>
              <w:rPr>
                <w:sz w:val="18"/>
                <w:szCs w:val="18"/>
              </w:rPr>
              <w:pPrChange w:id="561" w:author="VICENTE DIEGO ORTEGA DEL VECCHYO" w:date="2020-10-19T19:27:00Z">
                <w:pPr/>
              </w:pPrChange>
            </w:pPr>
            <w:r w:rsidRPr="00D86C8D">
              <w:rPr>
                <w:sz w:val="18"/>
                <w:szCs w:val="18"/>
              </w:rPr>
              <w:t>AlleleTrajsInput</w:t>
            </w:r>
          </w:p>
        </w:tc>
        <w:tc>
          <w:tcPr>
            <w:tcW w:w="1350" w:type="dxa"/>
            <w:tcPrChange w:id="562" w:author="VICENTE DIEGO ORTEGA DEL VECCHYO" w:date="2020-10-19T19:29:00Z">
              <w:tcPr>
                <w:tcW w:w="1440" w:type="dxa"/>
              </w:tcPr>
            </w:tcPrChange>
          </w:tcPr>
          <w:p w14:paraId="67EFC64D" w14:textId="77777777" w:rsidR="00094FBC" w:rsidRPr="00D86C8D" w:rsidRDefault="00094FBC">
            <w:pPr>
              <w:jc w:val="both"/>
              <w:rPr>
                <w:sz w:val="18"/>
                <w:szCs w:val="18"/>
              </w:rPr>
              <w:pPrChange w:id="563" w:author="VICENTE DIEGO ORTEGA DEL VECCHYO" w:date="2020-10-19T19:27:00Z">
                <w:pPr/>
              </w:pPrChange>
            </w:pPr>
            <w:r w:rsidRPr="00D86C8D">
              <w:rPr>
                <w:sz w:val="18"/>
                <w:szCs w:val="18"/>
              </w:rPr>
              <w:t>Optional</w:t>
            </w:r>
          </w:p>
        </w:tc>
        <w:tc>
          <w:tcPr>
            <w:tcW w:w="1260" w:type="dxa"/>
            <w:tcPrChange w:id="564" w:author="VICENTE DIEGO ORTEGA DEL VECCHYO" w:date="2020-10-19T19:29:00Z">
              <w:tcPr>
                <w:tcW w:w="1080" w:type="dxa"/>
              </w:tcPr>
            </w:tcPrChange>
          </w:tcPr>
          <w:p w14:paraId="7497685D" w14:textId="77777777" w:rsidR="00094FBC" w:rsidRPr="00D86C8D" w:rsidRDefault="00094FBC">
            <w:pPr>
              <w:jc w:val="both"/>
              <w:rPr>
                <w:sz w:val="18"/>
                <w:szCs w:val="18"/>
              </w:rPr>
              <w:pPrChange w:id="565" w:author="VICENTE DIEGO ORTEGA DEL VECCHYO" w:date="2020-10-19T19:27:00Z">
                <w:pPr/>
              </w:pPrChange>
            </w:pPr>
            <w:r w:rsidRPr="00D86C8D">
              <w:rPr>
                <w:sz w:val="18"/>
                <w:szCs w:val="18"/>
              </w:rPr>
              <w:t>File</w:t>
            </w:r>
          </w:p>
        </w:tc>
        <w:tc>
          <w:tcPr>
            <w:tcW w:w="810" w:type="dxa"/>
            <w:tcPrChange w:id="566" w:author="VICENTE DIEGO ORTEGA DEL VECCHYO" w:date="2020-10-19T19:29:00Z">
              <w:tcPr>
                <w:tcW w:w="810" w:type="dxa"/>
              </w:tcPr>
            </w:tcPrChange>
          </w:tcPr>
          <w:p w14:paraId="6F8BA34E" w14:textId="77777777" w:rsidR="00094FBC" w:rsidRPr="00D86C8D" w:rsidRDefault="00094FBC">
            <w:pPr>
              <w:jc w:val="both"/>
              <w:rPr>
                <w:sz w:val="18"/>
                <w:szCs w:val="18"/>
              </w:rPr>
              <w:pPrChange w:id="567" w:author="VICENTE DIEGO ORTEGA DEL VECCHYO" w:date="2020-10-19T19:27:00Z">
                <w:pPr/>
              </w:pPrChange>
            </w:pPr>
            <w:r w:rsidRPr="00D86C8D">
              <w:rPr>
                <w:sz w:val="18"/>
                <w:szCs w:val="18"/>
              </w:rPr>
              <w:t>NA</w:t>
            </w:r>
          </w:p>
        </w:tc>
        <w:tc>
          <w:tcPr>
            <w:tcW w:w="3600" w:type="dxa"/>
            <w:tcPrChange w:id="568" w:author="VICENTE DIEGO ORTEGA DEL VECCHYO" w:date="2020-10-19T19:29:00Z">
              <w:tcPr>
                <w:tcW w:w="3690" w:type="dxa"/>
              </w:tcPr>
            </w:tcPrChange>
          </w:tcPr>
          <w:p w14:paraId="5B04DA59" w14:textId="79903FAA" w:rsidR="00094FBC" w:rsidRPr="00D86C8D" w:rsidRDefault="00F06B9C">
            <w:pPr>
              <w:jc w:val="both"/>
              <w:rPr>
                <w:sz w:val="18"/>
                <w:szCs w:val="18"/>
              </w:rPr>
              <w:pPrChange w:id="569" w:author="VICENTE DIEGO ORTEGA DEL VECCHYO" w:date="2020-10-19T19:27:00Z">
                <w:pPr/>
              </w:pPrChange>
            </w:pPr>
            <w:r>
              <w:rPr>
                <w:sz w:val="18"/>
                <w:szCs w:val="18"/>
              </w:rPr>
              <w:t>ID’s</w:t>
            </w:r>
            <w:r w:rsidRPr="00D86C8D">
              <w:rPr>
                <w:sz w:val="18"/>
                <w:szCs w:val="18"/>
              </w:rPr>
              <w:t xml:space="preserve"> </w:t>
            </w:r>
            <w:r w:rsidR="00094FBC" w:rsidRPr="00D86C8D">
              <w:rPr>
                <w:sz w:val="18"/>
                <w:szCs w:val="18"/>
              </w:rPr>
              <w:t>of alleles you want trajectories</w:t>
            </w:r>
            <w:del w:id="570" w:author="VICENTE DIEGO ORTEGA DEL VECCHYO" w:date="2020-10-19T21:05:00Z">
              <w:r w:rsidR="00094FBC" w:rsidRPr="00D86C8D" w:rsidDel="00EF4421">
                <w:rPr>
                  <w:sz w:val="18"/>
                  <w:szCs w:val="18"/>
                </w:rPr>
                <w:delText xml:space="preserve"> for</w:delText>
              </w:r>
            </w:del>
            <w:ins w:id="571" w:author="VICENTE DIEGO ORTEGA DEL VECCHYO" w:date="2020-10-19T21:05:00Z">
              <w:r w:rsidR="00943E10">
                <w:rPr>
                  <w:sz w:val="18"/>
                  <w:szCs w:val="18"/>
                </w:rPr>
                <w:t>.</w:t>
              </w:r>
            </w:ins>
          </w:p>
        </w:tc>
      </w:tr>
      <w:tr w:rsidR="00094FBC" w:rsidRPr="00D86C8D" w14:paraId="14189F6B" w14:textId="77777777" w:rsidTr="00B57F0B">
        <w:tc>
          <w:tcPr>
            <w:tcW w:w="2610" w:type="dxa"/>
            <w:tcPrChange w:id="572" w:author="VICENTE DIEGO ORTEGA DEL VECCHYO" w:date="2020-10-19T19:29:00Z">
              <w:tcPr>
                <w:tcW w:w="2610" w:type="dxa"/>
              </w:tcPr>
            </w:tcPrChange>
          </w:tcPr>
          <w:p w14:paraId="0D2F4D58" w14:textId="77777777" w:rsidR="00094FBC" w:rsidRPr="00D86C8D" w:rsidRDefault="00094FBC">
            <w:pPr>
              <w:jc w:val="both"/>
              <w:rPr>
                <w:sz w:val="18"/>
                <w:szCs w:val="18"/>
              </w:rPr>
              <w:pPrChange w:id="573" w:author="VICENTE DIEGO ORTEGA DEL VECCHYO" w:date="2020-10-19T19:27:00Z">
                <w:pPr/>
              </w:pPrChange>
            </w:pPr>
            <w:r w:rsidRPr="00D86C8D">
              <w:rPr>
                <w:sz w:val="18"/>
                <w:szCs w:val="18"/>
              </w:rPr>
              <w:t>AlleleTrajsOutput</w:t>
            </w:r>
          </w:p>
        </w:tc>
        <w:tc>
          <w:tcPr>
            <w:tcW w:w="1350" w:type="dxa"/>
            <w:tcPrChange w:id="574" w:author="VICENTE DIEGO ORTEGA DEL VECCHYO" w:date="2020-10-19T19:29:00Z">
              <w:tcPr>
                <w:tcW w:w="1440" w:type="dxa"/>
              </w:tcPr>
            </w:tcPrChange>
          </w:tcPr>
          <w:p w14:paraId="6AB6D77F" w14:textId="77777777" w:rsidR="00094FBC" w:rsidRPr="00D86C8D" w:rsidRDefault="00094FBC">
            <w:pPr>
              <w:jc w:val="both"/>
              <w:rPr>
                <w:sz w:val="18"/>
                <w:szCs w:val="18"/>
              </w:rPr>
              <w:pPrChange w:id="575" w:author="VICENTE DIEGO ORTEGA DEL VECCHYO" w:date="2020-10-19T19:27:00Z">
                <w:pPr/>
              </w:pPrChange>
            </w:pPr>
            <w:r w:rsidRPr="00D86C8D">
              <w:rPr>
                <w:sz w:val="18"/>
                <w:szCs w:val="18"/>
              </w:rPr>
              <w:t>Optional</w:t>
            </w:r>
          </w:p>
        </w:tc>
        <w:tc>
          <w:tcPr>
            <w:tcW w:w="1260" w:type="dxa"/>
            <w:tcPrChange w:id="576" w:author="VICENTE DIEGO ORTEGA DEL VECCHYO" w:date="2020-10-19T19:29:00Z">
              <w:tcPr>
                <w:tcW w:w="1080" w:type="dxa"/>
              </w:tcPr>
            </w:tcPrChange>
          </w:tcPr>
          <w:p w14:paraId="03761BA0" w14:textId="77777777" w:rsidR="00094FBC" w:rsidRPr="00D86C8D" w:rsidRDefault="00094FBC">
            <w:pPr>
              <w:jc w:val="both"/>
              <w:rPr>
                <w:sz w:val="18"/>
                <w:szCs w:val="18"/>
              </w:rPr>
              <w:pPrChange w:id="577" w:author="VICENTE DIEGO ORTEGA DEL VECCHYO" w:date="2020-10-19T19:27:00Z">
                <w:pPr/>
              </w:pPrChange>
            </w:pPr>
            <w:r w:rsidRPr="00D86C8D">
              <w:rPr>
                <w:sz w:val="18"/>
                <w:szCs w:val="18"/>
              </w:rPr>
              <w:t>Text</w:t>
            </w:r>
          </w:p>
        </w:tc>
        <w:tc>
          <w:tcPr>
            <w:tcW w:w="810" w:type="dxa"/>
            <w:tcPrChange w:id="578" w:author="VICENTE DIEGO ORTEGA DEL VECCHYO" w:date="2020-10-19T19:29:00Z">
              <w:tcPr>
                <w:tcW w:w="810" w:type="dxa"/>
              </w:tcPr>
            </w:tcPrChange>
          </w:tcPr>
          <w:p w14:paraId="650E7F99" w14:textId="77777777" w:rsidR="00094FBC" w:rsidRPr="00D86C8D" w:rsidRDefault="00094FBC">
            <w:pPr>
              <w:jc w:val="both"/>
              <w:rPr>
                <w:sz w:val="18"/>
                <w:szCs w:val="18"/>
              </w:rPr>
              <w:pPrChange w:id="579" w:author="VICENTE DIEGO ORTEGA DEL VECCHYO" w:date="2020-10-19T19:27:00Z">
                <w:pPr/>
              </w:pPrChange>
            </w:pPr>
            <w:r w:rsidRPr="00D86C8D">
              <w:rPr>
                <w:sz w:val="18"/>
                <w:szCs w:val="18"/>
              </w:rPr>
              <w:t>NA</w:t>
            </w:r>
          </w:p>
        </w:tc>
        <w:tc>
          <w:tcPr>
            <w:tcW w:w="3600" w:type="dxa"/>
            <w:tcPrChange w:id="580" w:author="VICENTE DIEGO ORTEGA DEL VECCHYO" w:date="2020-10-19T19:29:00Z">
              <w:tcPr>
                <w:tcW w:w="3690" w:type="dxa"/>
              </w:tcPr>
            </w:tcPrChange>
          </w:tcPr>
          <w:p w14:paraId="7841EC71" w14:textId="3CE95261" w:rsidR="00094FBC" w:rsidRPr="00D86C8D" w:rsidRDefault="00094FBC">
            <w:pPr>
              <w:jc w:val="both"/>
              <w:rPr>
                <w:sz w:val="18"/>
                <w:szCs w:val="18"/>
              </w:rPr>
              <w:pPrChange w:id="581" w:author="VICENTE DIEGO ORTEGA DEL VECCHYO" w:date="2020-10-19T19:27:00Z">
                <w:pPr/>
              </w:pPrChange>
            </w:pPr>
            <w:r w:rsidRPr="00D86C8D">
              <w:rPr>
                <w:sz w:val="18"/>
                <w:szCs w:val="18"/>
              </w:rPr>
              <w:t>Name for trajectories output file</w:t>
            </w:r>
            <w:ins w:id="582" w:author="VICENTE DIEGO ORTEGA DEL VECCHYO" w:date="2020-10-19T21:05:00Z">
              <w:r w:rsidR="00943E10">
                <w:rPr>
                  <w:sz w:val="18"/>
                  <w:szCs w:val="18"/>
                </w:rPr>
                <w:t>.</w:t>
              </w:r>
            </w:ins>
          </w:p>
        </w:tc>
      </w:tr>
    </w:tbl>
    <w:p w14:paraId="4FF639B8" w14:textId="77777777" w:rsidR="00A51A8F" w:rsidRDefault="00A51A8F">
      <w:pPr>
        <w:jc w:val="both"/>
        <w:pPrChange w:id="583" w:author="VICENTE DIEGO ORTEGA DEL VECCHYO" w:date="2020-10-19T19:27:00Z">
          <w:pPr/>
        </w:pPrChange>
      </w:pPr>
    </w:p>
    <w:p w14:paraId="49FA1371" w14:textId="5AFF8163" w:rsidR="00E50DBC" w:rsidRDefault="00A51A8F">
      <w:pPr>
        <w:jc w:val="both"/>
        <w:pPrChange w:id="584" w:author="VICENTE DIEGO ORTEGA DEL VECCHYO" w:date="2020-10-19T19:27:00Z">
          <w:pPr/>
        </w:pPrChange>
      </w:pPr>
      <w:r>
        <w:t xml:space="preserve">A number of example parameter files are provided in the download folder with the prefix </w:t>
      </w:r>
      <w:r w:rsidR="00802E5A">
        <w:t>“</w:t>
      </w:r>
      <w:r>
        <w:t>ParameterFile</w:t>
      </w:r>
      <w:r w:rsidR="00802E5A">
        <w:t>”</w:t>
      </w:r>
      <w:r>
        <w:t>.</w:t>
      </w:r>
    </w:p>
    <w:p w14:paraId="5065BE00" w14:textId="77777777" w:rsidR="00C562DC" w:rsidRDefault="00C562DC">
      <w:pPr>
        <w:jc w:val="both"/>
        <w:pPrChange w:id="585" w:author="VICENTE DIEGO ORTEGA DEL VECCHYO" w:date="2020-10-19T19:27:00Z">
          <w:pPr/>
        </w:pPrChange>
      </w:pPr>
    </w:p>
    <w:p w14:paraId="636A88BA" w14:textId="51542E45" w:rsidR="00CA3BAF" w:rsidRDefault="00D15B45">
      <w:pPr>
        <w:pStyle w:val="Headmain"/>
        <w:jc w:val="both"/>
        <w:pPrChange w:id="586" w:author="VICENTE DIEGO ORTEGA DEL VECCHYO" w:date="2020-10-19T19:27:00Z">
          <w:pPr>
            <w:pStyle w:val="Headmain"/>
          </w:pPr>
        </w:pPrChange>
      </w:pPr>
      <w:r>
        <w:t>Parameters in the parameter</w:t>
      </w:r>
      <w:r w:rsidR="00CA3BAF">
        <w:t xml:space="preserve"> file</w:t>
      </w:r>
    </w:p>
    <w:p w14:paraId="305BBF84" w14:textId="403995F7" w:rsidR="00D15B45" w:rsidRPr="00D15B45" w:rsidRDefault="00D15B45">
      <w:pPr>
        <w:pStyle w:val="ListParagraph"/>
        <w:ind w:left="360"/>
        <w:jc w:val="both"/>
        <w:pPrChange w:id="587" w:author="VICENTE DIEGO ORTEGA DEL VECCHYO" w:date="2020-10-19T19:27:00Z">
          <w:pPr>
            <w:pStyle w:val="ListParagraph"/>
            <w:ind w:left="360"/>
          </w:pPr>
        </w:pPrChange>
      </w:pPr>
      <w:r>
        <w:t xml:space="preserve">Below we </w:t>
      </w:r>
      <w:r w:rsidR="00A32D68">
        <w:t>provide the specific d</w:t>
      </w:r>
      <w:r>
        <w:t xml:space="preserve">etails of </w:t>
      </w:r>
      <w:r w:rsidR="00A32D68">
        <w:t xml:space="preserve">how to set </w:t>
      </w:r>
      <w:r>
        <w:t xml:space="preserve">the parameters </w:t>
      </w:r>
      <w:r w:rsidR="00A32D68">
        <w:t>outlined in Table 1.</w:t>
      </w:r>
    </w:p>
    <w:p w14:paraId="257FDE24" w14:textId="77777777" w:rsidR="00D15B45" w:rsidRDefault="00D15B45">
      <w:pPr>
        <w:pStyle w:val="ListParagraph"/>
        <w:ind w:left="360"/>
        <w:jc w:val="both"/>
        <w:rPr>
          <w:b/>
        </w:rPr>
        <w:pPrChange w:id="588" w:author="VICENTE DIEGO ORTEGA DEL VECCHYO" w:date="2020-10-19T19:27:00Z">
          <w:pPr>
            <w:pStyle w:val="ListParagraph"/>
            <w:ind w:left="360"/>
          </w:pPr>
        </w:pPrChange>
      </w:pPr>
    </w:p>
    <w:p w14:paraId="15EB24FA" w14:textId="77777777" w:rsidR="004A175B" w:rsidRPr="000A6000" w:rsidRDefault="004A175B">
      <w:pPr>
        <w:pStyle w:val="headingsub"/>
        <w:jc w:val="both"/>
        <w:pPrChange w:id="589" w:author="VICENTE DIEGO ORTEGA DEL VECCHYO" w:date="2020-10-19T19:27:00Z">
          <w:pPr>
            <w:pStyle w:val="headingsub"/>
          </w:pPr>
        </w:pPrChange>
      </w:pPr>
      <w:r w:rsidRPr="000A6000">
        <w:t>General parameters</w:t>
      </w:r>
    </w:p>
    <w:p w14:paraId="36EB242B" w14:textId="77777777" w:rsidR="004A175B" w:rsidRDefault="004A175B">
      <w:pPr>
        <w:pStyle w:val="ListParagraph"/>
        <w:ind w:left="360"/>
        <w:jc w:val="both"/>
        <w:rPr>
          <w:b/>
        </w:rPr>
        <w:pPrChange w:id="590" w:author="VICENTE DIEGO ORTEGA DEL VECCHYO" w:date="2020-10-19T19:27:00Z">
          <w:pPr>
            <w:pStyle w:val="ListParagraph"/>
            <w:ind w:left="360"/>
          </w:pPr>
        </w:pPrChange>
      </w:pPr>
    </w:p>
    <w:p w14:paraId="13AF65EA" w14:textId="7F5F1204" w:rsidR="00E50DBC" w:rsidRDefault="00D15B45">
      <w:pPr>
        <w:ind w:firstLine="360"/>
        <w:jc w:val="both"/>
        <w:rPr>
          <w:b/>
        </w:rPr>
        <w:pPrChange w:id="591" w:author="VICENTE DIEGO ORTEGA DEL VECCHYO" w:date="2020-10-19T19:27:00Z">
          <w:pPr>
            <w:ind w:firstLine="360"/>
          </w:pPr>
        </w:pPrChange>
      </w:pPr>
      <w:r w:rsidRPr="00BD66B2">
        <w:rPr>
          <w:b/>
        </w:rPr>
        <w:t>DemographicHistory</w:t>
      </w:r>
      <w:r w:rsidR="003262C5">
        <w:rPr>
          <w:b/>
        </w:rPr>
        <w:t>:</w:t>
      </w:r>
      <w:r w:rsidR="004A175B" w:rsidRPr="00BD66B2">
        <w:rPr>
          <w:b/>
        </w:rPr>
        <w:t xml:space="preserve"> (Required)</w:t>
      </w:r>
    </w:p>
    <w:p w14:paraId="0147C051" w14:textId="77777777" w:rsidR="00BD66B2" w:rsidRPr="00BD66B2" w:rsidRDefault="00BD66B2">
      <w:pPr>
        <w:ind w:firstLine="360"/>
        <w:jc w:val="both"/>
        <w:rPr>
          <w:b/>
        </w:rPr>
        <w:pPrChange w:id="592" w:author="VICENTE DIEGO ORTEGA DEL VECCHYO" w:date="2020-10-19T19:27:00Z">
          <w:pPr>
            <w:ind w:firstLine="360"/>
          </w:pPr>
        </w:pPrChange>
      </w:pPr>
    </w:p>
    <w:p w14:paraId="649DE49F" w14:textId="071146DD" w:rsidR="00883B97" w:rsidRDefault="00D15B45">
      <w:pPr>
        <w:ind w:left="360"/>
        <w:jc w:val="both"/>
        <w:pPrChange w:id="593" w:author="VICENTE DIEGO ORTEGA DEL VECCHYO" w:date="2020-10-19T19:27:00Z">
          <w:pPr>
            <w:ind w:left="360"/>
          </w:pPr>
        </w:pPrChange>
      </w:pPr>
      <w:r w:rsidRPr="00BD66B2">
        <w:t>Specifies a file that describes</w:t>
      </w:r>
      <w:r>
        <w:t xml:space="preserve"> </w:t>
      </w:r>
      <w:r w:rsidR="00E50DBC">
        <w:t xml:space="preserve">population size changes through time. </w:t>
      </w:r>
      <w:r w:rsidR="0044310E">
        <w:t xml:space="preserve"> </w:t>
      </w:r>
      <w:r w:rsidR="00A90B96">
        <w:t>This file lists one or more epochs, each on its own line and ordered from oldest to most recent.  Each epoch is described by two values; the population size</w:t>
      </w:r>
      <w:r w:rsidR="002E297B">
        <w:t xml:space="preserve"> in number of chromosomes</w:t>
      </w:r>
      <w:r w:rsidR="00A90B96">
        <w:t xml:space="preserve"> (i.e. 2N</w:t>
      </w:r>
      <w:r w:rsidR="00CE2647">
        <w:t xml:space="preserve"> in diploid</w:t>
      </w:r>
      <w:r w:rsidR="00F6264A">
        <w:t xml:space="preserve"> organisms</w:t>
      </w:r>
      <w:r w:rsidR="00A90B96">
        <w:t xml:space="preserve">) and length of an epoch (i.e. number of generations).  </w:t>
      </w:r>
      <w:r w:rsidR="007B2ADF">
        <w:t>There</w:t>
      </w:r>
      <w:r w:rsidR="00A90B96">
        <w:t xml:space="preserve"> should be a blank space between the two values on each line.  </w:t>
      </w:r>
    </w:p>
    <w:p w14:paraId="3A16EE42" w14:textId="1858A425" w:rsidR="00A90B96" w:rsidRDefault="00A90B96">
      <w:pPr>
        <w:ind w:left="360"/>
        <w:jc w:val="both"/>
        <w:pPrChange w:id="594" w:author="VICENTE DIEGO ORTEGA DEL VECCHYO" w:date="2020-10-19T19:27:00Z">
          <w:pPr>
            <w:ind w:left="360"/>
          </w:pPr>
        </w:pPrChange>
      </w:pPr>
      <w:r>
        <w:t>All of the numbers in the file must be nonnegative integer numbers.</w:t>
      </w:r>
    </w:p>
    <w:p w14:paraId="3F453E2D" w14:textId="77777777" w:rsidR="00BE6C78" w:rsidRDefault="00BE6C78">
      <w:pPr>
        <w:jc w:val="both"/>
        <w:pPrChange w:id="595" w:author="VICENTE DIEGO ORTEGA DEL VECCHYO" w:date="2020-10-19T19:27:00Z">
          <w:pPr/>
        </w:pPrChange>
      </w:pPr>
    </w:p>
    <w:p w14:paraId="0875D5DE" w14:textId="3387E536" w:rsidR="00BE6C78" w:rsidRDefault="00BE6C78">
      <w:pPr>
        <w:ind w:left="360"/>
        <w:jc w:val="both"/>
        <w:pPrChange w:id="596" w:author="VICENTE DIEGO ORTEGA DEL VECCHYO" w:date="2020-10-19T19:27:00Z">
          <w:pPr>
            <w:ind w:left="360"/>
          </w:pPr>
        </w:pPrChange>
      </w:pPr>
      <w:r>
        <w:t>When you run the program, it is advisable that in the first epoch you run the program for a long time to achieve mutation-</w:t>
      </w:r>
      <w:r w:rsidR="00977ACD">
        <w:t>drift-</w:t>
      </w:r>
      <w:r>
        <w:t>selection balance at the end of that first epoch</w:t>
      </w:r>
      <w:r w:rsidR="0071298E">
        <w:t xml:space="preserve"> (This is called the burn-in period)</w:t>
      </w:r>
      <w:r>
        <w:t>. In our experiments, we have seen that running the program for 16N generations is sufficient to achieve mutation-selection balance.</w:t>
      </w:r>
    </w:p>
    <w:p w14:paraId="5E6F0A1B" w14:textId="77777777" w:rsidR="00BE6C78" w:rsidRDefault="00BE6C78">
      <w:pPr>
        <w:jc w:val="both"/>
        <w:pPrChange w:id="597" w:author="VICENTE DIEGO ORTEGA DEL VECCHYO" w:date="2020-10-19T19:27:00Z">
          <w:pPr/>
        </w:pPrChange>
      </w:pPr>
    </w:p>
    <w:p w14:paraId="2B9A5C33" w14:textId="0DE3549D" w:rsidR="00BE6C78" w:rsidRPr="001B528D" w:rsidRDefault="00D15B45">
      <w:pPr>
        <w:ind w:left="360"/>
        <w:jc w:val="both"/>
        <w:pPrChange w:id="598" w:author="VICENTE DIEGO ORTEGA DEL VECCHYO" w:date="2020-10-19T19:27:00Z">
          <w:pPr>
            <w:ind w:left="360"/>
          </w:pPr>
        </w:pPrChange>
      </w:pPr>
      <w:r w:rsidRPr="001B528D">
        <w:t>Example:</w:t>
      </w:r>
    </w:p>
    <w:p w14:paraId="256E1CEF" w14:textId="77777777" w:rsidR="00E50DBC" w:rsidRDefault="00E50DBC">
      <w:pPr>
        <w:pStyle w:val="Parameter"/>
        <w:ind w:left="360"/>
        <w:jc w:val="both"/>
        <w:pPrChange w:id="599" w:author="VICENTE DIEGO ORTEGA DEL VECCHYO" w:date="2020-10-19T19:27:00Z">
          <w:pPr>
            <w:pStyle w:val="Parameter"/>
            <w:ind w:left="360"/>
          </w:pPr>
        </w:pPrChange>
      </w:pPr>
      <w:r>
        <w:t>DemographicHistory: Bottleneck.txt</w:t>
      </w:r>
    </w:p>
    <w:p w14:paraId="60D4AECB" w14:textId="77777777" w:rsidR="00BE6C78" w:rsidRDefault="00BE6C78">
      <w:pPr>
        <w:jc w:val="both"/>
        <w:pPrChange w:id="600" w:author="VICENTE DIEGO ORTEGA DEL VECCHYO" w:date="2020-10-19T19:27:00Z">
          <w:pPr/>
        </w:pPrChange>
      </w:pPr>
    </w:p>
    <w:p w14:paraId="0CFBD478" w14:textId="2D79551C" w:rsidR="00BE6C78" w:rsidRDefault="00E50DBC">
      <w:pPr>
        <w:ind w:left="360"/>
        <w:jc w:val="both"/>
        <w:pPrChange w:id="601" w:author="VICENTE DIEGO ORTEGA DEL VECCHYO" w:date="2020-10-19T19:27:00Z">
          <w:pPr>
            <w:ind w:left="360"/>
          </w:pPr>
        </w:pPrChange>
      </w:pPr>
      <w:r>
        <w:t xml:space="preserve">Bottleneck.txt is a </w:t>
      </w:r>
      <w:r w:rsidR="00BE6C78">
        <w:t xml:space="preserve">text </w:t>
      </w:r>
      <w:r>
        <w:t xml:space="preserve">file </w:t>
      </w:r>
      <w:r w:rsidR="00883B97">
        <w:t>provided in the d</w:t>
      </w:r>
      <w:r w:rsidR="00E57D12">
        <w:t>ownloaded folder</w:t>
      </w:r>
      <w:r w:rsidR="00AF530B">
        <w:t xml:space="preserve"> and shown here</w:t>
      </w:r>
      <w:r w:rsidR="00BE6C78">
        <w:t xml:space="preserve">.  Two epochs are described in the file, one per line. During the first epoch the population size </w:t>
      </w:r>
      <w:r w:rsidR="00BB0FC8">
        <w:t xml:space="preserve">(2N) </w:t>
      </w:r>
      <w:r w:rsidR="00BE6C78">
        <w:t xml:space="preserve">is 1,000 and lasts 8,000 generations.  This is followed by an epoch with a population size of 2N = 100 for 100 generations. </w:t>
      </w:r>
    </w:p>
    <w:p w14:paraId="60DCAD93" w14:textId="77777777" w:rsidR="00BE6C78" w:rsidRDefault="00BE6C78">
      <w:pPr>
        <w:ind w:left="360"/>
        <w:jc w:val="both"/>
        <w:pPrChange w:id="602" w:author="VICENTE DIEGO ORTEGA DEL VECCHYO" w:date="2020-10-19T19:27:00Z">
          <w:pPr>
            <w:ind w:left="360"/>
          </w:pPr>
        </w:pPrChange>
      </w:pPr>
    </w:p>
    <w:p w14:paraId="68041493" w14:textId="15FAF978" w:rsidR="00E50DBC" w:rsidRDefault="00BE6C78">
      <w:pPr>
        <w:ind w:left="360"/>
        <w:jc w:val="both"/>
        <w:pPrChange w:id="603" w:author="VICENTE DIEGO ORTEGA DEL VECCHYO" w:date="2020-10-19T19:27:00Z">
          <w:pPr>
            <w:ind w:left="360"/>
          </w:pPr>
        </w:pPrChange>
      </w:pPr>
      <w:r w:rsidRPr="00BE6C78">
        <w:rPr>
          <w:noProof/>
        </w:rPr>
        <w:drawing>
          <wp:inline distT="0" distB="0" distL="0" distR="0" wp14:anchorId="58412591" wp14:editId="22D6D2C6">
            <wp:extent cx="2743200" cy="869950"/>
            <wp:effectExtent l="25400" t="25400" r="25400" b="190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9033"/>
                    <a:stretch/>
                  </pic:blipFill>
                  <pic:spPr bwMode="auto">
                    <a:xfrm>
                      <a:off x="0" y="0"/>
                      <a:ext cx="2743200" cy="8699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48E52ED8" w14:textId="77777777" w:rsidR="00E50DBC" w:rsidRDefault="00E50DBC">
      <w:pPr>
        <w:jc w:val="both"/>
        <w:pPrChange w:id="604" w:author="VICENTE DIEGO ORTEGA DEL VECCHYO" w:date="2020-10-19T19:27:00Z">
          <w:pPr/>
        </w:pPrChange>
      </w:pPr>
    </w:p>
    <w:p w14:paraId="0301BD74" w14:textId="7834C57B" w:rsidR="002D5A36" w:rsidRDefault="00A8333C">
      <w:pPr>
        <w:ind w:left="360"/>
        <w:jc w:val="both"/>
        <w:pPrChange w:id="605" w:author="VICENTE DIEGO ORTEGA DEL VECCHYO" w:date="2020-10-19T19:27:00Z">
          <w:pPr>
            <w:ind w:left="360"/>
          </w:pPr>
        </w:pPrChange>
      </w:pPr>
      <w:r>
        <w:t>Further examples a</w:t>
      </w:r>
      <w:r w:rsidR="00E6181E">
        <w:t>re given in the download folder:</w:t>
      </w:r>
    </w:p>
    <w:p w14:paraId="0775DC4A" w14:textId="11C093F0" w:rsidR="00A8333C" w:rsidRDefault="00A8333C">
      <w:pPr>
        <w:pStyle w:val="ListParagraph"/>
        <w:numPr>
          <w:ilvl w:val="0"/>
          <w:numId w:val="12"/>
        </w:numPr>
        <w:jc w:val="both"/>
        <w:pPrChange w:id="606" w:author="VICENTE DIEGO ORTEGA DEL VECCHYO" w:date="2020-10-19T19:27:00Z">
          <w:pPr>
            <w:pStyle w:val="ListParagraph"/>
            <w:numPr>
              <w:numId w:val="12"/>
            </w:numPr>
            <w:ind w:left="1080" w:hanging="360"/>
          </w:pPr>
        </w:pPrChange>
      </w:pPr>
      <w:r w:rsidRPr="00A8333C">
        <w:t>DemographicHistoryBreedDogs1000.txt</w:t>
      </w:r>
      <w:r w:rsidR="004E608D">
        <w:t xml:space="preserve"> </w:t>
      </w:r>
    </w:p>
    <w:p w14:paraId="37BBF95E" w14:textId="210D37EB" w:rsidR="00F62C54" w:rsidRDefault="00B32CB9">
      <w:pPr>
        <w:pStyle w:val="ListParagraph"/>
        <w:numPr>
          <w:ilvl w:val="0"/>
          <w:numId w:val="12"/>
        </w:numPr>
        <w:jc w:val="both"/>
        <w:pPrChange w:id="607" w:author="VICENTE DIEGO ORTEGA DEL VECCHYO" w:date="2020-10-19T19:27:00Z">
          <w:pPr>
            <w:pStyle w:val="ListParagraph"/>
            <w:numPr>
              <w:numId w:val="12"/>
            </w:numPr>
            <w:ind w:left="1080" w:hanging="360"/>
          </w:pPr>
        </w:pPrChange>
      </w:pPr>
      <w:r w:rsidRPr="00B32CB9">
        <w:t>Demogr</w:t>
      </w:r>
      <w:r>
        <w:t>aphicHistoryTwoConstantSizes</w:t>
      </w:r>
      <w:r w:rsidR="00A8333C" w:rsidRPr="00A8333C">
        <w:t>.txt</w:t>
      </w:r>
    </w:p>
    <w:p w14:paraId="03EBBC25" w14:textId="77777777" w:rsidR="00F62C54" w:rsidRDefault="00F62C54">
      <w:pPr>
        <w:ind w:left="720"/>
        <w:jc w:val="both"/>
        <w:pPrChange w:id="608" w:author="VICENTE DIEGO ORTEGA DEL VECCHYO" w:date="2020-10-19T19:27:00Z">
          <w:pPr>
            <w:ind w:left="720"/>
          </w:pPr>
        </w:pPrChange>
      </w:pPr>
    </w:p>
    <w:p w14:paraId="0DEB173D" w14:textId="77777777" w:rsidR="004E608D" w:rsidRDefault="004E608D">
      <w:pPr>
        <w:ind w:left="720"/>
        <w:jc w:val="both"/>
        <w:pPrChange w:id="609" w:author="VICENTE DIEGO ORTEGA DEL VECCHYO" w:date="2020-10-19T19:27:00Z">
          <w:pPr>
            <w:ind w:left="720"/>
          </w:pPr>
        </w:pPrChange>
      </w:pPr>
    </w:p>
    <w:p w14:paraId="3DDA8EAD" w14:textId="5B0A4790" w:rsidR="00883B97" w:rsidRPr="004A175B" w:rsidRDefault="00883B97">
      <w:pPr>
        <w:ind w:firstLine="360"/>
        <w:jc w:val="both"/>
        <w:rPr>
          <w:b/>
        </w:rPr>
        <w:pPrChange w:id="610" w:author="VICENTE DIEGO ORTEGA DEL VECCHYO" w:date="2020-10-19T19:27:00Z">
          <w:pPr>
            <w:ind w:firstLine="360"/>
          </w:pPr>
        </w:pPrChange>
      </w:pPr>
      <w:r w:rsidRPr="004A175B">
        <w:rPr>
          <w:b/>
        </w:rPr>
        <w:t>Mutation</w:t>
      </w:r>
      <w:r w:rsidR="007A6DAA">
        <w:rPr>
          <w:b/>
        </w:rPr>
        <w:t>R</w:t>
      </w:r>
      <w:r w:rsidRPr="004A175B">
        <w:rPr>
          <w:b/>
        </w:rPr>
        <w:t>ate</w:t>
      </w:r>
      <w:r w:rsidR="002347C5">
        <w:rPr>
          <w:b/>
        </w:rPr>
        <w:t>:</w:t>
      </w:r>
      <w:r w:rsidR="004A175B" w:rsidRPr="004A175B">
        <w:rPr>
          <w:b/>
        </w:rPr>
        <w:t xml:space="preserve"> (Required)</w:t>
      </w:r>
    </w:p>
    <w:p w14:paraId="04A04503" w14:textId="77777777" w:rsidR="00883B97" w:rsidRDefault="00883B97">
      <w:pPr>
        <w:ind w:left="360"/>
        <w:jc w:val="both"/>
        <w:pPrChange w:id="611" w:author="VICENTE DIEGO ORTEGA DEL VECCHYO" w:date="2020-10-19T19:27:00Z">
          <w:pPr>
            <w:ind w:left="360"/>
          </w:pPr>
        </w:pPrChange>
      </w:pPr>
    </w:p>
    <w:p w14:paraId="1384467B" w14:textId="0EA0D331" w:rsidR="00883B97" w:rsidRDefault="00E50DBC">
      <w:pPr>
        <w:ind w:left="360"/>
        <w:jc w:val="both"/>
        <w:pPrChange w:id="612" w:author="VICENTE DIEGO ORTEGA DEL VECCHYO" w:date="2020-10-19T19:27:00Z">
          <w:pPr>
            <w:ind w:left="360"/>
          </w:pPr>
        </w:pPrChange>
      </w:pPr>
      <w:r>
        <w:t xml:space="preserve">This specifies </w:t>
      </w:r>
      <w:r w:rsidRPr="003B2894">
        <w:t xml:space="preserve">the </w:t>
      </w:r>
      <w:r w:rsidR="00A30BF6" w:rsidRPr="0014193A">
        <w:t xml:space="preserve">value of </w:t>
      </w:r>
      <w:ins w:id="613" w:author="VICENTE DIEGO ORTEGA DEL VECCHYO" w:date="2020-10-19T21:31:00Z">
        <w:r w:rsidR="00685BAD">
          <w:rPr>
            <w:rFonts w:ascii="Times New Roman" w:hAnsi="Times New Roman" w:cs="Times New Roman"/>
          </w:rPr>
          <w:t>θ (4Nμl in diploids, 2Nμl in haploids)</w:t>
        </w:r>
      </w:ins>
      <w:del w:id="614" w:author="VICENTE DIEGO ORTEGA DEL VECCHYO" w:date="2020-10-19T21:31:00Z">
        <w:r w:rsidR="000D1A4C" w:rsidRPr="000D1A4C" w:rsidDel="00685BAD">
          <w:rPr>
            <w:rFonts w:ascii="Calibri" w:hAnsi="Calibri" w:cs="Lucida Grande"/>
            <w:color w:val="000000"/>
          </w:rPr>
          <w:delText>θ</w:delText>
        </w:r>
        <w:r w:rsidR="000D1A4C" w:rsidRPr="00B06CEF" w:rsidDel="00685BAD">
          <w:rPr>
            <w:rFonts w:ascii="Calibri" w:hAnsi="Calibri"/>
          </w:rPr>
          <w:delText xml:space="preserve"> </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Symbol" w:hAnsi="Symbol"/>
          </w:rPr>
          <w:delText></w:delText>
        </w:r>
        <w:r w:rsidR="00500418" w:rsidRPr="003C1614"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Symbol" w:hAnsi="Symbol"/>
          </w:rPr>
          <w:delText></w:delText>
        </w:r>
        <w:r w:rsidR="00500418" w:rsidRPr="00F4462E"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A30BF6" w:rsidRPr="00B06CEF" w:rsidDel="00685BAD">
          <w:rPr>
            <w:rFonts w:ascii="Calibri" w:hAnsi="Calibri"/>
          </w:rPr>
          <w:delText></w:delText>
        </w:r>
        <w:r w:rsidR="0014193A" w:rsidDel="00685BAD">
          <w:rPr>
            <w:rFonts w:ascii="Calibri" w:hAnsi="Calibri"/>
          </w:rPr>
          <w:delText>)</w:delText>
        </w:r>
      </w:del>
      <w:r w:rsidR="00A30BF6" w:rsidRPr="00B06CEF">
        <w:rPr>
          <w:rFonts w:ascii="Calibri" w:hAnsi="Calibri"/>
        </w:rPr>
        <w:t xml:space="preserve"> in the </w:t>
      </w:r>
      <w:r w:rsidRPr="0014193A">
        <w:t>first</w:t>
      </w:r>
      <w:r>
        <w:t xml:space="preserve"> epoch specified by the demographic history. This parameter is equal to the multiplication of </w:t>
      </w:r>
      <w:r w:rsidR="00FD7879">
        <w:t>2</w:t>
      </w:r>
      <w:r w:rsidR="000B04F1">
        <w:t xml:space="preserve"> </w:t>
      </w:r>
      <w:r w:rsidR="00FD7879">
        <w:t xml:space="preserve">* </w:t>
      </w:r>
      <w:r>
        <w:t>the number of chromosomes (in terms of the most ancestral population size) * mutation r</w:t>
      </w:r>
      <w:r w:rsidR="003C3A65">
        <w:t>ate per bp</w:t>
      </w:r>
      <w:r w:rsidR="006D0C00">
        <w:t xml:space="preserve"> </w:t>
      </w:r>
      <w:r w:rsidR="006D0C00" w:rsidRPr="00B06CEF">
        <w:rPr>
          <w:rFonts w:ascii="Symbol" w:hAnsi="Symbol"/>
        </w:rPr>
        <w:t></w:t>
      </w:r>
      <w:r w:rsidR="006D0C00">
        <w:t xml:space="preserve"> </w:t>
      </w:r>
      <w:r w:rsidR="003C3A65">
        <w:t>* number of sites</w:t>
      </w:r>
      <w:r w:rsidR="00D20414">
        <w:t xml:space="preserve"> l</w:t>
      </w:r>
      <w:r w:rsidR="003C3A65">
        <w:t xml:space="preserve"> (bases)</w:t>
      </w:r>
      <w:r>
        <w:t>.</w:t>
      </w:r>
      <w:r w:rsidR="003C3A65">
        <w:t xml:space="preserve"> </w:t>
      </w:r>
      <w:r>
        <w:t xml:space="preserve">A Poisson number of mutations with a mean equal to </w:t>
      </w:r>
      <w:r w:rsidR="000D1A4C">
        <w:t xml:space="preserve">half of </w:t>
      </w:r>
      <w:r>
        <w:t xml:space="preserve">what is specified by this parameter enter the population every generation. </w:t>
      </w:r>
      <w:r w:rsidR="00F525C4">
        <w:t>The mutation rate is re-scaled a</w:t>
      </w:r>
      <w:r w:rsidR="00151C0A">
        <w:t>utomatically</w:t>
      </w:r>
      <w:r w:rsidR="00F525C4">
        <w:t xml:space="preserve"> when the population changes its size in following epochs. As an example, if the population size is doubled in one particular epoch, the mutation rate is also doubled in that epoch.</w:t>
      </w:r>
    </w:p>
    <w:p w14:paraId="7D8FBB59" w14:textId="51331A53" w:rsidR="00B95AE9" w:rsidRDefault="003C1614">
      <w:pPr>
        <w:ind w:left="360"/>
        <w:jc w:val="both"/>
        <w:pPrChange w:id="615" w:author="VICENTE DIEGO ORTEGA DEL VECCHYO" w:date="2020-10-19T19:27:00Z">
          <w:pPr>
            <w:ind w:left="360"/>
          </w:pPr>
        </w:pPrChange>
      </w:pPr>
      <w:r>
        <w:t>The mutation rate must be a nonnegative decimal.</w:t>
      </w:r>
    </w:p>
    <w:p w14:paraId="3085C343" w14:textId="77777777" w:rsidR="003C1614" w:rsidRDefault="003C1614">
      <w:pPr>
        <w:ind w:left="360"/>
        <w:jc w:val="both"/>
        <w:pPrChange w:id="616" w:author="VICENTE DIEGO ORTEGA DEL VECCHYO" w:date="2020-10-19T19:27:00Z">
          <w:pPr>
            <w:ind w:left="360"/>
          </w:pPr>
        </w:pPrChange>
      </w:pPr>
    </w:p>
    <w:p w14:paraId="48958AF7" w14:textId="0D4DB18A" w:rsidR="00883B97" w:rsidRDefault="00E50DBC">
      <w:pPr>
        <w:ind w:left="360"/>
        <w:jc w:val="both"/>
        <w:pPrChange w:id="617" w:author="VICENTE DIEGO ORTEGA DEL VECCHYO" w:date="2020-10-19T19:27:00Z">
          <w:pPr>
            <w:ind w:left="360"/>
          </w:pPr>
        </w:pPrChange>
      </w:pPr>
      <w:r>
        <w:t xml:space="preserve">We recommend to not try </w:t>
      </w:r>
      <w:r w:rsidR="000D1A4C" w:rsidRPr="000D1A4C">
        <w:rPr>
          <w:rFonts w:ascii="Calibri" w:hAnsi="Calibri" w:cs="Lucida Grande"/>
          <w:color w:val="000000"/>
        </w:rPr>
        <w:t>θ</w:t>
      </w:r>
      <w:r w:rsidR="000D1A4C" w:rsidRPr="00B06CEF" w:rsidDel="000D1A4C">
        <w:rPr>
          <w:rFonts w:ascii="Symbol" w:hAnsi="Symbol"/>
        </w:rPr>
        <w:t></w:t>
      </w:r>
      <w:r w:rsidR="00B06CEF">
        <w:rPr>
          <w:rFonts w:ascii="Symbol" w:hAnsi="Symbol"/>
        </w:rPr>
        <w:t></w:t>
      </w:r>
      <w:r>
        <w:t xml:space="preserve">values higher than </w:t>
      </w:r>
      <w:r w:rsidR="00D73D5D">
        <w:t>2</w:t>
      </w:r>
      <w:r>
        <w:t xml:space="preserve">000 due to </w:t>
      </w:r>
      <w:r w:rsidR="00FC4388">
        <w:t xml:space="preserve">restrictions with the number of sites that can be simulated in each run of PReFerSim. </w:t>
      </w:r>
      <w:r w:rsidR="00B16D7B">
        <w:t>The number of sites simulated in each run cannot exceed 2,000,000,000. PReFerSim will make an estimate of the number of sites that will be simulated each run</w:t>
      </w:r>
      <w:r w:rsidR="000C16B0">
        <w:t xml:space="preserve"> given the mutation rate and demographic history given to the program. If this number exceeds 2,000,000,000 then </w:t>
      </w:r>
      <w:r w:rsidR="007A6DAA">
        <w:t>the program will end and ask you to lower the mutation rate given in</w:t>
      </w:r>
      <w:r w:rsidR="00F05505">
        <w:t xml:space="preserve"> MutationRate.</w:t>
      </w:r>
      <w:r w:rsidR="00600712">
        <w:t xml:space="preserve"> If you wish to simulate a large number of sites, we recommend doing many independent runs of PReFerSim using the same parameter file but a different random seed and replicate number (see section 9 for an example).</w:t>
      </w:r>
      <w:r w:rsidR="00307BE0">
        <w:t xml:space="preserve"> Note that under the PRF model, every </w:t>
      </w:r>
      <w:r w:rsidR="00102C63">
        <w:t xml:space="preserve">new </w:t>
      </w:r>
      <w:r w:rsidR="00307BE0">
        <w:t xml:space="preserve">mutation is independent. Therefore, it is exactly the same to run </w:t>
      </w:r>
      <w:r w:rsidR="00E3349A">
        <w:t>PReFerSim</w:t>
      </w:r>
      <w:r w:rsidR="00307BE0">
        <w:t xml:space="preserve"> once to simulate 10 million sites to run</w:t>
      </w:r>
      <w:r w:rsidR="00F52262">
        <w:t xml:space="preserve"> PReFerSim</w:t>
      </w:r>
      <w:r w:rsidR="00307BE0">
        <w:t xml:space="preserve"> ten times to simulate 1 million sites.</w:t>
      </w:r>
    </w:p>
    <w:p w14:paraId="3B486D82" w14:textId="77777777" w:rsidR="00883B97" w:rsidRDefault="00883B97">
      <w:pPr>
        <w:ind w:left="360"/>
        <w:jc w:val="both"/>
        <w:pPrChange w:id="618" w:author="VICENTE DIEGO ORTEGA DEL VECCHYO" w:date="2020-10-19T19:27:00Z">
          <w:pPr>
            <w:ind w:left="360"/>
          </w:pPr>
        </w:pPrChange>
      </w:pPr>
    </w:p>
    <w:p w14:paraId="57954E5F" w14:textId="1CC93B76" w:rsidR="00E50DBC" w:rsidRPr="000A6000" w:rsidRDefault="00B95AE9">
      <w:pPr>
        <w:ind w:left="360"/>
        <w:jc w:val="both"/>
        <w:pPrChange w:id="619" w:author="VICENTE DIEGO ORTEGA DEL VECCHYO" w:date="2020-10-19T19:27:00Z">
          <w:pPr>
            <w:ind w:left="360"/>
          </w:pPr>
        </w:pPrChange>
      </w:pPr>
      <w:r w:rsidRPr="000A6000">
        <w:t>Example:</w:t>
      </w:r>
    </w:p>
    <w:p w14:paraId="2CCB8A6D" w14:textId="2103B6B3" w:rsidR="00E50DBC" w:rsidRDefault="00E50DBC">
      <w:pPr>
        <w:pStyle w:val="Parameter"/>
        <w:ind w:firstLine="360"/>
        <w:jc w:val="both"/>
        <w:pPrChange w:id="620" w:author="VICENTE DIEGO ORTEGA DEL VECCHYO" w:date="2020-10-19T19:27:00Z">
          <w:pPr>
            <w:pStyle w:val="Parameter"/>
            <w:ind w:firstLine="360"/>
          </w:pPr>
        </w:pPrChange>
      </w:pPr>
      <w:r>
        <w:t>MutationRate: 4</w:t>
      </w:r>
    </w:p>
    <w:p w14:paraId="52C7FB87" w14:textId="77777777" w:rsidR="00E359F0" w:rsidRDefault="00E359F0">
      <w:pPr>
        <w:jc w:val="both"/>
        <w:rPr>
          <w:b/>
        </w:rPr>
        <w:pPrChange w:id="621" w:author="VICENTE DIEGO ORTEGA DEL VECCHYO" w:date="2020-10-19T19:27:00Z">
          <w:pPr/>
        </w:pPrChange>
      </w:pPr>
    </w:p>
    <w:p w14:paraId="10007B9C" w14:textId="36C16743" w:rsidR="0081602D" w:rsidRDefault="0081602D">
      <w:pPr>
        <w:ind w:firstLine="360"/>
        <w:jc w:val="both"/>
        <w:rPr>
          <w:b/>
        </w:rPr>
        <w:pPrChange w:id="622" w:author="VICENTE DIEGO ORTEGA DEL VECCHYO" w:date="2020-10-19T19:27:00Z">
          <w:pPr>
            <w:ind w:firstLine="360"/>
          </w:pPr>
        </w:pPrChange>
      </w:pPr>
      <w:r w:rsidRPr="0081602D">
        <w:rPr>
          <w:b/>
        </w:rPr>
        <w:t>h</w:t>
      </w:r>
      <w:r w:rsidR="002347C5">
        <w:rPr>
          <w:b/>
        </w:rPr>
        <w:t>:</w:t>
      </w:r>
      <w:r w:rsidRPr="0081602D">
        <w:rPr>
          <w:b/>
        </w:rPr>
        <w:t xml:space="preserve"> (</w:t>
      </w:r>
      <w:r w:rsidR="00E359F0">
        <w:rPr>
          <w:b/>
        </w:rPr>
        <w:t xml:space="preserve">Dominance coefficient, </w:t>
      </w:r>
      <w:r w:rsidRPr="0081602D">
        <w:rPr>
          <w:b/>
        </w:rPr>
        <w:t>Optional)</w:t>
      </w:r>
    </w:p>
    <w:p w14:paraId="62065502" w14:textId="77777777" w:rsidR="00E359F0" w:rsidRPr="0081602D" w:rsidRDefault="00E359F0">
      <w:pPr>
        <w:ind w:firstLine="360"/>
        <w:jc w:val="both"/>
        <w:rPr>
          <w:b/>
        </w:rPr>
        <w:pPrChange w:id="623" w:author="VICENTE DIEGO ORTEGA DEL VECCHYO" w:date="2020-10-19T19:27:00Z">
          <w:pPr>
            <w:ind w:firstLine="360"/>
          </w:pPr>
        </w:pPrChange>
      </w:pPr>
    </w:p>
    <w:p w14:paraId="3B7E7C44" w14:textId="547B87F8" w:rsidR="0081602D" w:rsidRDefault="0081602D">
      <w:pPr>
        <w:ind w:left="360"/>
        <w:jc w:val="both"/>
        <w:pPrChange w:id="624" w:author="VICENTE DIEGO ORTEGA DEL VECCHYO" w:date="2020-10-19T19:27:00Z">
          <w:pPr>
            <w:ind w:left="360"/>
          </w:pPr>
        </w:pPrChange>
      </w:pPr>
      <w:r>
        <w:t xml:space="preserve">h is the dominance coefficient of mutations. </w:t>
      </w:r>
      <w:r w:rsidR="00902570">
        <w:t>The fitnesses of the genotypes are A1A1 = 1; A1A2 = 1-h*(2*s); A2A2 = 1-(2*s).</w:t>
      </w:r>
      <w:r w:rsidR="000A2D39">
        <w:t xml:space="preserve"> </w:t>
      </w:r>
      <w:r w:rsidR="004168C4">
        <w:t xml:space="preserve"> S</w:t>
      </w:r>
      <w:r w:rsidR="000A2D39">
        <w:t xml:space="preserve">et </w:t>
      </w:r>
      <w:r w:rsidR="004168C4">
        <w:t xml:space="preserve">h </w:t>
      </w:r>
      <w:r w:rsidR="000A2D39">
        <w:t>to 1.0 for dominant</w:t>
      </w:r>
      <w:r w:rsidR="00FD6242">
        <w:t xml:space="preserve"> mutations</w:t>
      </w:r>
      <w:r w:rsidR="000A2D39">
        <w:t>, 0.5 for additive</w:t>
      </w:r>
      <w:r w:rsidR="00B4498C">
        <w:t xml:space="preserve"> mutations</w:t>
      </w:r>
      <w:r w:rsidR="000A2D39">
        <w:t>, 0 for recessive</w:t>
      </w:r>
      <w:r w:rsidR="00B4498C">
        <w:t xml:space="preserve"> mutations</w:t>
      </w:r>
      <w:r w:rsidR="000A2D39">
        <w:t xml:space="preserve">.  </w:t>
      </w:r>
    </w:p>
    <w:p w14:paraId="5538471C" w14:textId="61818047" w:rsidR="0081602D" w:rsidRDefault="0081602D">
      <w:pPr>
        <w:ind w:left="360"/>
        <w:jc w:val="both"/>
        <w:pPrChange w:id="625" w:author="VICENTE DIEGO ORTEGA DEL VECCHYO" w:date="2020-10-19T19:27:00Z">
          <w:pPr>
            <w:ind w:left="360"/>
          </w:pPr>
        </w:pPrChange>
      </w:pPr>
      <w:r>
        <w:t>This must be a decimal number</w:t>
      </w:r>
      <w:r w:rsidR="00665649">
        <w:t xml:space="preserve"> between 0 and 1</w:t>
      </w:r>
      <w:r w:rsidR="00817AED">
        <w:t>.</w:t>
      </w:r>
      <w:r w:rsidR="000A2D39">
        <w:t xml:space="preserve"> </w:t>
      </w:r>
      <w:r>
        <w:t>[Default value = 0.5]</w:t>
      </w:r>
      <w:r w:rsidR="000A2D39">
        <w:t xml:space="preserve">. </w:t>
      </w:r>
    </w:p>
    <w:p w14:paraId="666DA216" w14:textId="77777777" w:rsidR="0081602D" w:rsidRDefault="0081602D">
      <w:pPr>
        <w:ind w:firstLine="360"/>
        <w:jc w:val="both"/>
        <w:pPrChange w:id="626" w:author="VICENTE DIEGO ORTEGA DEL VECCHYO" w:date="2020-10-19T19:27:00Z">
          <w:pPr>
            <w:ind w:firstLine="360"/>
          </w:pPr>
        </w:pPrChange>
      </w:pPr>
    </w:p>
    <w:p w14:paraId="7D92D1AE" w14:textId="6B0CD5A9" w:rsidR="0081602D" w:rsidRPr="00E359F0" w:rsidRDefault="0081602D">
      <w:pPr>
        <w:ind w:firstLine="360"/>
        <w:jc w:val="both"/>
        <w:rPr>
          <w:u w:val="single"/>
        </w:rPr>
        <w:pPrChange w:id="627" w:author="VICENTE DIEGO ORTEGA DEL VECCHYO" w:date="2020-10-19T19:27:00Z">
          <w:pPr>
            <w:ind w:firstLine="360"/>
          </w:pPr>
        </w:pPrChange>
      </w:pPr>
      <w:r w:rsidRPr="00E359F0">
        <w:rPr>
          <w:u w:val="single"/>
        </w:rPr>
        <w:t>Example:</w:t>
      </w:r>
    </w:p>
    <w:p w14:paraId="04830164" w14:textId="77777777" w:rsidR="0081602D" w:rsidRDefault="0081602D">
      <w:pPr>
        <w:ind w:firstLine="360"/>
        <w:jc w:val="both"/>
        <w:pPrChange w:id="628" w:author="VICENTE DIEGO ORTEGA DEL VECCHYO" w:date="2020-10-19T19:27:00Z">
          <w:pPr>
            <w:ind w:firstLine="360"/>
          </w:pPr>
        </w:pPrChange>
      </w:pPr>
    </w:p>
    <w:p w14:paraId="30D91280" w14:textId="77777777" w:rsidR="0081602D" w:rsidRDefault="0081602D">
      <w:pPr>
        <w:pStyle w:val="Parameter"/>
        <w:ind w:left="360"/>
        <w:jc w:val="both"/>
        <w:pPrChange w:id="629" w:author="VICENTE DIEGO ORTEGA DEL VECCHYO" w:date="2020-10-19T19:27:00Z">
          <w:pPr>
            <w:pStyle w:val="Parameter"/>
            <w:ind w:left="360"/>
          </w:pPr>
        </w:pPrChange>
      </w:pPr>
      <w:r>
        <w:t>h: 0.5</w:t>
      </w:r>
    </w:p>
    <w:p w14:paraId="748E3E7F" w14:textId="77777777" w:rsidR="0081602D" w:rsidRDefault="0081602D">
      <w:pPr>
        <w:jc w:val="both"/>
        <w:rPr>
          <w:b/>
        </w:rPr>
        <w:pPrChange w:id="630" w:author="VICENTE DIEGO ORTEGA DEL VECCHYO" w:date="2020-10-19T19:27:00Z">
          <w:pPr/>
        </w:pPrChange>
      </w:pPr>
    </w:p>
    <w:p w14:paraId="1FE79660" w14:textId="69E7B0F1" w:rsidR="004A175B" w:rsidRDefault="004A175B">
      <w:pPr>
        <w:jc w:val="both"/>
        <w:rPr>
          <w:b/>
        </w:rPr>
        <w:pPrChange w:id="631" w:author="VICENTE DIEGO ORTEGA DEL VECCHYO" w:date="2020-10-19T19:27:00Z">
          <w:pPr/>
        </w:pPrChange>
      </w:pPr>
      <w:r>
        <w:rPr>
          <w:b/>
        </w:rPr>
        <w:tab/>
      </w:r>
    </w:p>
    <w:p w14:paraId="43CE450D" w14:textId="0283F9BA" w:rsidR="004A175B" w:rsidRPr="00B30799" w:rsidRDefault="004A175B">
      <w:pPr>
        <w:pStyle w:val="headingsub"/>
        <w:jc w:val="both"/>
        <w:pPrChange w:id="632" w:author="VICENTE DIEGO ORTEGA DEL VECCHYO" w:date="2020-10-19T19:27:00Z">
          <w:pPr>
            <w:pStyle w:val="headingsub"/>
          </w:pPr>
        </w:pPrChange>
      </w:pPr>
      <w:r w:rsidRPr="00B30799">
        <w:t>Specifying the distribution of fitness effects</w:t>
      </w:r>
      <w:r w:rsidR="00674DA8" w:rsidRPr="00B30799">
        <w:t xml:space="preserve"> (Required)</w:t>
      </w:r>
    </w:p>
    <w:p w14:paraId="59EB2748" w14:textId="77777777" w:rsidR="004A175B" w:rsidRPr="000524D1" w:rsidRDefault="004A175B">
      <w:pPr>
        <w:jc w:val="both"/>
        <w:rPr>
          <w:b/>
        </w:rPr>
        <w:pPrChange w:id="633" w:author="VICENTE DIEGO ORTEGA DEL VECCHYO" w:date="2020-10-19T19:27:00Z">
          <w:pPr/>
        </w:pPrChange>
      </w:pPr>
    </w:p>
    <w:p w14:paraId="1AD0A8E3" w14:textId="4E58EF02" w:rsidR="009F6E95" w:rsidRDefault="00E57D12">
      <w:pPr>
        <w:ind w:left="360"/>
        <w:jc w:val="both"/>
        <w:pPrChange w:id="634" w:author="VICENTE DIEGO ORTEGA DEL VECCHYO" w:date="2020-10-19T19:27:00Z">
          <w:pPr>
            <w:ind w:left="360"/>
          </w:pPr>
        </w:pPrChange>
      </w:pPr>
      <w:r>
        <w:t>To run PReFerSim, you</w:t>
      </w:r>
      <w:r w:rsidR="000524D1">
        <w:t xml:space="preserve"> must specify</w:t>
      </w:r>
      <w:r w:rsidR="00E50DBC">
        <w:t xml:space="preserve"> the </w:t>
      </w:r>
      <w:r w:rsidR="000524D1">
        <w:t xml:space="preserve">distribution of fitness effect you wish </w:t>
      </w:r>
      <w:r w:rsidR="00E50DBC">
        <w:t>to use. The fitnesses of the genotypes are A1A1 = 1; A1A2 = 1-h*(2*s); A2A2 = 1-(2*s)</w:t>
      </w:r>
      <w:r w:rsidR="00F21E04">
        <w:t>, where A2 is the derived allele</w:t>
      </w:r>
      <w:r w:rsidR="00E50DBC">
        <w:t>.</w:t>
      </w:r>
      <w:r w:rsidR="00952C90">
        <w:t xml:space="preserve"> </w:t>
      </w:r>
      <w:r w:rsidR="00611E60">
        <w:t xml:space="preserve">Under any conditions </w:t>
      </w:r>
      <w:r w:rsidR="009049DB">
        <w:t xml:space="preserve">that </w:t>
      </w:r>
      <w:r w:rsidR="00611E60">
        <w:t>the program is r</w:t>
      </w:r>
      <w:r w:rsidR="00151C0A">
        <w:t>u</w:t>
      </w:r>
      <w:r w:rsidR="00611E60">
        <w:t xml:space="preserve">n, the value of s for any </w:t>
      </w:r>
      <w:r w:rsidR="00AA7176">
        <w:t>segregating site</w:t>
      </w:r>
      <w:r w:rsidR="00611E60">
        <w:t xml:space="preserve"> cannot exceed 0.5. If it does, </w:t>
      </w:r>
      <w:r w:rsidR="006970B8">
        <w:t xml:space="preserve">PReFerSim will set </w:t>
      </w:r>
      <w:r w:rsidR="00611E60">
        <w:t xml:space="preserve">the value of </w:t>
      </w:r>
      <w:r w:rsidR="00D35B11">
        <w:t xml:space="preserve">s </w:t>
      </w:r>
      <w:r w:rsidR="00611E60">
        <w:t>to 0.5</w:t>
      </w:r>
      <w:r w:rsidR="00FB3D34">
        <w:t xml:space="preserve"> for that segregating site</w:t>
      </w:r>
      <w:r w:rsidR="00611E60">
        <w:t xml:space="preserve">. </w:t>
      </w:r>
      <w:r w:rsidR="00E50DBC">
        <w:t>Six distribution</w:t>
      </w:r>
      <w:r w:rsidR="00126169">
        <w:t>s</w:t>
      </w:r>
      <w:r w:rsidR="00E50DBC">
        <w:t xml:space="preserve"> of fitness effects are available </w:t>
      </w:r>
      <w:r w:rsidR="000524D1">
        <w:t xml:space="preserve">within PReFerSim: </w:t>
      </w:r>
      <w:r w:rsidR="00343EBF" w:rsidRPr="00151C0A">
        <w:rPr>
          <w:i/>
        </w:rPr>
        <w:t>point</w:t>
      </w:r>
      <w:r w:rsidR="004A175B" w:rsidRPr="00151C0A">
        <w:rPr>
          <w:i/>
        </w:rPr>
        <w:t xml:space="preserve">, </w:t>
      </w:r>
      <w:r w:rsidR="00343EBF" w:rsidRPr="00151C0A">
        <w:rPr>
          <w:i/>
        </w:rPr>
        <w:t>gamma</w:t>
      </w:r>
      <w:r w:rsidR="004A175B" w:rsidRPr="00151C0A">
        <w:rPr>
          <w:i/>
        </w:rPr>
        <w:t xml:space="preserve">, </w:t>
      </w:r>
      <w:r w:rsidR="00BF0605" w:rsidRPr="00151C0A">
        <w:rPr>
          <w:i/>
        </w:rPr>
        <w:t>log</w:t>
      </w:r>
      <w:r w:rsidR="00343EBF" w:rsidRPr="00151C0A">
        <w:rPr>
          <w:i/>
        </w:rPr>
        <w:t>normal</w:t>
      </w:r>
      <w:r w:rsidR="004A175B" w:rsidRPr="00151C0A">
        <w:rPr>
          <w:i/>
        </w:rPr>
        <w:t xml:space="preserve">, </w:t>
      </w:r>
      <w:r w:rsidR="00343EBF" w:rsidRPr="00151C0A">
        <w:rPr>
          <w:i/>
        </w:rPr>
        <w:t>beta</w:t>
      </w:r>
      <w:r w:rsidR="004A175B" w:rsidRPr="00151C0A">
        <w:rPr>
          <w:i/>
        </w:rPr>
        <w:t xml:space="preserve">, </w:t>
      </w:r>
      <w:r w:rsidR="00343EBF" w:rsidRPr="00151C0A">
        <w:rPr>
          <w:i/>
        </w:rPr>
        <w:t>pointprob</w:t>
      </w:r>
      <w:r w:rsidR="004A175B" w:rsidRPr="00151C0A">
        <w:rPr>
          <w:i/>
        </w:rPr>
        <w:t>, uni</w:t>
      </w:r>
      <w:r w:rsidR="00D15075">
        <w:rPr>
          <w:i/>
        </w:rPr>
        <w:t>f</w:t>
      </w:r>
      <w:r w:rsidR="004A175B" w:rsidRPr="00151C0A">
        <w:rPr>
          <w:i/>
        </w:rPr>
        <w:t>bound</w:t>
      </w:r>
      <w:r w:rsidR="00D15075">
        <w:rPr>
          <w:i/>
        </w:rPr>
        <w:t>s</w:t>
      </w:r>
      <w:r w:rsidR="00BF0605">
        <w:t>.</w:t>
      </w:r>
      <w:r w:rsidR="004A175B">
        <w:t xml:space="preserve">  </w:t>
      </w:r>
      <w:r w:rsidR="00D75FED" w:rsidRPr="00151C0A">
        <w:rPr>
          <w:i/>
        </w:rPr>
        <w:t>point</w:t>
      </w:r>
      <w:r w:rsidR="00D75FED">
        <w:t xml:space="preserve"> assumes that all the mutations have the same selection coefficient</w:t>
      </w:r>
      <w:r w:rsidR="00151C0A">
        <w:t>,</w:t>
      </w:r>
      <w:r w:rsidR="00D75FED">
        <w:t xml:space="preserve"> s.</w:t>
      </w:r>
      <w:r w:rsidR="00A21675">
        <w:t xml:space="preserve"> </w:t>
      </w:r>
      <w:r w:rsidR="00C11F00" w:rsidRPr="00151C0A">
        <w:rPr>
          <w:i/>
        </w:rPr>
        <w:t>gamma</w:t>
      </w:r>
      <w:r w:rsidR="00C11F00">
        <w:t xml:space="preserve"> and </w:t>
      </w:r>
      <w:r w:rsidR="00C11F00" w:rsidRPr="00151C0A">
        <w:rPr>
          <w:i/>
        </w:rPr>
        <w:t>lognormal</w:t>
      </w:r>
      <w:r w:rsidR="00C11F00">
        <w:t xml:space="preserve"> assume a gamma and a log</w:t>
      </w:r>
      <w:r w:rsidR="00653DE8">
        <w:t>-</w:t>
      </w:r>
      <w:r w:rsidR="00C11F00">
        <w:t xml:space="preserve">normal distribution of fitness effects, which have been </w:t>
      </w:r>
      <w:r w:rsidR="002046A4">
        <w:t xml:space="preserve">previously </w:t>
      </w:r>
      <w:r w:rsidR="00E61EBA">
        <w:t xml:space="preserve">used to model </w:t>
      </w:r>
      <w:r w:rsidR="00A41ACA">
        <w:t>the d</w:t>
      </w:r>
      <w:r w:rsidR="00460809">
        <w:t>istribution of fitness effects</w:t>
      </w:r>
      <w:r w:rsidR="00271692">
        <w:t xml:space="preserve"> (DFE)</w:t>
      </w:r>
      <w:r w:rsidR="00460809">
        <w:t xml:space="preserve"> in humans (Boyko et al., 2008).</w:t>
      </w:r>
      <w:r w:rsidR="00701FD8">
        <w:t xml:space="preserve"> </w:t>
      </w:r>
      <w:r w:rsidR="00D15075" w:rsidRPr="00151C0A">
        <w:rPr>
          <w:i/>
        </w:rPr>
        <w:t>Beta</w:t>
      </w:r>
      <w:r w:rsidR="00D15075">
        <w:t xml:space="preserve">, </w:t>
      </w:r>
      <w:r w:rsidR="007B378E" w:rsidRPr="00151C0A">
        <w:rPr>
          <w:i/>
        </w:rPr>
        <w:t>pointprob</w:t>
      </w:r>
      <w:r w:rsidR="007B378E">
        <w:t xml:space="preserve"> and </w:t>
      </w:r>
      <w:r w:rsidR="007B378E" w:rsidRPr="00151C0A">
        <w:rPr>
          <w:i/>
        </w:rPr>
        <w:t>unifbounds</w:t>
      </w:r>
      <w:r w:rsidR="007B378E">
        <w:t xml:space="preserve"> provide highly customizable DFE’s that can be used to model </w:t>
      </w:r>
      <w:r w:rsidR="00017942">
        <w:t>a large family of DFE’s</w:t>
      </w:r>
      <w:r w:rsidR="00F65EDE">
        <w:t>.</w:t>
      </w:r>
      <w:r w:rsidR="00151C0A">
        <w:t xml:space="preserve"> We will describe these in more detail below</w:t>
      </w:r>
      <w:r w:rsidR="00D12A19">
        <w:t>.</w:t>
      </w:r>
    </w:p>
    <w:p w14:paraId="76B6AF12" w14:textId="77777777" w:rsidR="00EB128A" w:rsidRDefault="00EB128A">
      <w:pPr>
        <w:ind w:left="360"/>
        <w:jc w:val="both"/>
        <w:pPrChange w:id="635" w:author="VICENTE DIEGO ORTEGA DEL VECCHYO" w:date="2020-10-19T19:27:00Z">
          <w:pPr>
            <w:ind w:left="360"/>
          </w:pPr>
        </w:pPrChange>
      </w:pPr>
    </w:p>
    <w:p w14:paraId="06F0B1E1" w14:textId="4DABF9B2" w:rsidR="004A175B" w:rsidRDefault="00B82DBB">
      <w:pPr>
        <w:ind w:left="360"/>
        <w:jc w:val="both"/>
        <w:pPrChange w:id="636" w:author="VICENTE DIEGO ORTEGA DEL VECCHYO" w:date="2020-10-19T19:27:00Z">
          <w:pPr>
            <w:ind w:left="360"/>
          </w:pPr>
        </w:pPrChange>
      </w:pPr>
      <w:r>
        <w:t xml:space="preserve">The DFE is specified by the </w:t>
      </w:r>
      <w:r w:rsidR="008533B4">
        <w:t xml:space="preserve">required </w:t>
      </w:r>
      <w:r>
        <w:t xml:space="preserve">parameter DFEType </w:t>
      </w:r>
      <w:r w:rsidR="006D2661">
        <w:t>as well as</w:t>
      </w:r>
      <w:r>
        <w:t xml:space="preserve"> a num</w:t>
      </w:r>
      <w:r w:rsidR="00EB128A">
        <w:t>ber of additional parameters un</w:t>
      </w:r>
      <w:r>
        <w:t>i</w:t>
      </w:r>
      <w:r w:rsidR="00EB128A">
        <w:t>q</w:t>
      </w:r>
      <w:r>
        <w:t xml:space="preserve">ue to each DFE. </w:t>
      </w:r>
      <w:r w:rsidR="000524D1">
        <w:t>Below w</w:t>
      </w:r>
      <w:r>
        <w:t>e describe the parameter options needed for each DFE.</w:t>
      </w:r>
    </w:p>
    <w:p w14:paraId="7D3D8CA8" w14:textId="77777777" w:rsidR="000524D1" w:rsidRDefault="000524D1">
      <w:pPr>
        <w:ind w:left="360"/>
        <w:jc w:val="both"/>
        <w:pPrChange w:id="637" w:author="VICENTE DIEGO ORTEGA DEL VECCHYO" w:date="2020-10-19T19:27:00Z">
          <w:pPr>
            <w:ind w:left="360"/>
          </w:pPr>
        </w:pPrChange>
      </w:pPr>
    </w:p>
    <w:p w14:paraId="3B1FB290" w14:textId="15D889C8" w:rsidR="00B82DBB" w:rsidRPr="00674DA8" w:rsidRDefault="00EF6974">
      <w:pPr>
        <w:pStyle w:val="sub2"/>
        <w:jc w:val="both"/>
        <w:pPrChange w:id="638" w:author="VICENTE DIEGO ORTEGA DEL VECCHYO" w:date="2020-10-19T19:27:00Z">
          <w:pPr>
            <w:pStyle w:val="sub2"/>
          </w:pPr>
        </w:pPrChange>
      </w:pPr>
      <w:r>
        <w:t xml:space="preserve">## </w:t>
      </w:r>
      <w:r w:rsidR="00674DA8" w:rsidRPr="00674DA8">
        <w:t>Constant distribution of fitness effects</w:t>
      </w:r>
      <w:r>
        <w:t xml:space="preserve"> ##</w:t>
      </w:r>
    </w:p>
    <w:p w14:paraId="0C437367" w14:textId="77777777" w:rsidR="00674DA8" w:rsidRDefault="00674DA8">
      <w:pPr>
        <w:pStyle w:val="ListParagraph"/>
        <w:ind w:left="1224"/>
        <w:jc w:val="both"/>
        <w:rPr>
          <w:b/>
        </w:rPr>
        <w:pPrChange w:id="639" w:author="VICENTE DIEGO ORTEGA DEL VECCHYO" w:date="2020-10-19T19:27:00Z">
          <w:pPr>
            <w:pStyle w:val="ListParagraph"/>
            <w:ind w:left="1224"/>
          </w:pPr>
        </w:pPrChange>
      </w:pPr>
    </w:p>
    <w:p w14:paraId="3F99DD75" w14:textId="0A620E0C" w:rsidR="00674DA8" w:rsidRDefault="00EB128A">
      <w:pPr>
        <w:ind w:left="720"/>
        <w:jc w:val="both"/>
        <w:rPr>
          <w:b/>
        </w:rPr>
        <w:pPrChange w:id="640" w:author="VICENTE DIEGO ORTEGA DEL VECCHYO" w:date="2020-10-19T19:27:00Z">
          <w:pPr>
            <w:ind w:left="720"/>
          </w:pPr>
        </w:pPrChange>
      </w:pPr>
      <w:r>
        <w:rPr>
          <w:b/>
        </w:rPr>
        <w:t>DFEType:</w:t>
      </w:r>
      <w:r w:rsidR="00674DA8">
        <w:rPr>
          <w:b/>
        </w:rPr>
        <w:t xml:space="preserve"> (Required)</w:t>
      </w:r>
    </w:p>
    <w:p w14:paraId="5125AD26" w14:textId="3B4CF71D" w:rsidR="006D2661" w:rsidRDefault="00EB128A">
      <w:pPr>
        <w:ind w:left="720"/>
        <w:jc w:val="both"/>
        <w:pPrChange w:id="641" w:author="VICENTE DIEGO ORTEGA DEL VECCHYO" w:date="2020-10-19T19:27:00Z">
          <w:pPr>
            <w:ind w:left="720"/>
          </w:pPr>
        </w:pPrChange>
      </w:pPr>
      <w:r>
        <w:t xml:space="preserve">DFEType specifies the distribution of fitness effects. To specify a constant distribution of fitness effects whereby all the mutations share the same selection coefficient ’s’, use: DFEType: point. </w:t>
      </w:r>
      <w:r w:rsidR="008F5CE7">
        <w:t>One further parameter</w:t>
      </w:r>
      <w:r w:rsidR="00994802">
        <w:t xml:space="preserve">, </w:t>
      </w:r>
      <w:r w:rsidR="00994802" w:rsidRPr="00151C0A">
        <w:t>DFEPointSelectionCoefficient</w:t>
      </w:r>
      <w:r w:rsidR="00994802">
        <w:t>,</w:t>
      </w:r>
      <w:r w:rsidR="008F5CE7">
        <w:t xml:space="preserve"> must be specified</w:t>
      </w:r>
      <w:r>
        <w:t xml:space="preserve"> with this DFEType</w:t>
      </w:r>
      <w:r w:rsidR="00041F9F">
        <w:t>.</w:t>
      </w:r>
    </w:p>
    <w:p w14:paraId="53CD44EC" w14:textId="77777777" w:rsidR="006D2661" w:rsidRDefault="006D2661">
      <w:pPr>
        <w:ind w:left="720"/>
        <w:jc w:val="both"/>
        <w:pPrChange w:id="642" w:author="VICENTE DIEGO ORTEGA DEL VECCHYO" w:date="2020-10-19T19:27:00Z">
          <w:pPr>
            <w:ind w:left="720"/>
          </w:pPr>
        </w:pPrChange>
      </w:pPr>
    </w:p>
    <w:p w14:paraId="3256FBE3" w14:textId="0D31ADFB" w:rsidR="006D2661" w:rsidRPr="00674DA8" w:rsidRDefault="00674DA8">
      <w:pPr>
        <w:ind w:left="720"/>
        <w:jc w:val="both"/>
        <w:rPr>
          <w:b/>
        </w:rPr>
        <w:pPrChange w:id="643" w:author="VICENTE DIEGO ORTEGA DEL VECCHYO" w:date="2020-10-19T19:27:00Z">
          <w:pPr>
            <w:ind w:left="720"/>
          </w:pPr>
        </w:pPrChange>
      </w:pPr>
      <w:r w:rsidRPr="00674DA8">
        <w:rPr>
          <w:b/>
        </w:rPr>
        <w:t>DFEPoi</w:t>
      </w:r>
      <w:r w:rsidR="000B5525">
        <w:rPr>
          <w:b/>
        </w:rPr>
        <w:t xml:space="preserve">ntSelectionCoefficient: </w:t>
      </w:r>
      <w:r>
        <w:rPr>
          <w:b/>
        </w:rPr>
        <w:t>(Required</w:t>
      </w:r>
      <w:r w:rsidR="00B90ADB">
        <w:rPr>
          <w:b/>
        </w:rPr>
        <w:t xml:space="preserve"> with point DFE</w:t>
      </w:r>
      <w:r>
        <w:rPr>
          <w:b/>
        </w:rPr>
        <w:t>)</w:t>
      </w:r>
    </w:p>
    <w:p w14:paraId="41428A8D" w14:textId="16F2F7BB" w:rsidR="004C5A2D" w:rsidRDefault="00674DA8">
      <w:pPr>
        <w:ind w:left="720"/>
        <w:jc w:val="both"/>
        <w:pPrChange w:id="644" w:author="VICENTE DIEGO ORTEGA DEL VECCHYO" w:date="2020-10-19T19:27:00Z">
          <w:pPr>
            <w:ind w:left="720"/>
          </w:pPr>
        </w:pPrChange>
      </w:pPr>
      <w:r>
        <w:t>Specifies the selection coefficient</w:t>
      </w:r>
      <w:r w:rsidR="00945776">
        <w:t xml:space="preserve"> ‘s’</w:t>
      </w:r>
      <w:r>
        <w:t xml:space="preserve">. </w:t>
      </w:r>
    </w:p>
    <w:p w14:paraId="46129117" w14:textId="2AA95BE7" w:rsidR="00E50DBC" w:rsidRDefault="00674DA8">
      <w:pPr>
        <w:ind w:left="720"/>
        <w:jc w:val="both"/>
        <w:pPrChange w:id="645" w:author="VICENTE DIEGO ORTEGA DEL VECCHYO" w:date="2020-10-19T19:27:00Z">
          <w:pPr>
            <w:ind w:left="720"/>
          </w:pPr>
        </w:pPrChange>
      </w:pPr>
      <w:r>
        <w:lastRenderedPageBreak/>
        <w:t xml:space="preserve">DFEPointSelectionCoefficient must be a decimal number. </w:t>
      </w:r>
      <w:r w:rsidR="000A4251">
        <w:t xml:space="preserve">This number can take </w:t>
      </w:r>
      <w:r w:rsidR="00B0263F">
        <w:t>positive and negative values.</w:t>
      </w:r>
      <w:r w:rsidR="00614386">
        <w:t xml:space="preserve"> If the value is positive, the derived variant is under negative selection. If this value is negative,</w:t>
      </w:r>
      <w:r w:rsidR="000A4251">
        <w:t xml:space="preserve"> the derived variant </w:t>
      </w:r>
      <w:r w:rsidR="00614386">
        <w:t xml:space="preserve">is </w:t>
      </w:r>
      <w:r w:rsidR="000A4251">
        <w:t>under positive selection.</w:t>
      </w:r>
    </w:p>
    <w:p w14:paraId="594D39A4" w14:textId="77777777" w:rsidR="000B5525" w:rsidRDefault="000B5525">
      <w:pPr>
        <w:jc w:val="both"/>
        <w:pPrChange w:id="646" w:author="VICENTE DIEGO ORTEGA DEL VECCHYO" w:date="2020-10-19T19:27:00Z">
          <w:pPr/>
        </w:pPrChange>
      </w:pPr>
    </w:p>
    <w:p w14:paraId="1D2ECE56" w14:textId="051E818C" w:rsidR="000B5525" w:rsidRPr="008533B4" w:rsidRDefault="000B5525">
      <w:pPr>
        <w:ind w:left="720"/>
        <w:jc w:val="both"/>
        <w:rPr>
          <w:b/>
        </w:rPr>
        <w:pPrChange w:id="647" w:author="VICENTE DIEGO ORTEGA DEL VECCHYO" w:date="2020-10-19T19:27:00Z">
          <w:pPr>
            <w:ind w:left="720"/>
          </w:pPr>
        </w:pPrChange>
      </w:pPr>
      <w:r w:rsidRPr="008533B4">
        <w:rPr>
          <w:b/>
        </w:rPr>
        <w:t>SFSNoBurnIn:</w:t>
      </w:r>
      <w:r w:rsidR="008533B4" w:rsidRPr="008533B4">
        <w:rPr>
          <w:b/>
        </w:rPr>
        <w:t xml:space="preserve"> (Optional with DFEPointSelectionCoefficient)</w:t>
      </w:r>
    </w:p>
    <w:p w14:paraId="27AE89CB" w14:textId="77777777" w:rsidR="000B5525" w:rsidRDefault="000B5525">
      <w:pPr>
        <w:ind w:left="720"/>
        <w:jc w:val="both"/>
        <w:pPrChange w:id="648" w:author="VICENTE DIEGO ORTEGA DEL VECCHYO" w:date="2020-10-19T19:27:00Z">
          <w:pPr>
            <w:ind w:left="720"/>
          </w:pPr>
        </w:pPrChange>
      </w:pPr>
      <w:r>
        <w:t xml:space="preserve">WARNING - This option can only be used if the option ‘DFEPointSelectionCoefficient’ is used </w:t>
      </w:r>
      <w:r w:rsidRPr="008533B4">
        <w:rPr>
          <w:i/>
        </w:rPr>
        <w:t>and</w:t>
      </w:r>
      <w:r>
        <w:t xml:space="preserve"> h = 0.5.</w:t>
      </w:r>
    </w:p>
    <w:p w14:paraId="35DFA28A" w14:textId="78A0A34B" w:rsidR="000620C5" w:rsidRDefault="000B5525">
      <w:pPr>
        <w:ind w:left="720"/>
        <w:jc w:val="both"/>
        <w:pPrChange w:id="649" w:author="VICENTE DIEGO ORTEGA DEL VECCHYO" w:date="2020-10-19T19:27:00Z">
          <w:pPr>
            <w:ind w:left="720"/>
          </w:pPr>
        </w:pPrChange>
      </w:pPr>
      <w:r>
        <w:t>If this option is used, the program first will generate a Site Frequency Spectrum that is dependent on the parameter gamma = 2Ns</w:t>
      </w:r>
      <w:r w:rsidR="000B0447">
        <w:t xml:space="preserve">, </w:t>
      </w:r>
      <w:r>
        <w:t>the number of chromosomes</w:t>
      </w:r>
      <w:r w:rsidR="000B0447">
        <w:t xml:space="preserve"> in the first epoch</w:t>
      </w:r>
      <w:r w:rsidR="00B1064D">
        <w:t xml:space="preserve"> (ignoring</w:t>
      </w:r>
      <w:r w:rsidR="00D774AD">
        <w:t xml:space="preserve"> any inbreeding</w:t>
      </w:r>
      <w:r w:rsidR="008A78F7">
        <w:t xml:space="preserve"> that takes place in the first epoch</w:t>
      </w:r>
      <w:r w:rsidR="00B1064D">
        <w:t>)</w:t>
      </w:r>
      <w:r w:rsidR="000B0447">
        <w:t xml:space="preserve"> and the</w:t>
      </w:r>
      <w:r w:rsidR="00CC5A48">
        <w:t xml:space="preserve"> mutation rate</w:t>
      </w:r>
      <w:r>
        <w:t xml:space="preserve">. </w:t>
      </w:r>
      <w:r w:rsidR="00D076E8">
        <w:t>Following theory from the Poisson Random Field model, t</w:t>
      </w:r>
      <w:r>
        <w:t xml:space="preserve">he SFS has a number of mutations at different frequencies that has a </w:t>
      </w:r>
      <w:r w:rsidR="00431915">
        <w:t>P</w:t>
      </w:r>
      <w:r>
        <w:t>oisson distribution with a mean value equal to formula (2) from Bustamante et al. 2001</w:t>
      </w:r>
      <w:r w:rsidR="006221F6">
        <w:t xml:space="preserve"> </w:t>
      </w:r>
      <w:r w:rsidR="006221F6" w:rsidRPr="008B1110">
        <w:rPr>
          <w:i/>
        </w:rPr>
        <w:t>Genetics</w:t>
      </w:r>
      <w:r>
        <w:t>, which is based on the derivations made by Sawyer and Hartl</w:t>
      </w:r>
      <w:r w:rsidR="006221F6">
        <w:t>,</w:t>
      </w:r>
      <w:r w:rsidR="00D12A19">
        <w:t xml:space="preserve"> </w:t>
      </w:r>
      <w:r w:rsidR="00683FF8">
        <w:t>1992</w:t>
      </w:r>
      <w:r w:rsidR="006221F6">
        <w:t xml:space="preserve">, </w:t>
      </w:r>
      <w:r w:rsidR="006221F6" w:rsidRPr="008B1110">
        <w:rPr>
          <w:i/>
        </w:rPr>
        <w:t>Genetics</w:t>
      </w:r>
      <w:r w:rsidR="005403C9">
        <w:rPr>
          <w:i/>
        </w:rPr>
        <w:t>,</w:t>
      </w:r>
      <w:r>
        <w:t xml:space="preserve"> particularly </w:t>
      </w:r>
      <w:r w:rsidR="000D1A4C">
        <w:t xml:space="preserve">their </w:t>
      </w:r>
      <w:r>
        <w:t>formula (11). The forward simulations are then performed starting with a number of mutations at different frequencies as defined by the SFS</w:t>
      </w:r>
      <w:r w:rsidR="007C0F34">
        <w:t>. T</w:t>
      </w:r>
      <w:r w:rsidR="0071298E">
        <w:t>herefore</w:t>
      </w:r>
      <w:r w:rsidR="000D1A4C">
        <w:t>,</w:t>
      </w:r>
      <w:r w:rsidR="0071298E">
        <w:t xml:space="preserve"> this </w:t>
      </w:r>
      <w:r w:rsidR="007C0F34">
        <w:t xml:space="preserve">option </w:t>
      </w:r>
      <w:r w:rsidR="0071298E">
        <w:t>skips the need of running</w:t>
      </w:r>
      <w:r w:rsidR="007C0F34">
        <w:t xml:space="preserve"> the simulations for a long time during the first epoch</w:t>
      </w:r>
      <w:r w:rsidR="0071298E">
        <w:t xml:space="preserve"> </w:t>
      </w:r>
      <w:r w:rsidR="007C0F34">
        <w:t>in the burn-in period, saving computational time</w:t>
      </w:r>
      <w:r>
        <w:t>.</w:t>
      </w:r>
      <w:r w:rsidR="00151C0A">
        <w:t xml:space="preserve"> Instead</w:t>
      </w:r>
      <w:r w:rsidR="00D4610B">
        <w:t xml:space="preserve"> of conducting the burn-in</w:t>
      </w:r>
      <w:r w:rsidR="00151C0A">
        <w:t xml:space="preserve">, the simulation is seeded with the </w:t>
      </w:r>
      <w:r w:rsidR="00D4610B">
        <w:t>expected patterns of genetic variation under the stationary distribution of mutation, selection, and drift.</w:t>
      </w:r>
      <w:r w:rsidR="00151C0A">
        <w:t xml:space="preserve"> </w:t>
      </w:r>
    </w:p>
    <w:p w14:paraId="74AC6DD2" w14:textId="124E1234" w:rsidR="000B591F" w:rsidRDefault="00783994">
      <w:pPr>
        <w:ind w:left="720"/>
        <w:jc w:val="both"/>
        <w:pPrChange w:id="650" w:author="VICENTE DIEGO ORTEGA DEL VECCHYO" w:date="2020-10-19T19:27:00Z">
          <w:pPr>
            <w:ind w:left="720"/>
          </w:pPr>
        </w:pPrChange>
      </w:pPr>
      <w:r>
        <w:t xml:space="preserve">IMPORTANT: </w:t>
      </w:r>
      <w:r w:rsidR="008B3723">
        <w:t>You cannot use this option if you want to follow the allele frequency trajectory of an allele</w:t>
      </w:r>
      <w:r w:rsidR="005A4CCB">
        <w:t xml:space="preserve"> using the AlleleTrajsInput and AlleleTrajsOutput options.</w:t>
      </w:r>
      <w:r w:rsidR="000620C5">
        <w:t xml:space="preserve"> You cannot do that because </w:t>
      </w:r>
      <w:r w:rsidR="005A064F">
        <w:t>if you</w:t>
      </w:r>
      <w:r w:rsidR="000620C5">
        <w:t xml:space="preserve"> </w:t>
      </w:r>
      <w:r w:rsidR="005A064F">
        <w:t xml:space="preserve">used the burn-in option and followed the allele frequency trajectories, </w:t>
      </w:r>
      <w:r w:rsidR="0049234F">
        <w:t>the allele frequency trajectories</w:t>
      </w:r>
      <w:r w:rsidR="000C05D0">
        <w:t xml:space="preserve"> might not end at the time where the allele emerged, but at the time where the </w:t>
      </w:r>
      <w:r w:rsidR="00F530CD">
        <w:t>simulation started</w:t>
      </w:r>
      <w:r w:rsidR="00006BB6">
        <w:t xml:space="preserve"> after we generated an equilibrium SFS using the SFSNoBurnIn option</w:t>
      </w:r>
      <w:r w:rsidR="00E827CD">
        <w:t>. This would give</w:t>
      </w:r>
      <w:r w:rsidR="00F530CD">
        <w:t xml:space="preserve"> an incomplete view of the full trajectory </w:t>
      </w:r>
      <w:r w:rsidR="00022753">
        <w:t xml:space="preserve">trajectory </w:t>
      </w:r>
      <w:r w:rsidR="00F530CD">
        <w:t>of alleles.</w:t>
      </w:r>
    </w:p>
    <w:p w14:paraId="6DE8EE56" w14:textId="6D66895A" w:rsidR="000B5525" w:rsidRDefault="00DC7BB7">
      <w:pPr>
        <w:ind w:left="720"/>
        <w:jc w:val="both"/>
        <w:pPrChange w:id="651" w:author="VICENTE DIEGO ORTEGA DEL VECCHYO" w:date="2020-10-19T19:27:00Z">
          <w:pPr>
            <w:ind w:left="720"/>
          </w:pPr>
        </w:pPrChange>
      </w:pPr>
      <w:r>
        <w:t xml:space="preserve">To use this option, you must set the </w:t>
      </w:r>
      <w:r w:rsidRPr="00D4610B">
        <w:rPr>
          <w:i/>
        </w:rPr>
        <w:t>SFSNoBurnIn:</w:t>
      </w:r>
      <w:r>
        <w:t xml:space="preserve"> option equal to 1 </w:t>
      </w:r>
      <w:r w:rsidR="000B591F">
        <w:t xml:space="preserve">. </w:t>
      </w:r>
      <w:r w:rsidR="000B5525">
        <w:t xml:space="preserve">[ Default value = 0 ] </w:t>
      </w:r>
    </w:p>
    <w:p w14:paraId="1C0C3EEC" w14:textId="77777777" w:rsidR="000B5525" w:rsidRDefault="000B5525">
      <w:pPr>
        <w:ind w:left="720"/>
        <w:jc w:val="both"/>
        <w:pPrChange w:id="652" w:author="VICENTE DIEGO ORTEGA DEL VECCHYO" w:date="2020-10-19T19:27:00Z">
          <w:pPr>
            <w:ind w:left="720"/>
          </w:pPr>
        </w:pPrChange>
      </w:pPr>
    </w:p>
    <w:p w14:paraId="0DA19B7A" w14:textId="09D46C5D" w:rsidR="000B591F" w:rsidRDefault="000B591F">
      <w:pPr>
        <w:ind w:left="720"/>
        <w:jc w:val="both"/>
        <w:pPrChange w:id="653" w:author="VICENTE DIEGO ORTEGA DEL VECCHYO" w:date="2020-10-19T19:27:00Z">
          <w:pPr>
            <w:ind w:left="720"/>
          </w:pPr>
        </w:pPrChange>
      </w:pPr>
      <w:r>
        <w:t>Example</w:t>
      </w:r>
      <w:r w:rsidR="007F7674">
        <w:t>:</w:t>
      </w:r>
    </w:p>
    <w:p w14:paraId="1CD6A9F2" w14:textId="0430B094" w:rsidR="000B5525" w:rsidRDefault="000B5525">
      <w:pPr>
        <w:pStyle w:val="Parameter"/>
        <w:ind w:left="720"/>
        <w:jc w:val="both"/>
        <w:pPrChange w:id="654" w:author="VICENTE DIEGO ORTEGA DEL VECCHYO" w:date="2020-10-19T19:27:00Z">
          <w:pPr>
            <w:pStyle w:val="Parameter"/>
            <w:ind w:left="720"/>
          </w:pPr>
        </w:pPrChange>
      </w:pPr>
      <w:r>
        <w:t xml:space="preserve">SFSNoBurnIn: </w:t>
      </w:r>
      <w:r w:rsidR="0043594C">
        <w:t>1</w:t>
      </w:r>
    </w:p>
    <w:p w14:paraId="02A9354E" w14:textId="77777777" w:rsidR="000B5525" w:rsidRDefault="000B5525">
      <w:pPr>
        <w:jc w:val="both"/>
        <w:pPrChange w:id="655" w:author="VICENTE DIEGO ORTEGA DEL VECCHYO" w:date="2020-10-19T19:27:00Z">
          <w:pPr/>
        </w:pPrChange>
      </w:pPr>
    </w:p>
    <w:p w14:paraId="242EE2BA" w14:textId="77777777" w:rsidR="008E7FE4" w:rsidRPr="000A6000" w:rsidRDefault="008E7FE4">
      <w:pPr>
        <w:ind w:left="720"/>
        <w:jc w:val="both"/>
        <w:pPrChange w:id="656" w:author="VICENTE DIEGO ORTEGA DEL VECCHYO" w:date="2020-10-19T19:27:00Z">
          <w:pPr>
            <w:ind w:left="720"/>
          </w:pPr>
        </w:pPrChange>
      </w:pPr>
      <w:r w:rsidRPr="000A6000">
        <w:t>Example of how to specify a point distribution of fitness effects:</w:t>
      </w:r>
    </w:p>
    <w:p w14:paraId="35BCB690" w14:textId="77777777" w:rsidR="008E7FE4" w:rsidRDefault="008E7FE4">
      <w:pPr>
        <w:pStyle w:val="Parameter"/>
        <w:ind w:left="720"/>
        <w:jc w:val="both"/>
        <w:pPrChange w:id="657" w:author="VICENTE DIEGO ORTEGA DEL VECCHYO" w:date="2020-10-19T19:27:00Z">
          <w:pPr>
            <w:pStyle w:val="Parameter"/>
            <w:ind w:left="720"/>
          </w:pPr>
        </w:pPrChange>
      </w:pPr>
      <w:r>
        <w:t>DFEType: point</w:t>
      </w:r>
    </w:p>
    <w:p w14:paraId="23B4869C" w14:textId="77777777" w:rsidR="008E7FE4" w:rsidRDefault="008E7FE4">
      <w:pPr>
        <w:pStyle w:val="Parameter"/>
        <w:ind w:left="720"/>
        <w:jc w:val="both"/>
        <w:pPrChange w:id="658" w:author="VICENTE DIEGO ORTEGA DEL VECCHYO" w:date="2020-10-19T19:27:00Z">
          <w:pPr>
            <w:pStyle w:val="Parameter"/>
            <w:ind w:left="720"/>
          </w:pPr>
        </w:pPrChange>
      </w:pPr>
      <w:r>
        <w:t>DFEPointSelectionCoefficient: 0.0</w:t>
      </w:r>
    </w:p>
    <w:p w14:paraId="1E89B69A" w14:textId="77777777" w:rsidR="008E7FE4" w:rsidRDefault="008E7FE4">
      <w:pPr>
        <w:jc w:val="both"/>
        <w:pPrChange w:id="659" w:author="VICENTE DIEGO ORTEGA DEL VECCHYO" w:date="2020-10-19T19:27:00Z">
          <w:pPr/>
        </w:pPrChange>
      </w:pPr>
    </w:p>
    <w:p w14:paraId="306E93F4" w14:textId="2E164A6E" w:rsidR="000B5525" w:rsidRPr="002F5393" w:rsidRDefault="00E608F9">
      <w:pPr>
        <w:ind w:left="720"/>
        <w:jc w:val="both"/>
        <w:pPrChange w:id="660" w:author="VICENTE DIEGO ORTEGA DEL VECCHYO" w:date="2020-10-19T19:27:00Z">
          <w:pPr>
            <w:ind w:left="720"/>
          </w:pPr>
        </w:pPrChange>
      </w:pPr>
      <w:r w:rsidRPr="002F5393">
        <w:t>Example parameter files using constant DFE:</w:t>
      </w:r>
    </w:p>
    <w:p w14:paraId="2BEC94D4" w14:textId="688C3FCB" w:rsidR="00E608F9" w:rsidRPr="002F5393" w:rsidRDefault="00E608F9">
      <w:pPr>
        <w:ind w:left="720"/>
        <w:jc w:val="both"/>
        <w:pPrChange w:id="661" w:author="VICENTE DIEGO ORTEGA DEL VECCHYO" w:date="2020-10-19T19:27:00Z">
          <w:pPr>
            <w:ind w:left="720"/>
          </w:pPr>
        </w:pPrChange>
      </w:pPr>
      <w:r w:rsidRPr="002F5393">
        <w:t>ParameterFile1.txt</w:t>
      </w:r>
      <w:r w:rsidR="002F5393" w:rsidRPr="002F5393">
        <w:t>, ParameterFile11</w:t>
      </w:r>
      <w:r w:rsidR="001B4611" w:rsidRPr="002F5393">
        <w:t>.txt</w:t>
      </w:r>
      <w:r w:rsidR="002F5393" w:rsidRPr="002F5393">
        <w:t>, ParameterFile11_B.txt</w:t>
      </w:r>
      <w:r w:rsidR="00C065CC">
        <w:t>, ParameterFile12.txt</w:t>
      </w:r>
      <w:r w:rsidR="007C3FC6">
        <w:t>, ParameterFile13</w:t>
      </w:r>
      <w:r w:rsidR="00864858">
        <w:t>.txt</w:t>
      </w:r>
      <w:r w:rsidR="007C3FC6">
        <w:t>, ParameterFile13_B.txt</w:t>
      </w:r>
    </w:p>
    <w:p w14:paraId="0270AF47" w14:textId="77777777" w:rsidR="00955E4D" w:rsidRDefault="00955E4D">
      <w:pPr>
        <w:jc w:val="both"/>
        <w:pPrChange w:id="662" w:author="VICENTE DIEGO ORTEGA DEL VECCHYO" w:date="2020-10-19T19:27:00Z">
          <w:pPr/>
        </w:pPrChange>
      </w:pPr>
    </w:p>
    <w:p w14:paraId="10B197A1" w14:textId="0D0BD6F4" w:rsidR="00B82DBB" w:rsidRDefault="00EF6974">
      <w:pPr>
        <w:pStyle w:val="sub2"/>
        <w:jc w:val="both"/>
        <w:pPrChange w:id="663" w:author="VICENTE DIEGO ORTEGA DEL VECCHYO" w:date="2020-10-19T19:27:00Z">
          <w:pPr>
            <w:pStyle w:val="sub2"/>
          </w:pPr>
        </w:pPrChange>
      </w:pPr>
      <w:r>
        <w:t xml:space="preserve">## </w:t>
      </w:r>
      <w:r w:rsidR="00674DA8" w:rsidRPr="00674DA8">
        <w:t>Gamma distribution of fitness effects</w:t>
      </w:r>
      <w:r>
        <w:t xml:space="preserve"> ##</w:t>
      </w:r>
    </w:p>
    <w:p w14:paraId="6162A754" w14:textId="77777777" w:rsidR="00E50DBC" w:rsidRDefault="00E50DBC">
      <w:pPr>
        <w:jc w:val="both"/>
        <w:pPrChange w:id="664" w:author="VICENTE DIEGO ORTEGA DEL VECCHYO" w:date="2020-10-19T19:27:00Z">
          <w:pPr/>
        </w:pPrChange>
      </w:pPr>
    </w:p>
    <w:p w14:paraId="20BA2014" w14:textId="54A37542" w:rsidR="00E50DBC" w:rsidRPr="00674DA8" w:rsidRDefault="00674DA8">
      <w:pPr>
        <w:ind w:firstLine="720"/>
        <w:jc w:val="both"/>
        <w:rPr>
          <w:b/>
        </w:rPr>
        <w:pPrChange w:id="665" w:author="VICENTE DIEGO ORTEGA DEL VECCHYO" w:date="2020-10-19T19:27:00Z">
          <w:pPr>
            <w:ind w:firstLine="720"/>
          </w:pPr>
        </w:pPrChange>
      </w:pPr>
      <w:r w:rsidRPr="00674DA8">
        <w:rPr>
          <w:b/>
        </w:rPr>
        <w:t>DFEType: (Required)</w:t>
      </w:r>
    </w:p>
    <w:p w14:paraId="1F6D5B96" w14:textId="0851FE66" w:rsidR="00E50DBC" w:rsidRDefault="00EB128A">
      <w:pPr>
        <w:ind w:left="720"/>
        <w:jc w:val="both"/>
        <w:pPrChange w:id="666" w:author="VICENTE DIEGO ORTEGA DEL VECCHYO" w:date="2020-10-19T19:27:00Z">
          <w:pPr>
            <w:ind w:left="720"/>
          </w:pPr>
        </w:pPrChange>
      </w:pPr>
      <w:r>
        <w:t>To specify a gamma distribution of fitness effects</w:t>
      </w:r>
      <w:r w:rsidR="00C110D5">
        <w:t>,</w:t>
      </w:r>
      <w:r>
        <w:t xml:space="preserve"> use </w:t>
      </w:r>
      <w:r w:rsidR="00616B4C">
        <w:t>“</w:t>
      </w:r>
      <w:r>
        <w:t>DFEType: gamma</w:t>
      </w:r>
      <w:r w:rsidR="00616B4C">
        <w:t>”</w:t>
      </w:r>
      <w:r w:rsidR="00E50DBC">
        <w:t>.</w:t>
      </w:r>
      <w:r w:rsidR="00616B4C">
        <w:t xml:space="preserve"> Note, here the population-scaled selection parameter, 2Ns (s is positive), will follow a gamma distribution</w:t>
      </w:r>
      <w:r w:rsidR="00F2603E">
        <w:t>.</w:t>
      </w:r>
      <w:r w:rsidR="00E50DBC">
        <w:t xml:space="preserve"> Three </w:t>
      </w:r>
      <w:r w:rsidR="008F5CE7">
        <w:t xml:space="preserve">further </w:t>
      </w:r>
      <w:r>
        <w:t>parameters must be specified with this DFEType.</w:t>
      </w:r>
    </w:p>
    <w:p w14:paraId="415F456F" w14:textId="77777777" w:rsidR="00E50DBC" w:rsidRDefault="00E50DBC">
      <w:pPr>
        <w:jc w:val="both"/>
        <w:pPrChange w:id="667" w:author="VICENTE DIEGO ORTEGA DEL VECCHYO" w:date="2020-10-19T19:27:00Z">
          <w:pPr/>
        </w:pPrChange>
      </w:pPr>
    </w:p>
    <w:p w14:paraId="7EF79926" w14:textId="4EF3DA95" w:rsidR="00E50DBC" w:rsidRPr="00F029C2" w:rsidRDefault="00E50DBC">
      <w:pPr>
        <w:ind w:left="720"/>
        <w:jc w:val="both"/>
        <w:rPr>
          <w:b/>
        </w:rPr>
        <w:pPrChange w:id="668" w:author="VICENTE DIEGO ORTEGA DEL VECCHYO" w:date="2020-10-19T19:27:00Z">
          <w:pPr>
            <w:ind w:left="720"/>
          </w:pPr>
        </w:pPrChange>
      </w:pPr>
      <w:r w:rsidRPr="00F029C2">
        <w:rPr>
          <w:b/>
        </w:rPr>
        <w:t>DFEParameterOne:</w:t>
      </w:r>
      <w:r w:rsidR="00F029C2">
        <w:rPr>
          <w:b/>
        </w:rPr>
        <w:t xml:space="preserve"> (Required</w:t>
      </w:r>
      <w:r w:rsidR="00B90ADB">
        <w:rPr>
          <w:b/>
        </w:rPr>
        <w:t xml:space="preserve"> with gamma DFE</w:t>
      </w:r>
      <w:r w:rsidR="00F029C2">
        <w:rPr>
          <w:b/>
        </w:rPr>
        <w:t>)</w:t>
      </w:r>
    </w:p>
    <w:p w14:paraId="757C1AA5" w14:textId="77777777" w:rsidR="008F2463" w:rsidRDefault="00E50DBC">
      <w:pPr>
        <w:ind w:left="720"/>
        <w:jc w:val="both"/>
        <w:pPrChange w:id="669" w:author="VICENTE DIEGO ORTEGA DEL VECCHYO" w:date="2020-10-19T19:27:00Z">
          <w:pPr>
            <w:ind w:left="720"/>
          </w:pPr>
        </w:pPrChange>
      </w:pPr>
      <w:r w:rsidRPr="00F029C2">
        <w:t xml:space="preserve">The shape parameter of the gamma distribution. </w:t>
      </w:r>
    </w:p>
    <w:p w14:paraId="7BBB413C" w14:textId="3517331D" w:rsidR="00E50DBC" w:rsidRPr="00F029C2" w:rsidRDefault="00E50DBC">
      <w:pPr>
        <w:ind w:left="720"/>
        <w:jc w:val="both"/>
        <w:pPrChange w:id="670" w:author="VICENTE DIEGO ORTEGA DEL VECCHYO" w:date="2020-10-19T19:27:00Z">
          <w:pPr>
            <w:ind w:left="720"/>
          </w:pPr>
        </w:pPrChange>
      </w:pPr>
      <w:r w:rsidRPr="00F029C2">
        <w:t>This must be a decimal number bigger than zero.</w:t>
      </w:r>
    </w:p>
    <w:p w14:paraId="59C29381" w14:textId="77777777" w:rsidR="00E50DBC" w:rsidRPr="00F029C2" w:rsidRDefault="00E50DBC">
      <w:pPr>
        <w:ind w:left="720"/>
        <w:jc w:val="both"/>
        <w:pPrChange w:id="671" w:author="VICENTE DIEGO ORTEGA DEL VECCHYO" w:date="2020-10-19T19:27:00Z">
          <w:pPr>
            <w:ind w:left="720"/>
          </w:pPr>
        </w:pPrChange>
      </w:pPr>
    </w:p>
    <w:p w14:paraId="18A1ADAF" w14:textId="6D7B7680" w:rsidR="00E50DBC" w:rsidRPr="00F029C2" w:rsidRDefault="00E50DBC">
      <w:pPr>
        <w:ind w:left="720"/>
        <w:jc w:val="both"/>
        <w:rPr>
          <w:b/>
        </w:rPr>
        <w:pPrChange w:id="672" w:author="VICENTE DIEGO ORTEGA DEL VECCHYO" w:date="2020-10-19T19:27:00Z">
          <w:pPr>
            <w:ind w:left="720"/>
          </w:pPr>
        </w:pPrChange>
      </w:pPr>
      <w:r w:rsidRPr="00F029C2">
        <w:rPr>
          <w:b/>
        </w:rPr>
        <w:t>DFEParameterTwo:</w:t>
      </w:r>
      <w:r w:rsidR="00F029C2" w:rsidRPr="00F029C2">
        <w:rPr>
          <w:b/>
        </w:rPr>
        <w:t xml:space="preserve"> (Required</w:t>
      </w:r>
      <w:r w:rsidR="00B90ADB">
        <w:rPr>
          <w:b/>
        </w:rPr>
        <w:t xml:space="preserve"> with gamma DFE</w:t>
      </w:r>
      <w:r w:rsidR="00F029C2" w:rsidRPr="00F029C2">
        <w:rPr>
          <w:b/>
        </w:rPr>
        <w:t>)</w:t>
      </w:r>
    </w:p>
    <w:p w14:paraId="5610AD16" w14:textId="51AC9DCF" w:rsidR="008F2463" w:rsidRDefault="00E50DBC">
      <w:pPr>
        <w:ind w:left="720"/>
        <w:jc w:val="both"/>
        <w:pPrChange w:id="673" w:author="VICENTE DIEGO ORTEGA DEL VECCHYO" w:date="2020-10-19T19:27:00Z">
          <w:pPr>
            <w:ind w:left="720"/>
          </w:pPr>
        </w:pPrChange>
      </w:pPr>
      <w:r w:rsidRPr="00F029C2">
        <w:t xml:space="preserve">The scale parameter of the gamma distribution. </w:t>
      </w:r>
      <w:r w:rsidR="00B36814">
        <w:t xml:space="preserve">Here </w:t>
      </w:r>
      <w:r w:rsidR="008D2899">
        <w:t>the mean of the gamma distribution is equal to the multiplication of the scale parameter times the shape parameter.</w:t>
      </w:r>
    </w:p>
    <w:p w14:paraId="0D90C2AE" w14:textId="713E7117" w:rsidR="00E50DBC" w:rsidRPr="00F029C2" w:rsidRDefault="00E50DBC">
      <w:pPr>
        <w:ind w:left="720"/>
        <w:jc w:val="both"/>
        <w:pPrChange w:id="674" w:author="VICENTE DIEGO ORTEGA DEL VECCHYO" w:date="2020-10-19T19:27:00Z">
          <w:pPr>
            <w:ind w:left="720"/>
          </w:pPr>
        </w:pPrChange>
      </w:pPr>
      <w:r w:rsidRPr="00F029C2">
        <w:t>This must be a decimal number bigger than zero.</w:t>
      </w:r>
    </w:p>
    <w:p w14:paraId="05895838" w14:textId="77777777" w:rsidR="00E50DBC" w:rsidRPr="00F029C2" w:rsidRDefault="00E50DBC">
      <w:pPr>
        <w:ind w:left="720"/>
        <w:jc w:val="both"/>
        <w:pPrChange w:id="675" w:author="VICENTE DIEGO ORTEGA DEL VECCHYO" w:date="2020-10-19T19:27:00Z">
          <w:pPr>
            <w:ind w:left="720"/>
          </w:pPr>
        </w:pPrChange>
      </w:pPr>
    </w:p>
    <w:p w14:paraId="010A0901" w14:textId="6291E8F2" w:rsidR="00E50DBC" w:rsidRPr="00F029C2" w:rsidRDefault="00E50DBC">
      <w:pPr>
        <w:ind w:left="720"/>
        <w:jc w:val="both"/>
        <w:rPr>
          <w:b/>
        </w:rPr>
        <w:pPrChange w:id="676" w:author="VICENTE DIEGO ORTEGA DEL VECCHYO" w:date="2020-10-19T19:27:00Z">
          <w:pPr>
            <w:ind w:left="720"/>
          </w:pPr>
        </w:pPrChange>
      </w:pPr>
      <w:r w:rsidRPr="00F029C2">
        <w:rPr>
          <w:b/>
        </w:rPr>
        <w:t>DFEParameterThree:</w:t>
      </w:r>
      <w:r w:rsidR="00F029C2" w:rsidRPr="00F029C2">
        <w:rPr>
          <w:b/>
        </w:rPr>
        <w:t xml:space="preserve"> (Required</w:t>
      </w:r>
      <w:r w:rsidR="00B90ADB">
        <w:rPr>
          <w:b/>
        </w:rPr>
        <w:t xml:space="preserve"> with gamma DFE</w:t>
      </w:r>
      <w:r w:rsidR="00F029C2" w:rsidRPr="00F029C2">
        <w:rPr>
          <w:b/>
        </w:rPr>
        <w:t>)</w:t>
      </w:r>
    </w:p>
    <w:p w14:paraId="5D719520" w14:textId="73C25BF1" w:rsidR="008F2463" w:rsidRDefault="00E50DBC">
      <w:pPr>
        <w:ind w:left="720"/>
        <w:jc w:val="both"/>
        <w:pPrChange w:id="677" w:author="VICENTE DIEGO ORTEGA DEL VECCHYO" w:date="2020-10-19T19:27:00Z">
          <w:pPr>
            <w:ind w:left="720"/>
          </w:pPr>
        </w:pPrChange>
      </w:pPr>
      <w:r w:rsidRPr="00F029C2">
        <w:t>The effective population size</w:t>
      </w:r>
      <w:r w:rsidR="00253921">
        <w:t xml:space="preserve"> N</w:t>
      </w:r>
      <w:r w:rsidRPr="00F029C2">
        <w:t xml:space="preserve"> used in the scaled selection parameter 2Ns.</w:t>
      </w:r>
      <w:r w:rsidR="008F2463" w:rsidRPr="00F029C2">
        <w:t xml:space="preserve"> </w:t>
      </w:r>
      <w:r w:rsidR="008F2463">
        <w:t xml:space="preserve">Essentially, when you simulate a gamma DFE, you </w:t>
      </w:r>
      <w:r w:rsidR="000D1A4C">
        <w:t xml:space="preserve">draw </w:t>
      </w:r>
      <w:r w:rsidR="008F2463">
        <w:t xml:space="preserve">2Ns values </w:t>
      </w:r>
      <w:r w:rsidR="000D1A4C">
        <w:t>for</w:t>
      </w:r>
      <w:r w:rsidR="008F2463">
        <w:t xml:space="preserve"> each new mutation</w:t>
      </w:r>
      <w:r w:rsidR="000D1A4C">
        <w:t xml:space="preserve"> from the specified gamma distribution</w:t>
      </w:r>
      <w:r w:rsidR="008F2463">
        <w:t>. These 2Ns values are transformed to s values based on the N value provide</w:t>
      </w:r>
      <w:r w:rsidR="008841BA">
        <w:t>d</w:t>
      </w:r>
      <w:r w:rsidR="008F2463">
        <w:t xml:space="preserve"> in DFEParameterThree.</w:t>
      </w:r>
    </w:p>
    <w:p w14:paraId="790828BA" w14:textId="6972D5AC" w:rsidR="00E50DBC" w:rsidRDefault="00E50DBC">
      <w:pPr>
        <w:ind w:left="720"/>
        <w:jc w:val="both"/>
        <w:pPrChange w:id="678" w:author="VICENTE DIEGO ORTEGA DEL VECCHYO" w:date="2020-10-19T19:27:00Z">
          <w:pPr>
            <w:ind w:left="720"/>
          </w:pPr>
        </w:pPrChange>
      </w:pPr>
      <w:r w:rsidRPr="00F029C2">
        <w:t>This must be a nonnegative integer.</w:t>
      </w:r>
    </w:p>
    <w:p w14:paraId="490F5EB5" w14:textId="77777777" w:rsidR="00E50DBC" w:rsidRDefault="00E50DBC">
      <w:pPr>
        <w:jc w:val="both"/>
        <w:pPrChange w:id="679" w:author="VICENTE DIEGO ORTEGA DEL VECCHYO" w:date="2020-10-19T19:27:00Z">
          <w:pPr/>
        </w:pPrChange>
      </w:pPr>
    </w:p>
    <w:p w14:paraId="671C2816" w14:textId="67A817D3" w:rsidR="00EF6974" w:rsidRPr="000B5E4A" w:rsidRDefault="00354F2C">
      <w:pPr>
        <w:ind w:left="720"/>
        <w:jc w:val="both"/>
        <w:pPrChange w:id="680" w:author="VICENTE DIEGO ORTEGA DEL VECCHYO" w:date="2020-10-19T19:27:00Z">
          <w:pPr>
            <w:ind w:left="720"/>
          </w:pPr>
        </w:pPrChange>
      </w:pPr>
      <w:r w:rsidRPr="000B5E4A">
        <w:t>Example of how to specify</w:t>
      </w:r>
      <w:r w:rsidR="00EF6974" w:rsidRPr="000B5E4A">
        <w:t xml:space="preserve"> gamma</w:t>
      </w:r>
      <w:r w:rsidR="00E50DBC" w:rsidRPr="000B5E4A">
        <w:t xml:space="preserve"> d</w:t>
      </w:r>
      <w:r w:rsidR="00EF6974" w:rsidRPr="000B5E4A">
        <w:t>istribution of fitness effects</w:t>
      </w:r>
      <w:r w:rsidR="00DD0BBD">
        <w:t xml:space="preserve">. This example </w:t>
      </w:r>
      <w:r w:rsidR="00C22001">
        <w:t>uses</w:t>
      </w:r>
      <w:r w:rsidR="00DD0BBD">
        <w:t xml:space="preserve"> the</w:t>
      </w:r>
      <w:r w:rsidR="00C22001">
        <w:t xml:space="preserve"> parameters of the</w:t>
      </w:r>
      <w:r w:rsidR="00DD0BBD">
        <w:t xml:space="preserve"> gamma </w:t>
      </w:r>
      <w:r w:rsidR="00C22001">
        <w:t xml:space="preserve">distribution of fitness effects </w:t>
      </w:r>
      <w:r w:rsidR="00CF034A">
        <w:t>inferred by Boyko et al. (2008) in African Americans</w:t>
      </w:r>
      <w:r w:rsidR="00EF6974" w:rsidRPr="000B5E4A">
        <w:t>:</w:t>
      </w:r>
    </w:p>
    <w:p w14:paraId="3FB6D4A6" w14:textId="77777777" w:rsidR="00E50DBC" w:rsidRDefault="00E50DBC">
      <w:pPr>
        <w:pStyle w:val="Parameter"/>
        <w:ind w:left="720"/>
        <w:jc w:val="both"/>
        <w:pPrChange w:id="681" w:author="VICENTE DIEGO ORTEGA DEL VECCHYO" w:date="2020-10-19T19:27:00Z">
          <w:pPr>
            <w:pStyle w:val="Parameter"/>
            <w:ind w:left="720"/>
          </w:pPr>
        </w:pPrChange>
      </w:pPr>
      <w:r>
        <w:t>DFEType: gamma</w:t>
      </w:r>
    </w:p>
    <w:p w14:paraId="6408BD3E" w14:textId="77777777" w:rsidR="00E50DBC" w:rsidRDefault="00E50DBC">
      <w:pPr>
        <w:pStyle w:val="Parameter"/>
        <w:ind w:left="720"/>
        <w:jc w:val="both"/>
        <w:pPrChange w:id="682" w:author="VICENTE DIEGO ORTEGA DEL VECCHYO" w:date="2020-10-19T19:27:00Z">
          <w:pPr>
            <w:pStyle w:val="Parameter"/>
            <w:ind w:left="720"/>
          </w:pPr>
        </w:pPrChange>
      </w:pPr>
      <w:r>
        <w:t>DFEParameterOne: 0.184</w:t>
      </w:r>
    </w:p>
    <w:p w14:paraId="3E50E4AA" w14:textId="77777777" w:rsidR="00E50DBC" w:rsidRDefault="00E50DBC">
      <w:pPr>
        <w:pStyle w:val="Parameter"/>
        <w:ind w:left="720"/>
        <w:jc w:val="both"/>
        <w:pPrChange w:id="683" w:author="VICENTE DIEGO ORTEGA DEL VECCHYO" w:date="2020-10-19T19:27:00Z">
          <w:pPr>
            <w:pStyle w:val="Parameter"/>
            <w:ind w:left="720"/>
          </w:pPr>
        </w:pPrChange>
      </w:pPr>
      <w:r>
        <w:t>DFEParameterTwo: 319.8626</w:t>
      </w:r>
    </w:p>
    <w:p w14:paraId="4061323D" w14:textId="77777777" w:rsidR="00E50DBC" w:rsidRDefault="00E50DBC">
      <w:pPr>
        <w:pStyle w:val="Parameter"/>
        <w:ind w:left="720"/>
        <w:jc w:val="both"/>
        <w:pPrChange w:id="684" w:author="VICENTE DIEGO ORTEGA DEL VECCHYO" w:date="2020-10-19T19:27:00Z">
          <w:pPr>
            <w:pStyle w:val="Parameter"/>
            <w:ind w:left="720"/>
          </w:pPr>
        </w:pPrChange>
      </w:pPr>
      <w:r>
        <w:t>DFEParameterThree: 1000</w:t>
      </w:r>
    </w:p>
    <w:p w14:paraId="6BD117E3" w14:textId="77777777" w:rsidR="00E50DBC" w:rsidRDefault="00E50DBC">
      <w:pPr>
        <w:jc w:val="both"/>
        <w:pPrChange w:id="685" w:author="VICENTE DIEGO ORTEGA DEL VECCHYO" w:date="2020-10-19T19:27:00Z">
          <w:pPr/>
        </w:pPrChange>
      </w:pPr>
    </w:p>
    <w:p w14:paraId="72232F07" w14:textId="426B0998" w:rsidR="00971385" w:rsidRDefault="00971385">
      <w:pPr>
        <w:ind w:left="720"/>
        <w:jc w:val="both"/>
        <w:pPrChange w:id="686" w:author="VICENTE DIEGO ORTEGA DEL VECCHYO" w:date="2020-10-19T19:27:00Z">
          <w:pPr>
            <w:ind w:left="720"/>
          </w:pPr>
        </w:pPrChange>
      </w:pPr>
      <w:r>
        <w:t xml:space="preserve">Example parameter files using </w:t>
      </w:r>
      <w:r w:rsidR="001C53C9">
        <w:t>gamma DFE</w:t>
      </w:r>
      <w:r>
        <w:t>:</w:t>
      </w:r>
    </w:p>
    <w:p w14:paraId="5F02311E" w14:textId="49200735" w:rsidR="00971385" w:rsidRDefault="00243AB0">
      <w:pPr>
        <w:ind w:left="720"/>
        <w:jc w:val="both"/>
        <w:pPrChange w:id="687" w:author="VICENTE DIEGO ORTEGA DEL VECCHYO" w:date="2020-10-19T19:27:00Z">
          <w:pPr>
            <w:ind w:left="720"/>
          </w:pPr>
        </w:pPrChange>
      </w:pPr>
      <w:r>
        <w:t>ParameterFile2</w:t>
      </w:r>
      <w:r w:rsidR="00971385">
        <w:t>.txt</w:t>
      </w:r>
      <w:r w:rsidR="002F5393">
        <w:t>, ParameterFile4.txt, ParameterFile</w:t>
      </w:r>
      <w:r w:rsidR="00EC0B27">
        <w:t>6</w:t>
      </w:r>
      <w:r w:rsidR="002F5393">
        <w:t>.txt, ParameterFile</w:t>
      </w:r>
      <w:r w:rsidR="00EC0B27">
        <w:t>9</w:t>
      </w:r>
      <w:r w:rsidR="002F5393">
        <w:t>.txt</w:t>
      </w:r>
    </w:p>
    <w:p w14:paraId="11B81B76" w14:textId="77777777" w:rsidR="00971385" w:rsidRDefault="00971385">
      <w:pPr>
        <w:jc w:val="both"/>
        <w:pPrChange w:id="688" w:author="VICENTE DIEGO ORTEGA DEL VECCHYO" w:date="2020-10-19T19:27:00Z">
          <w:pPr/>
        </w:pPrChange>
      </w:pPr>
    </w:p>
    <w:p w14:paraId="19CD2CC0" w14:textId="7357B38C" w:rsidR="00EF6974" w:rsidRDefault="00EF6974">
      <w:pPr>
        <w:pStyle w:val="sub2"/>
        <w:jc w:val="both"/>
        <w:pPrChange w:id="689" w:author="VICENTE DIEGO ORTEGA DEL VECCHYO" w:date="2020-10-19T19:27:00Z">
          <w:pPr>
            <w:pStyle w:val="sub2"/>
          </w:pPr>
        </w:pPrChange>
      </w:pPr>
      <w:r>
        <w:t xml:space="preserve">## </w:t>
      </w:r>
      <w:r w:rsidRPr="00EF6974">
        <w:t>LogNormal distribution of fitness effects</w:t>
      </w:r>
      <w:r>
        <w:t xml:space="preserve"> ##</w:t>
      </w:r>
    </w:p>
    <w:p w14:paraId="22720675" w14:textId="77777777" w:rsidR="00E50DBC" w:rsidRDefault="00E50DBC">
      <w:pPr>
        <w:jc w:val="both"/>
        <w:pPrChange w:id="690" w:author="VICENTE DIEGO ORTEGA DEL VECCHYO" w:date="2020-10-19T19:27:00Z">
          <w:pPr/>
        </w:pPrChange>
      </w:pPr>
    </w:p>
    <w:p w14:paraId="0B6E87E1" w14:textId="3E2174D6" w:rsidR="00E50DBC" w:rsidRPr="008F5CE7" w:rsidRDefault="008F5CE7">
      <w:pPr>
        <w:ind w:left="720"/>
        <w:jc w:val="both"/>
        <w:rPr>
          <w:b/>
        </w:rPr>
        <w:pPrChange w:id="691" w:author="VICENTE DIEGO ORTEGA DEL VECCHYO" w:date="2020-10-19T19:27:00Z">
          <w:pPr>
            <w:ind w:left="720"/>
          </w:pPr>
        </w:pPrChange>
      </w:pPr>
      <w:r w:rsidRPr="008F5CE7">
        <w:rPr>
          <w:b/>
        </w:rPr>
        <w:t>DFEType: (Required)</w:t>
      </w:r>
    </w:p>
    <w:p w14:paraId="2A5F8042" w14:textId="57A4B569" w:rsidR="00E50DBC" w:rsidRDefault="00C542B3">
      <w:pPr>
        <w:ind w:left="720"/>
        <w:jc w:val="both"/>
        <w:pPrChange w:id="692" w:author="VICENTE DIEGO ORTEGA DEL VECCHYO" w:date="2020-10-19T19:27:00Z">
          <w:pPr>
            <w:ind w:left="720"/>
          </w:pPr>
        </w:pPrChange>
      </w:pPr>
      <w:r>
        <w:t>To use a lognormal distribution of fitness effects</w:t>
      </w:r>
      <w:r w:rsidR="00616B4C">
        <w:t>, use “DFEType: lognormal”.</w:t>
      </w:r>
      <w:r>
        <w:t xml:space="preserve"> </w:t>
      </w:r>
      <w:r w:rsidR="00616B4C">
        <w:t xml:space="preserve">Here </w:t>
      </w:r>
      <w:r>
        <w:t>t</w:t>
      </w:r>
      <w:r w:rsidR="00E50DBC">
        <w:t>he scaled selection parameter</w:t>
      </w:r>
      <w:r w:rsidR="00616B4C">
        <w:t>,</w:t>
      </w:r>
      <w:r w:rsidR="00BB4E96">
        <w:t xml:space="preserve"> </w:t>
      </w:r>
      <w:r w:rsidR="00E50DBC">
        <w:t>2Ns</w:t>
      </w:r>
      <w:r w:rsidR="00860CC7">
        <w:t xml:space="preserve"> </w:t>
      </w:r>
      <w:r w:rsidR="00616B4C">
        <w:t>(</w:t>
      </w:r>
      <w:r w:rsidR="00860CC7">
        <w:t>s is positive</w:t>
      </w:r>
      <w:r w:rsidR="00616B4C">
        <w:t>)</w:t>
      </w:r>
      <w:r w:rsidR="00860CC7">
        <w:t>,</w:t>
      </w:r>
      <w:r w:rsidR="00E50DBC">
        <w:t xml:space="preserve"> will follow a lognormal distribution. Three </w:t>
      </w:r>
      <w:r w:rsidR="008F5CE7">
        <w:t xml:space="preserve">further </w:t>
      </w:r>
      <w:r>
        <w:t>parameters must be specified with this DFEType.</w:t>
      </w:r>
    </w:p>
    <w:p w14:paraId="2CC81C53" w14:textId="77777777" w:rsidR="00E50DBC" w:rsidRDefault="00E50DBC">
      <w:pPr>
        <w:ind w:left="720"/>
        <w:jc w:val="both"/>
        <w:pPrChange w:id="693" w:author="VICENTE DIEGO ORTEGA DEL VECCHYO" w:date="2020-10-19T19:27:00Z">
          <w:pPr>
            <w:ind w:left="720"/>
          </w:pPr>
        </w:pPrChange>
      </w:pPr>
    </w:p>
    <w:p w14:paraId="13F36669" w14:textId="0CCA7D85" w:rsidR="00E50DBC" w:rsidRPr="008F5CE7" w:rsidRDefault="00E50DBC">
      <w:pPr>
        <w:ind w:left="720"/>
        <w:jc w:val="both"/>
        <w:rPr>
          <w:b/>
        </w:rPr>
        <w:pPrChange w:id="694" w:author="VICENTE DIEGO ORTEGA DEL VECCHYO" w:date="2020-10-19T19:27:00Z">
          <w:pPr>
            <w:ind w:left="720"/>
          </w:pPr>
        </w:pPrChange>
      </w:pPr>
      <w:r w:rsidRPr="008F5CE7">
        <w:rPr>
          <w:b/>
        </w:rPr>
        <w:t>DFEParameterOne:</w:t>
      </w:r>
      <w:r w:rsidR="008F5CE7" w:rsidRPr="008F5CE7">
        <w:rPr>
          <w:b/>
        </w:rPr>
        <w:t xml:space="preserve"> (Required</w:t>
      </w:r>
      <w:r w:rsidR="00B90ADB">
        <w:rPr>
          <w:b/>
        </w:rPr>
        <w:t xml:space="preserve"> with lognormal DFE</w:t>
      </w:r>
      <w:r w:rsidR="008F5CE7" w:rsidRPr="008F5CE7">
        <w:rPr>
          <w:b/>
        </w:rPr>
        <w:t>)</w:t>
      </w:r>
    </w:p>
    <w:p w14:paraId="7BAC7DD7" w14:textId="77777777" w:rsidR="00E50DBC" w:rsidRDefault="00E50DBC">
      <w:pPr>
        <w:ind w:left="720"/>
        <w:jc w:val="both"/>
        <w:pPrChange w:id="695" w:author="VICENTE DIEGO ORTEGA DEL VECCHYO" w:date="2020-10-19T19:27:00Z">
          <w:pPr>
            <w:ind w:left="720"/>
          </w:pPr>
        </w:pPrChange>
      </w:pPr>
      <w:r>
        <w:t>The mean of the lognormal distribution. This must be a decimal number.</w:t>
      </w:r>
    </w:p>
    <w:p w14:paraId="2364AE0C" w14:textId="77777777" w:rsidR="00E50DBC" w:rsidRDefault="00E50DBC">
      <w:pPr>
        <w:ind w:left="720"/>
        <w:jc w:val="both"/>
        <w:pPrChange w:id="696" w:author="VICENTE DIEGO ORTEGA DEL VECCHYO" w:date="2020-10-19T19:27:00Z">
          <w:pPr>
            <w:ind w:left="720"/>
          </w:pPr>
        </w:pPrChange>
      </w:pPr>
    </w:p>
    <w:p w14:paraId="6875CF75" w14:textId="1C81FDA2" w:rsidR="00E50DBC" w:rsidRPr="008F5CE7" w:rsidRDefault="00E50DBC">
      <w:pPr>
        <w:ind w:left="720"/>
        <w:jc w:val="both"/>
        <w:rPr>
          <w:b/>
        </w:rPr>
        <w:pPrChange w:id="697" w:author="VICENTE DIEGO ORTEGA DEL VECCHYO" w:date="2020-10-19T19:27:00Z">
          <w:pPr>
            <w:ind w:left="720"/>
          </w:pPr>
        </w:pPrChange>
      </w:pPr>
      <w:r w:rsidRPr="008F5CE7">
        <w:rPr>
          <w:b/>
        </w:rPr>
        <w:t>DFEParameterTwo:</w:t>
      </w:r>
      <w:r w:rsidR="008F5CE7" w:rsidRPr="008F5CE7">
        <w:rPr>
          <w:b/>
        </w:rPr>
        <w:t xml:space="preserve"> (Required</w:t>
      </w:r>
      <w:r w:rsidR="00B90ADB">
        <w:rPr>
          <w:b/>
        </w:rPr>
        <w:t xml:space="preserve"> with lognormal DFE</w:t>
      </w:r>
      <w:r w:rsidR="008F5CE7" w:rsidRPr="008F5CE7">
        <w:rPr>
          <w:b/>
        </w:rPr>
        <w:t>)</w:t>
      </w:r>
    </w:p>
    <w:p w14:paraId="0AA4B830" w14:textId="77777777" w:rsidR="00E50DBC" w:rsidRDefault="00E50DBC">
      <w:pPr>
        <w:ind w:left="720"/>
        <w:jc w:val="both"/>
        <w:pPrChange w:id="698" w:author="VICENTE DIEGO ORTEGA DEL VECCHYO" w:date="2020-10-19T19:27:00Z">
          <w:pPr>
            <w:ind w:left="720"/>
          </w:pPr>
        </w:pPrChange>
      </w:pPr>
      <w:r>
        <w:t>The standard deviation of the lognormal distribution. This must be a nonnegative decimal number.</w:t>
      </w:r>
    </w:p>
    <w:p w14:paraId="6C3AC680" w14:textId="77777777" w:rsidR="00E50DBC" w:rsidRDefault="00E50DBC">
      <w:pPr>
        <w:ind w:left="720"/>
        <w:jc w:val="both"/>
        <w:pPrChange w:id="699" w:author="VICENTE DIEGO ORTEGA DEL VECCHYO" w:date="2020-10-19T19:27:00Z">
          <w:pPr>
            <w:ind w:left="720"/>
          </w:pPr>
        </w:pPrChange>
      </w:pPr>
    </w:p>
    <w:p w14:paraId="25DE1E21" w14:textId="1376C86E" w:rsidR="00E50DBC" w:rsidRPr="008F5CE7" w:rsidRDefault="00E50DBC">
      <w:pPr>
        <w:ind w:left="720"/>
        <w:jc w:val="both"/>
        <w:rPr>
          <w:b/>
        </w:rPr>
        <w:pPrChange w:id="700" w:author="VICENTE DIEGO ORTEGA DEL VECCHYO" w:date="2020-10-19T19:27:00Z">
          <w:pPr>
            <w:ind w:left="720"/>
          </w:pPr>
        </w:pPrChange>
      </w:pPr>
      <w:r w:rsidRPr="008F5CE7">
        <w:rPr>
          <w:b/>
        </w:rPr>
        <w:t>DFEParameterThree:</w:t>
      </w:r>
      <w:r w:rsidR="008F5CE7" w:rsidRPr="008F5CE7">
        <w:rPr>
          <w:b/>
        </w:rPr>
        <w:t xml:space="preserve"> (Required</w:t>
      </w:r>
      <w:r w:rsidR="00B90ADB">
        <w:rPr>
          <w:b/>
        </w:rPr>
        <w:t xml:space="preserve"> with lognormal DFE</w:t>
      </w:r>
      <w:r w:rsidR="008F5CE7" w:rsidRPr="008F5CE7">
        <w:rPr>
          <w:b/>
        </w:rPr>
        <w:t>)</w:t>
      </w:r>
    </w:p>
    <w:p w14:paraId="553694C1" w14:textId="74493DF9" w:rsidR="00E50DBC" w:rsidRDefault="00E50DBC">
      <w:pPr>
        <w:ind w:left="720"/>
        <w:jc w:val="both"/>
        <w:pPrChange w:id="701" w:author="VICENTE DIEGO ORTEGA DEL VECCHYO" w:date="2020-10-19T19:27:00Z">
          <w:pPr>
            <w:ind w:left="720"/>
          </w:pPr>
        </w:pPrChange>
      </w:pPr>
      <w:r>
        <w:t>The effective population size</w:t>
      </w:r>
      <w:r w:rsidR="003233F5">
        <w:t xml:space="preserve"> N</w:t>
      </w:r>
      <w:r>
        <w:t xml:space="preserve"> used in the scaled selection parameter 2Ns.</w:t>
      </w:r>
      <w:r w:rsidR="00F82D54">
        <w:t xml:space="preserve"> For each mutation, the 2Ns values associated to each mutation will be transformed to s values based on the N parameter.</w:t>
      </w:r>
      <w:r>
        <w:t xml:space="preserve"> This must be a nonnegative integer.</w:t>
      </w:r>
    </w:p>
    <w:p w14:paraId="29F595DE" w14:textId="77777777" w:rsidR="00E50DBC" w:rsidRDefault="00E50DBC">
      <w:pPr>
        <w:ind w:left="720"/>
        <w:jc w:val="both"/>
        <w:pPrChange w:id="702" w:author="VICENTE DIEGO ORTEGA DEL VECCHYO" w:date="2020-10-19T19:27:00Z">
          <w:pPr>
            <w:ind w:left="720"/>
          </w:pPr>
        </w:pPrChange>
      </w:pPr>
    </w:p>
    <w:p w14:paraId="420CC24C" w14:textId="41DEAF81" w:rsidR="00354F2C" w:rsidRPr="000B5E4A" w:rsidRDefault="00354F2C">
      <w:pPr>
        <w:ind w:left="720"/>
        <w:jc w:val="both"/>
        <w:pPrChange w:id="703" w:author="VICENTE DIEGO ORTEGA DEL VECCHYO" w:date="2020-10-19T19:27:00Z">
          <w:pPr>
            <w:ind w:left="720"/>
          </w:pPr>
        </w:pPrChange>
      </w:pPr>
      <w:r w:rsidRPr="000B5E4A">
        <w:t>Example of how to specify</w:t>
      </w:r>
      <w:r w:rsidR="00E50DBC" w:rsidRPr="000B5E4A">
        <w:t xml:space="preserve"> </w:t>
      </w:r>
      <w:r w:rsidRPr="000B5E4A">
        <w:t>the log normal</w:t>
      </w:r>
      <w:r w:rsidR="00E50DBC" w:rsidRPr="000B5E4A">
        <w:t xml:space="preserve"> d</w:t>
      </w:r>
      <w:r w:rsidRPr="000B5E4A">
        <w:t>istribution of fitness effects:</w:t>
      </w:r>
    </w:p>
    <w:p w14:paraId="3D3EC611" w14:textId="77777777" w:rsidR="00E50DBC" w:rsidRDefault="00E50DBC">
      <w:pPr>
        <w:pStyle w:val="Parameter"/>
        <w:ind w:left="720"/>
        <w:jc w:val="both"/>
        <w:pPrChange w:id="704" w:author="VICENTE DIEGO ORTEGA DEL VECCHYO" w:date="2020-10-19T19:27:00Z">
          <w:pPr>
            <w:pStyle w:val="Parameter"/>
            <w:ind w:left="720"/>
          </w:pPr>
        </w:pPrChange>
      </w:pPr>
      <w:r>
        <w:t>DFEType: lognormal</w:t>
      </w:r>
    </w:p>
    <w:p w14:paraId="2C415D9B" w14:textId="77777777" w:rsidR="00E50DBC" w:rsidRDefault="00E50DBC">
      <w:pPr>
        <w:pStyle w:val="Parameter"/>
        <w:ind w:left="720"/>
        <w:jc w:val="both"/>
        <w:pPrChange w:id="705" w:author="VICENTE DIEGO ORTEGA DEL VECCHYO" w:date="2020-10-19T19:27:00Z">
          <w:pPr>
            <w:pStyle w:val="Parameter"/>
            <w:ind w:left="720"/>
          </w:pPr>
        </w:pPrChange>
      </w:pPr>
      <w:r>
        <w:t>DFEParameterOne: 5.02</w:t>
      </w:r>
    </w:p>
    <w:p w14:paraId="62B0DE92" w14:textId="77777777" w:rsidR="00E50DBC" w:rsidRDefault="00E50DBC">
      <w:pPr>
        <w:pStyle w:val="Parameter"/>
        <w:ind w:left="720"/>
        <w:jc w:val="both"/>
        <w:pPrChange w:id="706" w:author="VICENTE DIEGO ORTEGA DEL VECCHYO" w:date="2020-10-19T19:27:00Z">
          <w:pPr>
            <w:pStyle w:val="Parameter"/>
            <w:ind w:left="720"/>
          </w:pPr>
        </w:pPrChange>
      </w:pPr>
      <w:r>
        <w:t>DFEParameterTwo: 5.94</w:t>
      </w:r>
    </w:p>
    <w:p w14:paraId="36576A05" w14:textId="77777777" w:rsidR="00E50DBC" w:rsidRDefault="00E50DBC">
      <w:pPr>
        <w:pStyle w:val="Parameter"/>
        <w:ind w:left="720"/>
        <w:jc w:val="both"/>
        <w:pPrChange w:id="707" w:author="VICENTE DIEGO ORTEGA DEL VECCHYO" w:date="2020-10-19T19:27:00Z">
          <w:pPr>
            <w:pStyle w:val="Parameter"/>
            <w:ind w:left="720"/>
          </w:pPr>
        </w:pPrChange>
      </w:pPr>
      <w:r>
        <w:t>DFEParameterThree: 1000</w:t>
      </w:r>
    </w:p>
    <w:p w14:paraId="7A7E868A" w14:textId="77777777" w:rsidR="009667F2" w:rsidRDefault="009667F2">
      <w:pPr>
        <w:pStyle w:val="Parameter"/>
        <w:ind w:left="720"/>
        <w:jc w:val="both"/>
        <w:pPrChange w:id="708" w:author="VICENTE DIEGO ORTEGA DEL VECCHYO" w:date="2020-10-19T19:27:00Z">
          <w:pPr>
            <w:pStyle w:val="Parameter"/>
            <w:ind w:left="720"/>
          </w:pPr>
        </w:pPrChange>
      </w:pPr>
    </w:p>
    <w:p w14:paraId="305F3AFF" w14:textId="1B0CA63D" w:rsidR="00971396" w:rsidRDefault="00971396">
      <w:pPr>
        <w:ind w:left="720"/>
        <w:jc w:val="both"/>
        <w:pPrChange w:id="709" w:author="VICENTE DIEGO ORTEGA DEL VECCHYO" w:date="2020-10-19T19:27:00Z">
          <w:pPr>
            <w:ind w:left="720"/>
          </w:pPr>
        </w:pPrChange>
      </w:pPr>
      <w:r>
        <w:t>Example parameter files using log normal DFE:</w:t>
      </w:r>
    </w:p>
    <w:p w14:paraId="4F5223B0" w14:textId="6395C17C" w:rsidR="00971396" w:rsidRDefault="00D2048A">
      <w:pPr>
        <w:ind w:left="720"/>
        <w:jc w:val="both"/>
        <w:pPrChange w:id="710" w:author="VICENTE DIEGO ORTEGA DEL VECCHYO" w:date="2020-10-19T19:27:00Z">
          <w:pPr>
            <w:ind w:left="720"/>
          </w:pPr>
        </w:pPrChange>
      </w:pPr>
      <w:r>
        <w:t>ParameterFile8.txt</w:t>
      </w:r>
    </w:p>
    <w:p w14:paraId="528B19A2" w14:textId="77777777" w:rsidR="00E50DBC" w:rsidRDefault="00E50DBC">
      <w:pPr>
        <w:pStyle w:val="Parameter"/>
        <w:jc w:val="both"/>
        <w:pPrChange w:id="711" w:author="VICENTE DIEGO ORTEGA DEL VECCHYO" w:date="2020-10-19T19:27:00Z">
          <w:pPr>
            <w:pStyle w:val="Parameter"/>
          </w:pPr>
        </w:pPrChange>
      </w:pPr>
    </w:p>
    <w:p w14:paraId="63633F1B" w14:textId="46B8604C" w:rsidR="00354F2C" w:rsidRDefault="00354F2C">
      <w:pPr>
        <w:pStyle w:val="sub2"/>
        <w:jc w:val="both"/>
        <w:pPrChange w:id="712" w:author="VICENTE DIEGO ORTEGA DEL VECCHYO" w:date="2020-10-19T19:27:00Z">
          <w:pPr>
            <w:pStyle w:val="sub2"/>
          </w:pPr>
        </w:pPrChange>
      </w:pPr>
      <w:r>
        <w:t xml:space="preserve">## Beta distribution of fitness effects ## </w:t>
      </w:r>
    </w:p>
    <w:p w14:paraId="2D75BC77" w14:textId="77777777" w:rsidR="00354F2C" w:rsidRDefault="00354F2C">
      <w:pPr>
        <w:jc w:val="both"/>
        <w:pPrChange w:id="713" w:author="VICENTE DIEGO ORTEGA DEL VECCHYO" w:date="2020-10-19T19:27:00Z">
          <w:pPr/>
        </w:pPrChange>
      </w:pPr>
    </w:p>
    <w:p w14:paraId="41B907D9" w14:textId="10596378" w:rsidR="00DB57CA" w:rsidRPr="008F5CE7" w:rsidRDefault="00DB57CA">
      <w:pPr>
        <w:ind w:left="720"/>
        <w:jc w:val="both"/>
        <w:rPr>
          <w:b/>
        </w:rPr>
        <w:pPrChange w:id="714" w:author="VICENTE DIEGO ORTEGA DEL VECCHYO" w:date="2020-10-19T19:27:00Z">
          <w:pPr>
            <w:ind w:left="720"/>
          </w:pPr>
        </w:pPrChange>
      </w:pPr>
      <w:r w:rsidRPr="008F5CE7">
        <w:rPr>
          <w:b/>
        </w:rPr>
        <w:t>DFEType: (Required)</w:t>
      </w:r>
    </w:p>
    <w:p w14:paraId="520FC3E4" w14:textId="70480F38" w:rsidR="00E50DBC" w:rsidRDefault="00000D1F">
      <w:pPr>
        <w:ind w:left="720"/>
        <w:jc w:val="both"/>
        <w:pPrChange w:id="715" w:author="VICENTE DIEGO ORTEGA DEL VECCHYO" w:date="2020-10-19T19:27:00Z">
          <w:pPr>
            <w:ind w:left="720"/>
          </w:pPr>
        </w:pPrChange>
      </w:pPr>
      <w:r>
        <w:t>To specify</w:t>
      </w:r>
      <w:r w:rsidR="006A159F">
        <w:t xml:space="preserve"> that the selection coefficient s follows</w:t>
      </w:r>
      <w:r>
        <w:t xml:space="preserve"> a beta distribution of fitness effects</w:t>
      </w:r>
      <w:r w:rsidR="007D693F">
        <w:t>, where s must be positive</w:t>
      </w:r>
      <w:r w:rsidR="000A6348">
        <w:t>,</w:t>
      </w:r>
      <w:r w:rsidR="00E50DBC">
        <w:t xml:space="preserve"> </w:t>
      </w:r>
      <w:r>
        <w:t>use DFEType: beta</w:t>
      </w:r>
      <w:r w:rsidR="00E50DBC">
        <w:t xml:space="preserve">. Two </w:t>
      </w:r>
      <w:r w:rsidR="00DB57CA">
        <w:t xml:space="preserve">further </w:t>
      </w:r>
      <w:r w:rsidR="00E50DBC">
        <w:t>parameters must be specified</w:t>
      </w:r>
      <w:r>
        <w:t xml:space="preserve"> with this DFEType</w:t>
      </w:r>
      <w:r w:rsidR="00E50DBC">
        <w:t>.</w:t>
      </w:r>
    </w:p>
    <w:p w14:paraId="41DAE110" w14:textId="77777777" w:rsidR="00E50DBC" w:rsidRDefault="00E50DBC">
      <w:pPr>
        <w:jc w:val="both"/>
        <w:pPrChange w:id="716" w:author="VICENTE DIEGO ORTEGA DEL VECCHYO" w:date="2020-10-19T19:27:00Z">
          <w:pPr/>
        </w:pPrChange>
      </w:pPr>
    </w:p>
    <w:p w14:paraId="04F8F77C" w14:textId="5E0F0FC0" w:rsidR="00E50DBC" w:rsidRPr="00DB57CA" w:rsidRDefault="00E50DBC">
      <w:pPr>
        <w:ind w:left="720"/>
        <w:jc w:val="both"/>
        <w:rPr>
          <w:b/>
        </w:rPr>
        <w:pPrChange w:id="717" w:author="VICENTE DIEGO ORTEGA DEL VECCHYO" w:date="2020-10-19T19:27:00Z">
          <w:pPr>
            <w:ind w:left="720"/>
          </w:pPr>
        </w:pPrChange>
      </w:pPr>
      <w:r w:rsidRPr="00DB57CA">
        <w:rPr>
          <w:b/>
        </w:rPr>
        <w:t>DFEParameterOne:</w:t>
      </w:r>
      <w:r w:rsidR="00DB57CA" w:rsidRPr="00DB57CA">
        <w:rPr>
          <w:b/>
        </w:rPr>
        <w:t xml:space="preserve"> (Required</w:t>
      </w:r>
      <w:r w:rsidR="00F3267B">
        <w:rPr>
          <w:b/>
        </w:rPr>
        <w:t xml:space="preserve"> with beta DFE</w:t>
      </w:r>
      <w:r w:rsidR="00DB57CA" w:rsidRPr="00DB57CA">
        <w:rPr>
          <w:b/>
        </w:rPr>
        <w:t>)</w:t>
      </w:r>
    </w:p>
    <w:p w14:paraId="5E3B0D43" w14:textId="024E15E7" w:rsidR="00E50DBC" w:rsidRDefault="00E50DBC">
      <w:pPr>
        <w:ind w:left="720"/>
        <w:jc w:val="both"/>
        <w:pPrChange w:id="718" w:author="VICENTE DIEGO ORTEGA DEL VECCHYO" w:date="2020-10-19T19:27:00Z">
          <w:pPr>
            <w:ind w:left="720"/>
          </w:pPr>
        </w:pPrChange>
      </w:pPr>
      <w:r>
        <w:t>The alpha parameter of the beta distribution. The value given should be a decimal number bigger than zero.</w:t>
      </w:r>
    </w:p>
    <w:p w14:paraId="1A78AC8B" w14:textId="77777777" w:rsidR="00E50DBC" w:rsidRDefault="00E50DBC">
      <w:pPr>
        <w:ind w:left="720"/>
        <w:jc w:val="both"/>
        <w:pPrChange w:id="719" w:author="VICENTE DIEGO ORTEGA DEL VECCHYO" w:date="2020-10-19T19:27:00Z">
          <w:pPr>
            <w:ind w:left="720"/>
          </w:pPr>
        </w:pPrChange>
      </w:pPr>
    </w:p>
    <w:p w14:paraId="228004E0" w14:textId="5D7F2AD6" w:rsidR="00E50DBC" w:rsidRPr="00DB57CA" w:rsidRDefault="00E50DBC">
      <w:pPr>
        <w:ind w:left="720"/>
        <w:jc w:val="both"/>
        <w:rPr>
          <w:b/>
        </w:rPr>
        <w:pPrChange w:id="720" w:author="VICENTE DIEGO ORTEGA DEL VECCHYO" w:date="2020-10-19T19:27:00Z">
          <w:pPr>
            <w:ind w:left="720"/>
          </w:pPr>
        </w:pPrChange>
      </w:pPr>
      <w:r w:rsidRPr="00DB57CA">
        <w:rPr>
          <w:b/>
        </w:rPr>
        <w:t>DFEParameterTwo:</w:t>
      </w:r>
      <w:r w:rsidR="00DB57CA" w:rsidRPr="00DB57CA">
        <w:rPr>
          <w:b/>
        </w:rPr>
        <w:t xml:space="preserve"> (Required</w:t>
      </w:r>
      <w:r w:rsidR="00F3267B">
        <w:rPr>
          <w:b/>
        </w:rPr>
        <w:t xml:space="preserve"> with beta DFE</w:t>
      </w:r>
      <w:r w:rsidR="00DB57CA" w:rsidRPr="00DB57CA">
        <w:rPr>
          <w:b/>
        </w:rPr>
        <w:t>)</w:t>
      </w:r>
    </w:p>
    <w:p w14:paraId="2447B794" w14:textId="08AB0162" w:rsidR="00E50DBC" w:rsidRDefault="00E50DBC">
      <w:pPr>
        <w:ind w:left="720"/>
        <w:jc w:val="both"/>
        <w:pPrChange w:id="721" w:author="VICENTE DIEGO ORTEGA DEL VECCHYO" w:date="2020-10-19T19:27:00Z">
          <w:pPr>
            <w:ind w:left="720"/>
          </w:pPr>
        </w:pPrChange>
      </w:pPr>
      <w:r>
        <w:t>The beta parameter of the beta distribution. The value given should be a decimal number bigger than zero.</w:t>
      </w:r>
    </w:p>
    <w:p w14:paraId="6E5A7710" w14:textId="77777777" w:rsidR="00E50DBC" w:rsidRDefault="00E50DBC">
      <w:pPr>
        <w:ind w:left="720"/>
        <w:jc w:val="both"/>
        <w:pPrChange w:id="722" w:author="VICENTE DIEGO ORTEGA DEL VECCHYO" w:date="2020-10-19T19:27:00Z">
          <w:pPr>
            <w:ind w:left="720"/>
          </w:pPr>
        </w:pPrChange>
      </w:pPr>
    </w:p>
    <w:p w14:paraId="555F89E8" w14:textId="16FFB2F2" w:rsidR="00DB57CA" w:rsidRPr="000B5E4A" w:rsidRDefault="00DB57CA">
      <w:pPr>
        <w:ind w:left="720"/>
        <w:jc w:val="both"/>
        <w:pPrChange w:id="723" w:author="VICENTE DIEGO ORTEGA DEL VECCHYO" w:date="2020-10-19T19:27:00Z">
          <w:pPr>
            <w:ind w:left="720"/>
          </w:pPr>
        </w:pPrChange>
      </w:pPr>
      <w:r w:rsidRPr="000B5E4A">
        <w:t>Example of how to use beta</w:t>
      </w:r>
      <w:r w:rsidR="00E50DBC" w:rsidRPr="000B5E4A">
        <w:t xml:space="preserve"> d</w:t>
      </w:r>
      <w:r w:rsidRPr="000B5E4A">
        <w:t>istribution of fitness effects:</w:t>
      </w:r>
    </w:p>
    <w:p w14:paraId="6F9AD469" w14:textId="77777777" w:rsidR="00E50DBC" w:rsidRDefault="00E50DBC">
      <w:pPr>
        <w:pStyle w:val="Parameter"/>
        <w:ind w:left="720"/>
        <w:jc w:val="both"/>
        <w:pPrChange w:id="724" w:author="VICENTE DIEGO ORTEGA DEL VECCHYO" w:date="2020-10-19T19:27:00Z">
          <w:pPr>
            <w:pStyle w:val="Parameter"/>
            <w:ind w:left="720"/>
          </w:pPr>
        </w:pPrChange>
      </w:pPr>
      <w:r>
        <w:t>DFEType: beta</w:t>
      </w:r>
    </w:p>
    <w:p w14:paraId="21D3A167" w14:textId="77777777" w:rsidR="00E50DBC" w:rsidRDefault="00E50DBC">
      <w:pPr>
        <w:pStyle w:val="Parameter"/>
        <w:ind w:left="720"/>
        <w:jc w:val="both"/>
        <w:pPrChange w:id="725" w:author="VICENTE DIEGO ORTEGA DEL VECCHYO" w:date="2020-10-19T19:27:00Z">
          <w:pPr>
            <w:pStyle w:val="Parameter"/>
            <w:ind w:left="720"/>
          </w:pPr>
        </w:pPrChange>
      </w:pPr>
      <w:r>
        <w:t>DFEParameterOne: 0.5</w:t>
      </w:r>
    </w:p>
    <w:p w14:paraId="4EE3BD91" w14:textId="77777777" w:rsidR="00E50DBC" w:rsidRDefault="00E50DBC">
      <w:pPr>
        <w:pStyle w:val="Parameter"/>
        <w:ind w:left="720"/>
        <w:jc w:val="both"/>
        <w:pPrChange w:id="726" w:author="VICENTE DIEGO ORTEGA DEL VECCHYO" w:date="2020-10-19T19:27:00Z">
          <w:pPr>
            <w:pStyle w:val="Parameter"/>
            <w:ind w:left="720"/>
          </w:pPr>
        </w:pPrChange>
      </w:pPr>
      <w:r>
        <w:t>DFEParameterTwo: 0.5</w:t>
      </w:r>
    </w:p>
    <w:p w14:paraId="11EC32A7" w14:textId="77777777" w:rsidR="00E50DBC" w:rsidRDefault="00E50DBC">
      <w:pPr>
        <w:tabs>
          <w:tab w:val="left" w:pos="720"/>
        </w:tabs>
        <w:jc w:val="both"/>
        <w:pPrChange w:id="727" w:author="VICENTE DIEGO ORTEGA DEL VECCHYO" w:date="2020-10-19T19:27:00Z">
          <w:pPr>
            <w:tabs>
              <w:tab w:val="left" w:pos="720"/>
            </w:tabs>
          </w:pPr>
        </w:pPrChange>
      </w:pPr>
    </w:p>
    <w:p w14:paraId="62A5E530" w14:textId="77777777" w:rsidR="00432C5C" w:rsidRDefault="00432C5C">
      <w:pPr>
        <w:ind w:left="720"/>
        <w:jc w:val="both"/>
        <w:pPrChange w:id="728" w:author="VICENTE DIEGO ORTEGA DEL VECCHYO" w:date="2020-10-19T19:27:00Z">
          <w:pPr>
            <w:ind w:left="720"/>
          </w:pPr>
        </w:pPrChange>
      </w:pPr>
      <w:r>
        <w:t>Example parameter files using log normal DFE:</w:t>
      </w:r>
    </w:p>
    <w:p w14:paraId="6ED0861B" w14:textId="33D58A5F" w:rsidR="00432C5C" w:rsidRDefault="00432C5C">
      <w:pPr>
        <w:ind w:left="720"/>
        <w:jc w:val="both"/>
        <w:pPrChange w:id="729" w:author="VICENTE DIEGO ORTEGA DEL VECCHYO" w:date="2020-10-19T19:27:00Z">
          <w:pPr>
            <w:ind w:left="720"/>
          </w:pPr>
        </w:pPrChange>
      </w:pPr>
      <w:r>
        <w:t>ParameterFile5.txt</w:t>
      </w:r>
    </w:p>
    <w:p w14:paraId="50B59F1C" w14:textId="77777777" w:rsidR="00432C5C" w:rsidRDefault="00432C5C">
      <w:pPr>
        <w:tabs>
          <w:tab w:val="left" w:pos="720"/>
        </w:tabs>
        <w:jc w:val="both"/>
        <w:pPrChange w:id="730" w:author="VICENTE DIEGO ORTEGA DEL VECCHYO" w:date="2020-10-19T19:27:00Z">
          <w:pPr>
            <w:tabs>
              <w:tab w:val="left" w:pos="720"/>
            </w:tabs>
          </w:pPr>
        </w:pPrChange>
      </w:pPr>
    </w:p>
    <w:p w14:paraId="0D66C193" w14:textId="49F81CFC" w:rsidR="00755CA6" w:rsidRDefault="00755CA6">
      <w:pPr>
        <w:pStyle w:val="sub2"/>
        <w:jc w:val="both"/>
        <w:pPrChange w:id="731" w:author="VICENTE DIEGO ORTEGA DEL VECCHYO" w:date="2020-10-19T19:27:00Z">
          <w:pPr>
            <w:pStyle w:val="sub2"/>
          </w:pPr>
        </w:pPrChange>
      </w:pPr>
      <w:r>
        <w:t xml:space="preserve">## </w:t>
      </w:r>
      <w:r w:rsidR="00011AF5">
        <w:t xml:space="preserve">Discrete </w:t>
      </w:r>
      <w:r w:rsidRPr="00755CA6">
        <w:t>probability distribution of fitness effects</w:t>
      </w:r>
      <w:r w:rsidR="000A6000">
        <w:t xml:space="preserve"> ##</w:t>
      </w:r>
    </w:p>
    <w:p w14:paraId="5555535E" w14:textId="77777777" w:rsidR="00E50DBC" w:rsidRDefault="00E50DBC">
      <w:pPr>
        <w:jc w:val="both"/>
        <w:pPrChange w:id="732" w:author="VICENTE DIEGO ORTEGA DEL VECCHYO" w:date="2020-10-19T19:27:00Z">
          <w:pPr/>
        </w:pPrChange>
      </w:pPr>
    </w:p>
    <w:p w14:paraId="4428C772" w14:textId="33385483" w:rsidR="00755CA6" w:rsidRDefault="00755CA6">
      <w:pPr>
        <w:ind w:left="720"/>
        <w:jc w:val="both"/>
        <w:pPrChange w:id="733" w:author="VICENTE DIEGO ORTEGA DEL VECCHYO" w:date="2020-10-19T19:27:00Z">
          <w:pPr>
            <w:ind w:left="720"/>
          </w:pPr>
        </w:pPrChange>
      </w:pPr>
      <w:r w:rsidRPr="008F5CE7">
        <w:rPr>
          <w:b/>
        </w:rPr>
        <w:t>DFEType:  (Required)</w:t>
      </w:r>
    </w:p>
    <w:p w14:paraId="6058A6F5" w14:textId="11DD5D4C" w:rsidR="00E50DBC" w:rsidRDefault="00000D1F">
      <w:pPr>
        <w:ind w:left="720"/>
        <w:jc w:val="both"/>
        <w:pPrChange w:id="734" w:author="VICENTE DIEGO ORTEGA DEL VECCHYO" w:date="2020-10-19T19:27:00Z">
          <w:pPr>
            <w:ind w:left="720"/>
          </w:pPr>
        </w:pPrChange>
      </w:pPr>
      <w:r>
        <w:lastRenderedPageBreak/>
        <w:t>T</w:t>
      </w:r>
      <w:r w:rsidR="00C12EAD">
        <w:t>his option models the DFE as a</w:t>
      </w:r>
      <w:r>
        <w:t xml:space="preserve"> probability distribution where t</w:t>
      </w:r>
      <w:r w:rsidR="00E50DBC">
        <w:t xml:space="preserve">he scaled selection coefficient 2Ns </w:t>
      </w:r>
      <w:r w:rsidR="005073F2">
        <w:t>is sampled from a set of</w:t>
      </w:r>
      <w:r w:rsidR="003E11C3">
        <w:t xml:space="preserve"> fixed </w:t>
      </w:r>
      <w:r w:rsidR="00EA77EC">
        <w:t xml:space="preserve">discrete values </w:t>
      </w:r>
      <w:r w:rsidR="005073F2">
        <w:t xml:space="preserve">with associated probabilities. </w:t>
      </w:r>
      <w:r w:rsidR="00D76477">
        <w:t xml:space="preserve">To use this option, use </w:t>
      </w:r>
      <w:r w:rsidR="008E77DE">
        <w:t>“</w:t>
      </w:r>
      <w:r>
        <w:t>DFEType: pointprob</w:t>
      </w:r>
      <w:r w:rsidR="008E77DE">
        <w:t>”</w:t>
      </w:r>
      <w:r w:rsidR="00E50DBC">
        <w:t xml:space="preserve">. Two </w:t>
      </w:r>
      <w:r w:rsidR="00755CA6">
        <w:t xml:space="preserve">further </w:t>
      </w:r>
      <w:r>
        <w:t>parameters must be specified with this DFEType.</w:t>
      </w:r>
    </w:p>
    <w:p w14:paraId="4409F2C6" w14:textId="77777777" w:rsidR="00E50DBC" w:rsidRDefault="00E50DBC">
      <w:pPr>
        <w:ind w:left="720"/>
        <w:jc w:val="both"/>
        <w:pPrChange w:id="735" w:author="VICENTE DIEGO ORTEGA DEL VECCHYO" w:date="2020-10-19T19:27:00Z">
          <w:pPr>
            <w:ind w:left="720"/>
          </w:pPr>
        </w:pPrChange>
      </w:pPr>
    </w:p>
    <w:p w14:paraId="4CB373BD" w14:textId="729B3226" w:rsidR="00E50DBC" w:rsidRDefault="00E50DBC">
      <w:pPr>
        <w:ind w:left="720"/>
        <w:jc w:val="both"/>
        <w:rPr>
          <w:b/>
        </w:rPr>
        <w:pPrChange w:id="736" w:author="VICENTE DIEGO ORTEGA DEL VECCHYO" w:date="2020-10-19T19:27:00Z">
          <w:pPr>
            <w:ind w:left="720"/>
          </w:pPr>
        </w:pPrChange>
      </w:pPr>
      <w:r w:rsidRPr="00755CA6">
        <w:rPr>
          <w:b/>
        </w:rPr>
        <w:t>DFEPointProbSelectionFile:</w:t>
      </w:r>
      <w:r w:rsidR="00755CA6">
        <w:rPr>
          <w:b/>
        </w:rPr>
        <w:t xml:space="preserve"> (Required</w:t>
      </w:r>
      <w:r w:rsidR="00F3267B">
        <w:rPr>
          <w:b/>
        </w:rPr>
        <w:t xml:space="preserve"> with point probability DFE</w:t>
      </w:r>
      <w:r w:rsidR="00755CA6">
        <w:rPr>
          <w:b/>
        </w:rPr>
        <w:t>)</w:t>
      </w:r>
    </w:p>
    <w:p w14:paraId="324C37DF" w14:textId="77777777" w:rsidR="0037493F" w:rsidRDefault="0037493F">
      <w:pPr>
        <w:jc w:val="both"/>
        <w:rPr>
          <w:b/>
          <w:highlight w:val="yellow"/>
        </w:rPr>
        <w:pPrChange w:id="737" w:author="VICENTE DIEGO ORTEGA DEL VECCHYO" w:date="2020-10-19T19:27:00Z">
          <w:pPr/>
        </w:pPrChange>
      </w:pPr>
    </w:p>
    <w:p w14:paraId="7CC529C1" w14:textId="2471AADA" w:rsidR="00062C71" w:rsidRDefault="00E50DBC">
      <w:pPr>
        <w:ind w:left="720"/>
        <w:jc w:val="both"/>
        <w:pPrChange w:id="738" w:author="VICENTE DIEGO ORTEGA DEL VECCHYO" w:date="2020-10-19T19:27:00Z">
          <w:pPr>
            <w:ind w:left="720"/>
          </w:pPr>
        </w:pPrChange>
      </w:pPr>
      <w:r w:rsidRPr="00062C71">
        <w:t xml:space="preserve">This file contains the particular </w:t>
      </w:r>
      <w:r w:rsidR="00062C71" w:rsidRPr="00062C71">
        <w:t>selection coefficient</w:t>
      </w:r>
      <w:r w:rsidR="003D4AF1">
        <w:t>s</w:t>
      </w:r>
      <w:r w:rsidR="00062C71" w:rsidRPr="00062C71">
        <w:t xml:space="preserve"> (</w:t>
      </w:r>
      <w:r w:rsidRPr="00062C71">
        <w:t>2Ns</w:t>
      </w:r>
      <w:r w:rsidR="00062C71" w:rsidRPr="00062C71">
        <w:t>)</w:t>
      </w:r>
      <w:r w:rsidRPr="00062C71">
        <w:t xml:space="preserve"> values that will be used in the simulation</w:t>
      </w:r>
      <w:r w:rsidR="00767B4E" w:rsidRPr="00062C71">
        <w:t xml:space="preserve">. </w:t>
      </w:r>
      <w:r w:rsidR="00B63312" w:rsidRPr="00062C71">
        <w:t xml:space="preserve">Each line in this file has two </w:t>
      </w:r>
      <w:r w:rsidR="00BD66B2" w:rsidRPr="00062C71">
        <w:t>numbers</w:t>
      </w:r>
      <w:r w:rsidR="0082783F" w:rsidRPr="00062C71">
        <w:t xml:space="preserve"> (must be decimals)</w:t>
      </w:r>
      <w:r w:rsidR="00B63312" w:rsidRPr="00062C71">
        <w:t xml:space="preserve"> separated by a blank space. The first</w:t>
      </w:r>
      <w:r w:rsidR="00BD66B2" w:rsidRPr="00062C71">
        <w:t xml:space="preserve"> number</w:t>
      </w:r>
      <w:r w:rsidR="00B63312" w:rsidRPr="00062C71">
        <w:t xml:space="preserve"> is the 2Ns value, </w:t>
      </w:r>
      <w:r w:rsidR="00BD66B2" w:rsidRPr="00062C71">
        <w:t xml:space="preserve">and the second </w:t>
      </w:r>
      <w:r w:rsidR="00B63312" w:rsidRPr="00062C71">
        <w:t>number</w:t>
      </w:r>
      <w:r w:rsidR="00BD66B2" w:rsidRPr="00062C71">
        <w:t xml:space="preserve"> </w:t>
      </w:r>
      <w:r w:rsidR="002E396C">
        <w:t>defines cumulative distribution function boundarie</w:t>
      </w:r>
      <w:r w:rsidR="00D40D47">
        <w:t>s</w:t>
      </w:r>
      <w:r w:rsidR="00F41F1E">
        <w:t xml:space="preserve"> (more below).</w:t>
      </w:r>
    </w:p>
    <w:p w14:paraId="786B513E" w14:textId="4312A633" w:rsidR="00B63312" w:rsidRDefault="00B63312">
      <w:pPr>
        <w:ind w:left="720"/>
        <w:jc w:val="both"/>
        <w:pPrChange w:id="739" w:author="VICENTE DIEGO ORTEGA DEL VECCHYO" w:date="2020-10-19T19:27:00Z">
          <w:pPr>
            <w:ind w:left="720"/>
          </w:pPr>
        </w:pPrChange>
      </w:pPr>
      <w:r w:rsidRPr="00062C71">
        <w:t>The user can specify a</w:t>
      </w:r>
      <w:r w:rsidR="003B7F11">
        <w:t>n arbitrary number of</w:t>
      </w:r>
      <w:r w:rsidRPr="00062C71">
        <w:t xml:space="preserve"> </w:t>
      </w:r>
      <w:r w:rsidR="00BD66B2" w:rsidRPr="00062C71">
        <w:t>2Ns values</w:t>
      </w:r>
      <w:r w:rsidR="00666D39">
        <w:t xml:space="preserve">, and </w:t>
      </w:r>
      <w:r w:rsidR="00D8231E">
        <w:t>t</w:t>
      </w:r>
      <w:r w:rsidR="00666D39">
        <w:t>he values of 2Ns can be positive</w:t>
      </w:r>
      <w:r w:rsidR="008E77DE">
        <w:t xml:space="preserve"> (modeling deleterious mutations)</w:t>
      </w:r>
      <w:r w:rsidR="00666D39">
        <w:t xml:space="preserve"> or negative</w:t>
      </w:r>
      <w:r w:rsidR="008E77DE">
        <w:t xml:space="preserve"> (modeling positively selected mutations)</w:t>
      </w:r>
      <w:r w:rsidR="00453A33">
        <w:t>. The only three</w:t>
      </w:r>
      <w:r w:rsidR="009412D6">
        <w:t xml:space="preserve"> restrictions are that</w:t>
      </w:r>
      <w:r w:rsidR="009A2A6F">
        <w:t>: 1)</w:t>
      </w:r>
      <w:r w:rsidR="009412D6">
        <w:t xml:space="preserve"> the number</w:t>
      </w:r>
      <w:r w:rsidR="00682B15">
        <w:t>s</w:t>
      </w:r>
      <w:r w:rsidR="009412D6">
        <w:t xml:space="preserve"> in the second colum</w:t>
      </w:r>
      <w:r w:rsidR="00682B15">
        <w:t xml:space="preserve">n </w:t>
      </w:r>
      <w:r w:rsidR="008E77DE">
        <w:t>are</w:t>
      </w:r>
      <w:r w:rsidR="00682B15">
        <w:t xml:space="preserve"> between 0 and 1, </w:t>
      </w:r>
      <w:r w:rsidR="007D1E2D">
        <w:t xml:space="preserve">2) </w:t>
      </w:r>
      <w:r w:rsidR="008E77DE">
        <w:t xml:space="preserve">the numbers </w:t>
      </w:r>
      <w:r w:rsidR="00682B15">
        <w:t xml:space="preserve">are listed in </w:t>
      </w:r>
      <w:r w:rsidR="00BD66B2" w:rsidRPr="00062C71">
        <w:t>ascending order wit</w:t>
      </w:r>
      <w:r w:rsidR="0082783F" w:rsidRPr="00062C71">
        <w:t>h respect to the second column, and th</w:t>
      </w:r>
      <w:r w:rsidR="00FA76CD">
        <w:t>at</w:t>
      </w:r>
      <w:r w:rsidR="00A124A6">
        <w:t xml:space="preserve"> </w:t>
      </w:r>
      <w:r w:rsidR="00683A05">
        <w:t xml:space="preserve">3) </w:t>
      </w:r>
      <w:r w:rsidR="00A124A6">
        <w:t>the</w:t>
      </w:r>
      <w:r w:rsidR="0082783F" w:rsidRPr="00062C71">
        <w:t xml:space="preserve"> number in the second column in the last row is equal to 1.</w:t>
      </w:r>
      <w:r w:rsidR="00062C71">
        <w:t>0</w:t>
      </w:r>
    </w:p>
    <w:p w14:paraId="7CCDCAAB" w14:textId="77777777" w:rsidR="00E50DBC" w:rsidRDefault="00E50DBC">
      <w:pPr>
        <w:jc w:val="both"/>
        <w:pPrChange w:id="740" w:author="VICENTE DIEGO ORTEGA DEL VECCHYO" w:date="2020-10-19T19:27:00Z">
          <w:pPr/>
        </w:pPrChange>
      </w:pPr>
    </w:p>
    <w:p w14:paraId="5D0BC46C" w14:textId="679FFF46" w:rsidR="00AF530B" w:rsidRDefault="0008576B">
      <w:pPr>
        <w:ind w:left="720"/>
        <w:jc w:val="both"/>
        <w:pPrChange w:id="741" w:author="VICENTE DIEGO ORTEGA DEL VECCHYO" w:date="2020-10-19T19:27:00Z">
          <w:pPr>
            <w:ind w:left="720"/>
          </w:pPr>
        </w:pPrChange>
      </w:pPr>
      <w:r>
        <w:t xml:space="preserve">An example is </w:t>
      </w:r>
      <w:r w:rsidR="00AF530B">
        <w:t xml:space="preserve">SelPointTest.txt </w:t>
      </w:r>
      <w:r>
        <w:t>(also in the download folder)</w:t>
      </w:r>
      <w:r w:rsidR="0037493F">
        <w:t xml:space="preserve">. </w:t>
      </w:r>
    </w:p>
    <w:p w14:paraId="5BF6A376" w14:textId="77777777" w:rsidR="0037493F" w:rsidRDefault="0037493F">
      <w:pPr>
        <w:ind w:left="720"/>
        <w:jc w:val="both"/>
        <w:pPrChange w:id="742" w:author="VICENTE DIEGO ORTEGA DEL VECCHYO" w:date="2020-10-19T19:27:00Z">
          <w:pPr>
            <w:ind w:left="720"/>
          </w:pPr>
        </w:pPrChange>
      </w:pPr>
    </w:p>
    <w:p w14:paraId="0E81E63E" w14:textId="1D9AC393" w:rsidR="00F3267B" w:rsidRDefault="00F3267B">
      <w:pPr>
        <w:ind w:left="720"/>
        <w:jc w:val="both"/>
        <w:pPrChange w:id="743" w:author="VICENTE DIEGO ORTEGA DEL VECCHYO" w:date="2020-10-19T19:27:00Z">
          <w:pPr>
            <w:ind w:left="720"/>
          </w:pPr>
        </w:pPrChange>
      </w:pPr>
      <w:r>
        <w:rPr>
          <w:noProof/>
        </w:rPr>
        <w:drawing>
          <wp:inline distT="0" distB="0" distL="0" distR="0" wp14:anchorId="60A06DD4" wp14:editId="3C55DEE5">
            <wp:extent cx="1689100" cy="1150414"/>
            <wp:effectExtent l="25400" t="25400" r="1270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316" cy="1150561"/>
                    </a:xfrm>
                    <a:prstGeom prst="rect">
                      <a:avLst/>
                    </a:prstGeom>
                    <a:noFill/>
                    <a:ln>
                      <a:solidFill>
                        <a:srgbClr val="000000"/>
                      </a:solidFill>
                    </a:ln>
                  </pic:spPr>
                </pic:pic>
              </a:graphicData>
            </a:graphic>
          </wp:inline>
        </w:drawing>
      </w:r>
    </w:p>
    <w:p w14:paraId="286A88C7" w14:textId="77777777" w:rsidR="00F3267B" w:rsidRDefault="00F3267B">
      <w:pPr>
        <w:ind w:left="720"/>
        <w:jc w:val="both"/>
        <w:pPrChange w:id="744" w:author="VICENTE DIEGO ORTEGA DEL VECCHYO" w:date="2020-10-19T19:27:00Z">
          <w:pPr>
            <w:ind w:left="720"/>
          </w:pPr>
        </w:pPrChange>
      </w:pPr>
    </w:p>
    <w:p w14:paraId="7DE4F07D" w14:textId="588817D3" w:rsidR="00E50DBC" w:rsidRDefault="00E60EE3">
      <w:pPr>
        <w:ind w:left="720"/>
        <w:jc w:val="both"/>
        <w:pPrChange w:id="745" w:author="VICENTE DIEGO ORTEGA DEL VECCHYO" w:date="2020-10-19T19:27:00Z">
          <w:pPr>
            <w:ind w:left="720"/>
          </w:pPr>
        </w:pPrChange>
      </w:pPr>
      <w:r>
        <w:t>As an example of how 2Ns values are sampled using the</w:t>
      </w:r>
      <w:r w:rsidR="00767B4E">
        <w:t xml:space="preserve"> above file</w:t>
      </w:r>
      <w:r>
        <w:t>, PReFerSim generates a random number between 0 and 1 for each mutation.</w:t>
      </w:r>
      <w:r w:rsidR="00767B4E">
        <w:t xml:space="preserve"> </w:t>
      </w:r>
      <w:r>
        <w:t>I</w:t>
      </w:r>
      <w:r w:rsidR="00E50DBC">
        <w:t xml:space="preserve">f the random number value </w:t>
      </w:r>
      <w:r w:rsidR="00767B4E">
        <w:t xml:space="preserve">generated for </w:t>
      </w:r>
      <w:r w:rsidR="006331A0">
        <w:t>the</w:t>
      </w:r>
      <w:r w:rsidR="00767B4E">
        <w:t xml:space="preserve"> mutation </w:t>
      </w:r>
      <w:r w:rsidR="00E50DBC">
        <w:t>is between 0 and 0.2, the value of 2Ns is 1. If the random number value is between 0.2 and 0.5, the value of 2Ns is 5. If the random number value is between 0.5 and 1.0, the value of 2Ns is 10.</w:t>
      </w:r>
    </w:p>
    <w:p w14:paraId="6136D8B9" w14:textId="77777777" w:rsidR="00E50DBC" w:rsidRDefault="00E50DBC">
      <w:pPr>
        <w:jc w:val="both"/>
        <w:pPrChange w:id="746" w:author="VICENTE DIEGO ORTEGA DEL VECCHYO" w:date="2020-10-19T19:27:00Z">
          <w:pPr/>
        </w:pPrChange>
      </w:pPr>
    </w:p>
    <w:p w14:paraId="102519BC" w14:textId="46DFD6E9" w:rsidR="00E50DBC" w:rsidRPr="00F3267B" w:rsidRDefault="00E50DBC">
      <w:pPr>
        <w:ind w:left="720"/>
        <w:jc w:val="both"/>
        <w:rPr>
          <w:b/>
        </w:rPr>
        <w:pPrChange w:id="747" w:author="VICENTE DIEGO ORTEGA DEL VECCHYO" w:date="2020-10-19T19:27:00Z">
          <w:pPr>
            <w:ind w:left="720"/>
          </w:pPr>
        </w:pPrChange>
      </w:pPr>
      <w:r w:rsidRPr="00F3267B">
        <w:rPr>
          <w:b/>
        </w:rPr>
        <w:t>DFEPointProbNe:</w:t>
      </w:r>
      <w:r w:rsidR="00F3267B">
        <w:rPr>
          <w:b/>
        </w:rPr>
        <w:t xml:space="preserve"> (Required with point probability DFE)</w:t>
      </w:r>
    </w:p>
    <w:p w14:paraId="03E8C7FD" w14:textId="57985CFB" w:rsidR="00F3267B" w:rsidRDefault="00E50DBC">
      <w:pPr>
        <w:ind w:left="720"/>
        <w:jc w:val="both"/>
        <w:pPrChange w:id="748" w:author="VICENTE DIEGO ORTEGA DEL VECCHYO" w:date="2020-10-19T19:27:00Z">
          <w:pPr>
            <w:ind w:left="720"/>
          </w:pPr>
        </w:pPrChange>
      </w:pPr>
      <w:r>
        <w:t xml:space="preserve">The effective population size </w:t>
      </w:r>
      <w:r w:rsidR="006A09C4">
        <w:t xml:space="preserve">N </w:t>
      </w:r>
      <w:r>
        <w:t xml:space="preserve">used in the scaled selection parameter 2Ns. </w:t>
      </w:r>
    </w:p>
    <w:p w14:paraId="7A5903AE" w14:textId="144CD5A8" w:rsidR="00E50DBC" w:rsidRDefault="00E50DBC">
      <w:pPr>
        <w:ind w:left="720"/>
        <w:jc w:val="both"/>
        <w:pPrChange w:id="749" w:author="VICENTE DIEGO ORTEGA DEL VECCHYO" w:date="2020-10-19T19:27:00Z">
          <w:pPr>
            <w:ind w:left="720"/>
          </w:pPr>
        </w:pPrChange>
      </w:pPr>
      <w:r>
        <w:t>This number must be a nonnegative integer.</w:t>
      </w:r>
    </w:p>
    <w:p w14:paraId="43EF27DE" w14:textId="77777777" w:rsidR="00E50DBC" w:rsidRDefault="00E50DBC">
      <w:pPr>
        <w:ind w:left="720"/>
        <w:jc w:val="both"/>
        <w:pPrChange w:id="750" w:author="VICENTE DIEGO ORTEGA DEL VECCHYO" w:date="2020-10-19T19:27:00Z">
          <w:pPr>
            <w:ind w:left="720"/>
          </w:pPr>
        </w:pPrChange>
      </w:pPr>
    </w:p>
    <w:p w14:paraId="0BB7B4F2" w14:textId="2008FC14" w:rsidR="00F3267B" w:rsidRPr="002224CA" w:rsidRDefault="00E50DBC">
      <w:pPr>
        <w:ind w:left="720"/>
        <w:jc w:val="both"/>
        <w:pPrChange w:id="751" w:author="VICENTE DIEGO ORTEGA DEL VECCHYO" w:date="2020-10-19T19:27:00Z">
          <w:pPr>
            <w:ind w:left="720"/>
          </w:pPr>
        </w:pPrChange>
      </w:pPr>
      <w:r w:rsidRPr="002224CA">
        <w:t xml:space="preserve">Example of how to use </w:t>
      </w:r>
      <w:r w:rsidR="00F3267B" w:rsidRPr="002224CA">
        <w:t xml:space="preserve">point probability </w:t>
      </w:r>
      <w:r w:rsidRPr="002224CA">
        <w:t>d</w:t>
      </w:r>
      <w:r w:rsidR="00F3267B" w:rsidRPr="002224CA">
        <w:t>istribution of fitness effects:</w:t>
      </w:r>
    </w:p>
    <w:p w14:paraId="50ABEBB0" w14:textId="77777777" w:rsidR="00E50DBC" w:rsidRDefault="00E50DBC">
      <w:pPr>
        <w:pStyle w:val="Parameter"/>
        <w:ind w:left="720"/>
        <w:jc w:val="both"/>
        <w:pPrChange w:id="752" w:author="VICENTE DIEGO ORTEGA DEL VECCHYO" w:date="2020-10-19T19:27:00Z">
          <w:pPr>
            <w:pStyle w:val="Parameter"/>
            <w:ind w:left="720"/>
          </w:pPr>
        </w:pPrChange>
      </w:pPr>
      <w:r>
        <w:t>DFEType: pointprob</w:t>
      </w:r>
    </w:p>
    <w:p w14:paraId="6E7DA2AA" w14:textId="77777777" w:rsidR="00E50DBC" w:rsidRDefault="00E50DBC">
      <w:pPr>
        <w:pStyle w:val="Parameter"/>
        <w:ind w:left="720"/>
        <w:jc w:val="both"/>
        <w:pPrChange w:id="753" w:author="VICENTE DIEGO ORTEGA DEL VECCHYO" w:date="2020-10-19T19:27:00Z">
          <w:pPr>
            <w:pStyle w:val="Parameter"/>
            <w:ind w:left="720"/>
          </w:pPr>
        </w:pPrChange>
      </w:pPr>
      <w:r>
        <w:t>DFEPointProbSelectionFile: SelPointTest.txt</w:t>
      </w:r>
    </w:p>
    <w:p w14:paraId="64D64AE4" w14:textId="77777777" w:rsidR="00E50DBC" w:rsidRDefault="00E50DBC">
      <w:pPr>
        <w:pStyle w:val="Parameter"/>
        <w:ind w:left="720"/>
        <w:jc w:val="both"/>
        <w:pPrChange w:id="754" w:author="VICENTE DIEGO ORTEGA DEL VECCHYO" w:date="2020-10-19T19:27:00Z">
          <w:pPr>
            <w:pStyle w:val="Parameter"/>
            <w:ind w:left="720"/>
          </w:pPr>
        </w:pPrChange>
      </w:pPr>
      <w:r>
        <w:t>DFEPointProbNe: 10000</w:t>
      </w:r>
    </w:p>
    <w:p w14:paraId="0C0405D7" w14:textId="77777777" w:rsidR="00E50DBC" w:rsidRDefault="00E50DBC">
      <w:pPr>
        <w:ind w:left="720"/>
        <w:jc w:val="both"/>
        <w:pPrChange w:id="755" w:author="VICENTE DIEGO ORTEGA DEL VECCHYO" w:date="2020-10-19T19:27:00Z">
          <w:pPr>
            <w:ind w:left="720"/>
          </w:pPr>
        </w:pPrChange>
      </w:pPr>
    </w:p>
    <w:p w14:paraId="630C06E4" w14:textId="3524CDB2" w:rsidR="00432C5C" w:rsidRDefault="00432C5C">
      <w:pPr>
        <w:ind w:left="720"/>
        <w:jc w:val="both"/>
        <w:pPrChange w:id="756" w:author="VICENTE DIEGO ORTEGA DEL VECCHYO" w:date="2020-10-19T19:27:00Z">
          <w:pPr>
            <w:ind w:left="720"/>
          </w:pPr>
        </w:pPrChange>
      </w:pPr>
      <w:r>
        <w:t>Example parameter files using point probability DFE:</w:t>
      </w:r>
    </w:p>
    <w:p w14:paraId="222A2B17" w14:textId="2F3342D0" w:rsidR="00432C5C" w:rsidRDefault="00432C5C">
      <w:pPr>
        <w:ind w:left="720"/>
        <w:jc w:val="both"/>
        <w:pPrChange w:id="757" w:author="VICENTE DIEGO ORTEGA DEL VECCHYO" w:date="2020-10-19T19:27:00Z">
          <w:pPr>
            <w:ind w:left="720"/>
          </w:pPr>
        </w:pPrChange>
      </w:pPr>
      <w:r>
        <w:t>ParameterFile3.txt</w:t>
      </w:r>
    </w:p>
    <w:p w14:paraId="46C3DD42" w14:textId="77777777" w:rsidR="00432C5C" w:rsidRDefault="00432C5C">
      <w:pPr>
        <w:ind w:left="720"/>
        <w:jc w:val="both"/>
        <w:pPrChange w:id="758" w:author="VICENTE DIEGO ORTEGA DEL VECCHYO" w:date="2020-10-19T19:27:00Z">
          <w:pPr>
            <w:ind w:left="720"/>
          </w:pPr>
        </w:pPrChange>
      </w:pPr>
    </w:p>
    <w:p w14:paraId="1160C9FF" w14:textId="0E858449" w:rsidR="00E50DBC" w:rsidRPr="00F3267B" w:rsidRDefault="00F3267B">
      <w:pPr>
        <w:pStyle w:val="sub2"/>
        <w:jc w:val="both"/>
        <w:pPrChange w:id="759" w:author="VICENTE DIEGO ORTEGA DEL VECCHYO" w:date="2020-10-19T19:27:00Z">
          <w:pPr>
            <w:pStyle w:val="sub2"/>
          </w:pPr>
        </w:pPrChange>
      </w:pPr>
      <w:r>
        <w:t>#</w:t>
      </w:r>
      <w:r w:rsidRPr="00F3267B">
        <w:t xml:space="preserve"># </w:t>
      </w:r>
      <w:r w:rsidR="008F7BE6">
        <w:t>D</w:t>
      </w:r>
      <w:r w:rsidR="00E50DBC" w:rsidRPr="00F3267B">
        <w:t>ist</w:t>
      </w:r>
      <w:r w:rsidRPr="00F3267B">
        <w:t>ribution of fitness effects</w:t>
      </w:r>
      <w:r w:rsidR="008F7BE6">
        <w:t xml:space="preserve"> with uniform intervals</w:t>
      </w:r>
      <w:r w:rsidRPr="00F3267B">
        <w:t xml:space="preserve"> ##</w:t>
      </w:r>
    </w:p>
    <w:p w14:paraId="4931FAA7" w14:textId="77777777" w:rsidR="00E50DBC" w:rsidRDefault="00E50DBC">
      <w:pPr>
        <w:ind w:left="720"/>
        <w:jc w:val="both"/>
        <w:pPrChange w:id="760" w:author="VICENTE DIEGO ORTEGA DEL VECCHYO" w:date="2020-10-19T19:27:00Z">
          <w:pPr>
            <w:ind w:left="720"/>
          </w:pPr>
        </w:pPrChange>
      </w:pPr>
    </w:p>
    <w:p w14:paraId="5DD1DE6E" w14:textId="7F4B5C6E" w:rsidR="00B30799" w:rsidRPr="00B30799" w:rsidRDefault="00B30799">
      <w:pPr>
        <w:ind w:left="720"/>
        <w:jc w:val="both"/>
        <w:pPrChange w:id="761" w:author="VICENTE DIEGO ORTEGA DEL VECCHYO" w:date="2020-10-19T19:27:00Z">
          <w:pPr>
            <w:ind w:left="720"/>
          </w:pPr>
        </w:pPrChange>
      </w:pPr>
      <w:r w:rsidRPr="008F5CE7">
        <w:rPr>
          <w:b/>
        </w:rPr>
        <w:t>DFEType: (Required)</w:t>
      </w:r>
    </w:p>
    <w:p w14:paraId="799066CD" w14:textId="2243D150" w:rsidR="00E50DBC" w:rsidRDefault="000640D2">
      <w:pPr>
        <w:ind w:left="720"/>
        <w:jc w:val="both"/>
        <w:pPrChange w:id="762" w:author="VICENTE DIEGO ORTEGA DEL VECCHYO" w:date="2020-10-19T19:27:00Z">
          <w:pPr>
            <w:ind w:left="720"/>
          </w:pPr>
        </w:pPrChange>
      </w:pPr>
      <w:r>
        <w:t xml:space="preserve">To use a distribution of fitness effects </w:t>
      </w:r>
      <w:r w:rsidR="00B573C3">
        <w:t>with uniformly distributed intervals</w:t>
      </w:r>
      <w:r w:rsidR="00D444CE">
        <w:t>,</w:t>
      </w:r>
      <w:r w:rsidR="00F43E7D">
        <w:t xml:space="preserve"> </w:t>
      </w:r>
      <w:r w:rsidR="000B7EE2">
        <w:t>use “DFEType: unifbounds”. Here</w:t>
      </w:r>
      <w:r>
        <w:t xml:space="preserve"> t</w:t>
      </w:r>
      <w:r w:rsidR="00E50DBC">
        <w:t xml:space="preserve">he scaled selection coefficient </w:t>
      </w:r>
      <w:r w:rsidR="000B7EE2">
        <w:t>(</w:t>
      </w:r>
      <w:r w:rsidR="00E50DBC">
        <w:t>2Ns</w:t>
      </w:r>
      <w:r w:rsidR="000B7EE2">
        <w:t>)</w:t>
      </w:r>
      <w:r w:rsidR="00E50DBC">
        <w:t xml:space="preserve"> of the mutations will take particular values</w:t>
      </w:r>
      <w:r w:rsidR="00F4430F">
        <w:t xml:space="preserve"> according to the uniform intervals specified by the user</w:t>
      </w:r>
      <w:r>
        <w:t>,</w:t>
      </w:r>
      <w:r w:rsidR="00E50DBC">
        <w:t xml:space="preserve"> Two </w:t>
      </w:r>
      <w:r>
        <w:t xml:space="preserve">further </w:t>
      </w:r>
      <w:r w:rsidR="00E50DBC">
        <w:t>parameters must be specified</w:t>
      </w:r>
      <w:r>
        <w:t xml:space="preserve"> with this DFEType.</w:t>
      </w:r>
    </w:p>
    <w:p w14:paraId="33C4CE65" w14:textId="77777777" w:rsidR="00E50DBC" w:rsidRDefault="00E50DBC">
      <w:pPr>
        <w:ind w:left="720"/>
        <w:jc w:val="both"/>
        <w:pPrChange w:id="763" w:author="VICENTE DIEGO ORTEGA DEL VECCHYO" w:date="2020-10-19T19:27:00Z">
          <w:pPr>
            <w:ind w:left="720"/>
          </w:pPr>
        </w:pPrChange>
      </w:pPr>
    </w:p>
    <w:p w14:paraId="202EBF5A" w14:textId="5A2EFA61" w:rsidR="00E50DBC" w:rsidRPr="00F3267B" w:rsidRDefault="00F3267B">
      <w:pPr>
        <w:ind w:left="720"/>
        <w:jc w:val="both"/>
        <w:rPr>
          <w:b/>
        </w:rPr>
        <w:pPrChange w:id="764" w:author="VICENTE DIEGO ORTEGA DEL VECCHYO" w:date="2020-10-19T19:27:00Z">
          <w:pPr>
            <w:ind w:left="720"/>
          </w:pPr>
        </w:pPrChange>
      </w:pPr>
      <w:r w:rsidRPr="00B30799">
        <w:rPr>
          <w:b/>
        </w:rPr>
        <w:t>DFEUnifBoundsSelectionFile</w:t>
      </w:r>
      <w:r w:rsidR="00B30799" w:rsidRPr="00B30799">
        <w:rPr>
          <w:b/>
        </w:rPr>
        <w:t>:</w:t>
      </w:r>
      <w:r w:rsidRPr="00B30799">
        <w:rPr>
          <w:b/>
        </w:rPr>
        <w:t xml:space="preserve"> (Required with unifbounds DFE)</w:t>
      </w:r>
    </w:p>
    <w:p w14:paraId="321E3E55" w14:textId="1EC1B0B9" w:rsidR="00F9083D" w:rsidRDefault="00E50DBC">
      <w:pPr>
        <w:ind w:left="720"/>
        <w:jc w:val="both"/>
        <w:pPrChange w:id="765" w:author="VICENTE DIEGO ORTEGA DEL VECCHYO" w:date="2020-10-19T19:27:00Z">
          <w:pPr>
            <w:ind w:left="720"/>
          </w:pPr>
        </w:pPrChange>
      </w:pPr>
      <w:r>
        <w:t>This file contains the particular 2Ns values that will be used in the simulation</w:t>
      </w:r>
      <w:r w:rsidR="00F9083D">
        <w:t xml:space="preserve">. </w:t>
      </w:r>
      <w:r w:rsidR="00F9083D" w:rsidRPr="00062C71">
        <w:t xml:space="preserve">Each </w:t>
      </w:r>
      <w:r w:rsidR="00F9083D">
        <w:t>line in this file has three</w:t>
      </w:r>
      <w:r w:rsidR="00F9083D" w:rsidRPr="00062C71">
        <w:t xml:space="preserve"> numbers (must be decimals)</w:t>
      </w:r>
      <w:r w:rsidR="000B7EE2">
        <w:t xml:space="preserve">, </w:t>
      </w:r>
      <w:r w:rsidR="00F9083D">
        <w:t xml:space="preserve">each </w:t>
      </w:r>
      <w:r w:rsidR="00F9083D" w:rsidRPr="00062C71">
        <w:t xml:space="preserve">separated by a blank space. The first </w:t>
      </w:r>
      <w:r w:rsidR="00F9083D">
        <w:t xml:space="preserve">and second </w:t>
      </w:r>
      <w:r w:rsidR="00F9083D" w:rsidRPr="00062C71">
        <w:t>number</w:t>
      </w:r>
      <w:r w:rsidR="00F9083D">
        <w:t xml:space="preserve">s </w:t>
      </w:r>
      <w:r w:rsidR="00CD5308">
        <w:t xml:space="preserve">are </w:t>
      </w:r>
      <w:r w:rsidR="00F9083D">
        <w:t>a pair of 2Ns values</w:t>
      </w:r>
      <w:r w:rsidR="00FE275A">
        <w:t xml:space="preserve"> that define a uniform interval</w:t>
      </w:r>
      <w:r w:rsidR="00F9083D">
        <w:t>,</w:t>
      </w:r>
      <w:r w:rsidR="00F9083D" w:rsidRPr="00062C71">
        <w:t xml:space="preserve"> </w:t>
      </w:r>
      <w:r w:rsidR="00F9083D">
        <w:t>and the third</w:t>
      </w:r>
      <w:r w:rsidR="00F9083D" w:rsidRPr="00062C71">
        <w:t xml:space="preserve"> number </w:t>
      </w:r>
      <w:r w:rsidR="00760E2B">
        <w:t>defines cumulative distribution function boundaries (more below)</w:t>
      </w:r>
      <w:r w:rsidR="00DB241B">
        <w:t>.</w:t>
      </w:r>
      <w:r w:rsidR="00D7513F">
        <w:t xml:space="preserve"> The values of 2Ns given in the first and second column can be either positive or negative.</w:t>
      </w:r>
    </w:p>
    <w:p w14:paraId="2B5E61C0" w14:textId="77777777" w:rsidR="00F9083D" w:rsidRDefault="00F9083D">
      <w:pPr>
        <w:ind w:left="720"/>
        <w:jc w:val="both"/>
        <w:pPrChange w:id="766" w:author="VICENTE DIEGO ORTEGA DEL VECCHYO" w:date="2020-10-19T19:27:00Z">
          <w:pPr>
            <w:ind w:left="720"/>
          </w:pPr>
        </w:pPrChange>
      </w:pPr>
    </w:p>
    <w:p w14:paraId="7255CDDA" w14:textId="62F55565" w:rsidR="0008576B" w:rsidRDefault="00F9083D">
      <w:pPr>
        <w:ind w:left="720"/>
        <w:jc w:val="both"/>
        <w:pPrChange w:id="767" w:author="VICENTE DIEGO ORTEGA DEL VECCHYO" w:date="2020-10-19T19:27:00Z">
          <w:pPr>
            <w:ind w:left="720"/>
          </w:pPr>
        </w:pPrChange>
      </w:pPr>
      <w:r w:rsidRPr="00062C71">
        <w:t xml:space="preserve">The user can specify as many </w:t>
      </w:r>
      <w:r w:rsidR="0007552F">
        <w:t xml:space="preserve">uniform intervals as needed. The </w:t>
      </w:r>
      <w:r w:rsidR="00211795">
        <w:t>four</w:t>
      </w:r>
      <w:r w:rsidR="0007552F">
        <w:t xml:space="preserve"> conditions that must be satisfied in the file are that: 1) the numbers in the </w:t>
      </w:r>
      <w:r w:rsidR="000A093A">
        <w:t>third</w:t>
      </w:r>
      <w:r w:rsidR="0007552F">
        <w:t xml:space="preserve"> column have values between 0 and 1, 2) </w:t>
      </w:r>
      <w:r w:rsidR="000B7EE2">
        <w:t xml:space="preserve">the numbers </w:t>
      </w:r>
      <w:r w:rsidR="0007552F">
        <w:t xml:space="preserve">are listed in </w:t>
      </w:r>
      <w:r w:rsidR="0007552F" w:rsidRPr="00062C71">
        <w:t xml:space="preserve">ascending order with respect to the </w:t>
      </w:r>
      <w:r w:rsidR="00A56F87">
        <w:t>third</w:t>
      </w:r>
      <w:r w:rsidR="00A56F87" w:rsidRPr="00062C71">
        <w:t xml:space="preserve"> </w:t>
      </w:r>
      <w:r w:rsidR="0007552F" w:rsidRPr="00062C71">
        <w:t>column, and th</w:t>
      </w:r>
      <w:r w:rsidR="0007552F">
        <w:t>at 3) the</w:t>
      </w:r>
      <w:r w:rsidR="0007552F" w:rsidRPr="00062C71">
        <w:t xml:space="preserve"> number in the </w:t>
      </w:r>
      <w:r w:rsidR="00DA1D5C">
        <w:t>third</w:t>
      </w:r>
      <w:r w:rsidR="0007552F" w:rsidRPr="00062C71">
        <w:t xml:space="preserve"> column in the last row is equal to 1.</w:t>
      </w:r>
      <w:r w:rsidR="0007552F">
        <w:t>0</w:t>
      </w:r>
      <w:r w:rsidR="00905F42">
        <w:t xml:space="preserve">. 4) In each row, the number in the second column must be bigger than the one in the </w:t>
      </w:r>
      <w:r w:rsidR="001F4841">
        <w:t>first column.</w:t>
      </w:r>
    </w:p>
    <w:p w14:paraId="562F1C5F" w14:textId="7663D721" w:rsidR="00752B26" w:rsidRDefault="00752B26">
      <w:pPr>
        <w:ind w:left="720"/>
        <w:jc w:val="both"/>
        <w:pPrChange w:id="768" w:author="VICENTE DIEGO ORTEGA DEL VECCHYO" w:date="2020-10-19T19:27:00Z">
          <w:pPr>
            <w:ind w:left="720"/>
          </w:pPr>
        </w:pPrChange>
      </w:pPr>
      <w:r>
        <w:t xml:space="preserve">An example is SelUnifBounds.txt (also in the download folder) </w:t>
      </w:r>
    </w:p>
    <w:p w14:paraId="7DDD767A" w14:textId="77777777" w:rsidR="0008576B" w:rsidRDefault="0008576B">
      <w:pPr>
        <w:ind w:left="720"/>
        <w:jc w:val="both"/>
        <w:pPrChange w:id="769" w:author="VICENTE DIEGO ORTEGA DEL VECCHYO" w:date="2020-10-19T19:27:00Z">
          <w:pPr>
            <w:ind w:left="720"/>
          </w:pPr>
        </w:pPrChange>
      </w:pPr>
    </w:p>
    <w:p w14:paraId="34171DFB" w14:textId="77777777" w:rsidR="0008576B" w:rsidRDefault="0008576B">
      <w:pPr>
        <w:ind w:left="720"/>
        <w:jc w:val="both"/>
        <w:pPrChange w:id="770" w:author="VICENTE DIEGO ORTEGA DEL VECCHYO" w:date="2020-10-19T19:27:00Z">
          <w:pPr>
            <w:ind w:left="720"/>
          </w:pPr>
        </w:pPrChange>
      </w:pPr>
      <w:r>
        <w:rPr>
          <w:noProof/>
        </w:rPr>
        <w:drawing>
          <wp:inline distT="0" distB="0" distL="0" distR="0" wp14:anchorId="75E6032B" wp14:editId="1414726C">
            <wp:extent cx="1959212" cy="965200"/>
            <wp:effectExtent l="25400" t="25400" r="22225" b="254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212" cy="965200"/>
                    </a:xfrm>
                    <a:prstGeom prst="rect">
                      <a:avLst/>
                    </a:prstGeom>
                    <a:noFill/>
                    <a:ln>
                      <a:solidFill>
                        <a:schemeClr val="tx1"/>
                      </a:solidFill>
                    </a:ln>
                  </pic:spPr>
                </pic:pic>
              </a:graphicData>
            </a:graphic>
          </wp:inline>
        </w:drawing>
      </w:r>
    </w:p>
    <w:p w14:paraId="075BF024" w14:textId="77777777" w:rsidR="00E50DBC" w:rsidRDefault="00E50DBC">
      <w:pPr>
        <w:ind w:left="720"/>
        <w:jc w:val="both"/>
        <w:pPrChange w:id="771" w:author="VICENTE DIEGO ORTEGA DEL VECCHYO" w:date="2020-10-19T19:27:00Z">
          <w:pPr>
            <w:ind w:left="720"/>
          </w:pPr>
        </w:pPrChange>
      </w:pPr>
    </w:p>
    <w:p w14:paraId="6D183DFD" w14:textId="4126F43C" w:rsidR="00E50DBC" w:rsidRDefault="004C660F">
      <w:pPr>
        <w:ind w:left="720"/>
        <w:jc w:val="both"/>
        <w:pPrChange w:id="772" w:author="VICENTE DIEGO ORTEGA DEL VECCHYO" w:date="2020-10-19T19:27:00Z">
          <w:pPr>
            <w:ind w:left="720"/>
          </w:pPr>
        </w:pPrChange>
      </w:pPr>
      <w:r>
        <w:t xml:space="preserve">PReFerSim generates a random number between 0 and 1 for each mutation. </w:t>
      </w:r>
      <w:r w:rsidR="00F9083D">
        <w:t xml:space="preserve">If </w:t>
      </w:r>
      <w:r w:rsidR="00E50DBC">
        <w:t>the random number value is between 0 and 0.33, then the value of 2Ns is a random number sampled uniformly from the interval 10-20. If the random number value is between 0.33 and 0.66, then the value of 2Ns is a random number sampled uniformly from the interval 100-200. If the random number value is between 0.66 and 1.0, then the value of 2Ns is a random number sampled uniformly from the interval 1000-2000.</w:t>
      </w:r>
    </w:p>
    <w:p w14:paraId="5BDE1DC0" w14:textId="77777777" w:rsidR="000B7EE2" w:rsidRDefault="000B7EE2">
      <w:pPr>
        <w:jc w:val="both"/>
        <w:pPrChange w:id="773" w:author="VICENTE DIEGO ORTEGA DEL VECCHYO" w:date="2020-10-19T19:27:00Z">
          <w:pPr/>
        </w:pPrChange>
      </w:pPr>
    </w:p>
    <w:p w14:paraId="1F7A5CC6" w14:textId="77777777" w:rsidR="0008576B" w:rsidRDefault="0008576B">
      <w:pPr>
        <w:jc w:val="both"/>
        <w:pPrChange w:id="774" w:author="VICENTE DIEGO ORTEGA DEL VECCHYO" w:date="2020-10-19T19:27:00Z">
          <w:pPr/>
        </w:pPrChange>
      </w:pPr>
    </w:p>
    <w:p w14:paraId="3518A04D" w14:textId="57484603" w:rsidR="00B90ADB" w:rsidRPr="00B30799" w:rsidRDefault="00E50DBC">
      <w:pPr>
        <w:ind w:left="720"/>
        <w:jc w:val="both"/>
        <w:rPr>
          <w:b/>
        </w:rPr>
        <w:pPrChange w:id="775" w:author="VICENTE DIEGO ORTEGA DEL VECCHYO" w:date="2020-10-19T19:27:00Z">
          <w:pPr>
            <w:ind w:left="720"/>
          </w:pPr>
        </w:pPrChange>
      </w:pPr>
      <w:r w:rsidRPr="00B30799">
        <w:rPr>
          <w:b/>
        </w:rPr>
        <w:t>DFEUnifBoundsNe</w:t>
      </w:r>
      <w:r w:rsidR="00B30799" w:rsidRPr="00B30799">
        <w:rPr>
          <w:b/>
        </w:rPr>
        <w:t>:</w:t>
      </w:r>
      <w:r w:rsidR="00B90ADB" w:rsidRPr="00B30799">
        <w:rPr>
          <w:b/>
        </w:rPr>
        <w:t xml:space="preserve"> (Required with unifbounds DFE)</w:t>
      </w:r>
    </w:p>
    <w:p w14:paraId="66C8777D" w14:textId="70137266" w:rsidR="00E50DBC" w:rsidRDefault="00E50DBC">
      <w:pPr>
        <w:ind w:left="720"/>
        <w:jc w:val="both"/>
        <w:pPrChange w:id="776" w:author="VICENTE DIEGO ORTEGA DEL VECCHYO" w:date="2020-10-19T19:27:00Z">
          <w:pPr>
            <w:ind w:left="720"/>
          </w:pPr>
        </w:pPrChange>
      </w:pPr>
    </w:p>
    <w:p w14:paraId="339CDEDC" w14:textId="0C9C9AE2" w:rsidR="00E50DBC" w:rsidRDefault="00E50DBC">
      <w:pPr>
        <w:ind w:left="720"/>
        <w:jc w:val="both"/>
        <w:pPrChange w:id="777" w:author="VICENTE DIEGO ORTEGA DEL VECCHYO" w:date="2020-10-19T19:27:00Z">
          <w:pPr>
            <w:ind w:left="720"/>
          </w:pPr>
        </w:pPrChange>
      </w:pPr>
      <w:r>
        <w:lastRenderedPageBreak/>
        <w:t>The effective population size</w:t>
      </w:r>
      <w:r w:rsidR="000B7EE2">
        <w:t xml:space="preserve">, </w:t>
      </w:r>
      <w:r w:rsidR="009A0370">
        <w:t>N</w:t>
      </w:r>
      <w:r w:rsidR="000B7EE2">
        <w:t>,</w:t>
      </w:r>
      <w:r w:rsidR="009A0370">
        <w:t xml:space="preserve"> </w:t>
      </w:r>
      <w:r>
        <w:t>used in the scaled selection parameter 2Ns. This number must be a nonnegative integer.</w:t>
      </w:r>
    </w:p>
    <w:p w14:paraId="241E7FB5" w14:textId="77777777" w:rsidR="00E50DBC" w:rsidRDefault="00E50DBC">
      <w:pPr>
        <w:ind w:left="720"/>
        <w:jc w:val="both"/>
        <w:pPrChange w:id="778" w:author="VICENTE DIEGO ORTEGA DEL VECCHYO" w:date="2020-10-19T19:27:00Z">
          <w:pPr>
            <w:ind w:left="720"/>
          </w:pPr>
        </w:pPrChange>
      </w:pPr>
    </w:p>
    <w:p w14:paraId="0CE8B2D2" w14:textId="77F508EF" w:rsidR="00B30799" w:rsidRPr="006A5999" w:rsidRDefault="00E50DBC">
      <w:pPr>
        <w:ind w:left="720"/>
        <w:jc w:val="both"/>
        <w:pPrChange w:id="779" w:author="VICENTE DIEGO ORTEGA DEL VECCHYO" w:date="2020-10-19T19:27:00Z">
          <w:pPr>
            <w:ind w:left="720"/>
          </w:pPr>
        </w:pPrChange>
      </w:pPr>
      <w:r w:rsidRPr="006A5999">
        <w:t>Example of how to use this d</w:t>
      </w:r>
      <w:r w:rsidR="00B30799" w:rsidRPr="006A5999">
        <w:t>istribution of fitness effects</w:t>
      </w:r>
      <w:r w:rsidR="00D76BF7">
        <w:t xml:space="preserve"> with uniform intervals</w:t>
      </w:r>
      <w:r w:rsidR="00B30799" w:rsidRPr="006A5999">
        <w:t>:</w:t>
      </w:r>
    </w:p>
    <w:p w14:paraId="02D06465" w14:textId="77777777" w:rsidR="00E50DBC" w:rsidRDefault="00E50DBC">
      <w:pPr>
        <w:pStyle w:val="Parameter"/>
        <w:ind w:left="720"/>
        <w:jc w:val="both"/>
        <w:pPrChange w:id="780" w:author="VICENTE DIEGO ORTEGA DEL VECCHYO" w:date="2020-10-19T19:27:00Z">
          <w:pPr>
            <w:pStyle w:val="Parameter"/>
            <w:ind w:left="720"/>
          </w:pPr>
        </w:pPrChange>
      </w:pPr>
      <w:r>
        <w:t>DFEType: unifbounds</w:t>
      </w:r>
    </w:p>
    <w:p w14:paraId="0FA81FE8" w14:textId="77777777" w:rsidR="00E50DBC" w:rsidRDefault="00E50DBC">
      <w:pPr>
        <w:pStyle w:val="Parameter"/>
        <w:ind w:left="720"/>
        <w:jc w:val="both"/>
        <w:pPrChange w:id="781" w:author="VICENTE DIEGO ORTEGA DEL VECCHYO" w:date="2020-10-19T19:27:00Z">
          <w:pPr>
            <w:pStyle w:val="Parameter"/>
            <w:ind w:left="720"/>
          </w:pPr>
        </w:pPrChange>
      </w:pPr>
      <w:r>
        <w:t>DFEUnifBoundsSelectionFile: SelUnifBounds.txt</w:t>
      </w:r>
    </w:p>
    <w:p w14:paraId="3FDCB703" w14:textId="77777777" w:rsidR="00E50DBC" w:rsidRDefault="00E50DBC">
      <w:pPr>
        <w:pStyle w:val="Parameter"/>
        <w:ind w:left="720"/>
        <w:jc w:val="both"/>
        <w:pPrChange w:id="782" w:author="VICENTE DIEGO ORTEGA DEL VECCHYO" w:date="2020-10-19T19:27:00Z">
          <w:pPr>
            <w:pStyle w:val="Parameter"/>
            <w:ind w:left="720"/>
          </w:pPr>
        </w:pPrChange>
      </w:pPr>
      <w:r>
        <w:t>DFEUnifBoundsNe: 100000</w:t>
      </w:r>
    </w:p>
    <w:p w14:paraId="75F46426" w14:textId="77777777" w:rsidR="00BF0605" w:rsidRDefault="00BF0605">
      <w:pPr>
        <w:pStyle w:val="Parameter"/>
        <w:jc w:val="both"/>
        <w:pPrChange w:id="783" w:author="VICENTE DIEGO ORTEGA DEL VECCHYO" w:date="2020-10-19T19:27:00Z">
          <w:pPr>
            <w:pStyle w:val="Parameter"/>
          </w:pPr>
        </w:pPrChange>
      </w:pPr>
    </w:p>
    <w:p w14:paraId="24614BAA" w14:textId="603C022D" w:rsidR="00432C5C" w:rsidRDefault="00432C5C">
      <w:pPr>
        <w:ind w:left="720"/>
        <w:jc w:val="both"/>
        <w:pPrChange w:id="784" w:author="VICENTE DIEGO ORTEGA DEL VECCHYO" w:date="2020-10-19T19:27:00Z">
          <w:pPr>
            <w:ind w:left="720"/>
          </w:pPr>
        </w:pPrChange>
      </w:pPr>
      <w:r>
        <w:t>Example parameter files using uniform DFE:</w:t>
      </w:r>
    </w:p>
    <w:p w14:paraId="5620D16B" w14:textId="2D7C11FE" w:rsidR="00B30799" w:rsidRDefault="00432C5C">
      <w:pPr>
        <w:ind w:left="720"/>
        <w:jc w:val="both"/>
        <w:pPrChange w:id="785" w:author="VICENTE DIEGO ORTEGA DEL VECCHYO" w:date="2020-10-19T19:27:00Z">
          <w:pPr>
            <w:ind w:left="720"/>
          </w:pPr>
        </w:pPrChange>
      </w:pPr>
      <w:r>
        <w:t>ParameterFile7.txt</w:t>
      </w:r>
    </w:p>
    <w:p w14:paraId="5C96E879" w14:textId="77777777" w:rsidR="00432C5C" w:rsidRDefault="00432C5C">
      <w:pPr>
        <w:pStyle w:val="Parameter"/>
        <w:jc w:val="both"/>
        <w:pPrChange w:id="786" w:author="VICENTE DIEGO ORTEGA DEL VECCHYO" w:date="2020-10-19T19:27:00Z">
          <w:pPr>
            <w:pStyle w:val="Parameter"/>
          </w:pPr>
        </w:pPrChange>
      </w:pPr>
    </w:p>
    <w:p w14:paraId="60A93CAF" w14:textId="3E403496" w:rsidR="00E57D12" w:rsidRPr="00B30799" w:rsidRDefault="000B5525">
      <w:pPr>
        <w:pStyle w:val="headingsub"/>
        <w:jc w:val="both"/>
        <w:pPrChange w:id="787" w:author="VICENTE DIEGO ORTEGA DEL VECCHYO" w:date="2020-10-19T19:27:00Z">
          <w:pPr>
            <w:pStyle w:val="headingsub"/>
          </w:pPr>
        </w:pPrChange>
      </w:pPr>
      <w:r>
        <w:t>Parameters for r</w:t>
      </w:r>
      <w:r w:rsidR="00E57D12" w:rsidRPr="00B30799">
        <w:t>elaxation of selection (Optional)</w:t>
      </w:r>
    </w:p>
    <w:p w14:paraId="10BE56B1" w14:textId="77777777" w:rsidR="00E57D12" w:rsidRDefault="00E57D12">
      <w:pPr>
        <w:ind w:left="360"/>
        <w:jc w:val="both"/>
        <w:pPrChange w:id="788" w:author="VICENTE DIEGO ORTEGA DEL VECCHYO" w:date="2020-10-19T19:27:00Z">
          <w:pPr>
            <w:ind w:left="360"/>
          </w:pPr>
        </w:pPrChange>
      </w:pPr>
    </w:p>
    <w:p w14:paraId="277D99BF" w14:textId="7DBC69D0" w:rsidR="00E50DBC" w:rsidRDefault="00E50DBC">
      <w:pPr>
        <w:ind w:left="360"/>
        <w:jc w:val="both"/>
        <w:pPrChange w:id="789" w:author="VICENTE DIEGO ORTEGA DEL VECCHYO" w:date="2020-10-19T19:27:00Z">
          <w:pPr>
            <w:ind w:left="360"/>
          </w:pPr>
        </w:pPrChange>
      </w:pPr>
      <w:r>
        <w:t>Four parameters must be given if you plan to relax the selection coefficient of all the mutations.</w:t>
      </w:r>
      <w:r w:rsidR="000B7EE2">
        <w:t xml:space="preserve"> Relaxation of selection in PReFerSim means that new mutations </w:t>
      </w:r>
      <w:r w:rsidR="00AF5B00">
        <w:t xml:space="preserve">emerging after a certain time point in the simulation </w:t>
      </w:r>
      <w:r w:rsidR="00AB3A64">
        <w:t xml:space="preserve">will receive a different value of </w:t>
      </w:r>
      <w:r w:rsidR="00ED66AB">
        <w:t xml:space="preserve">the selection coefficient </w:t>
      </w:r>
      <w:r w:rsidR="00AB3A64">
        <w:t xml:space="preserve">s </w:t>
      </w:r>
      <w:r w:rsidR="006411F5">
        <w:t xml:space="preserve">depending on whether their </w:t>
      </w:r>
      <w:r w:rsidR="000B7EE2">
        <w:t>s</w:t>
      </w:r>
      <w:r w:rsidR="00BD09D2">
        <w:t xml:space="preserve"> </w:t>
      </w:r>
      <w:r w:rsidR="00E74057">
        <w:t xml:space="preserve">value is </w:t>
      </w:r>
      <w:r w:rsidR="00BD09D2">
        <w:t>smaller than or equal to a certain threshold</w:t>
      </w:r>
      <w:r w:rsidR="000B7EE2">
        <w:t>.</w:t>
      </w:r>
      <w:r w:rsidR="002B48A4">
        <w:t xml:space="preserve"> It </w:t>
      </w:r>
      <w:r w:rsidR="001F2832">
        <w:t>also means that</w:t>
      </w:r>
      <w:r w:rsidR="004718AF">
        <w:t xml:space="preserve"> </w:t>
      </w:r>
      <w:r w:rsidR="00A7511B">
        <w:t>all</w:t>
      </w:r>
      <w:r w:rsidR="001F2832">
        <w:t xml:space="preserve"> mutations</w:t>
      </w:r>
      <w:r w:rsidR="00C653BB">
        <w:t xml:space="preserve"> existing before that time point will</w:t>
      </w:r>
      <w:r w:rsidR="00167078">
        <w:t xml:space="preserve"> have their s values switched </w:t>
      </w:r>
      <w:r w:rsidR="000757A2">
        <w:t xml:space="preserve">at that time point </w:t>
      </w:r>
      <w:r w:rsidR="00167078">
        <w:t>depending on whether their s value is smaller than or equal to a certain threshold</w:t>
      </w:r>
      <w:r w:rsidR="00DE1D18">
        <w:t>.</w:t>
      </w:r>
    </w:p>
    <w:p w14:paraId="18800696" w14:textId="77777777" w:rsidR="00E50DBC" w:rsidRDefault="00E50DBC">
      <w:pPr>
        <w:ind w:left="360"/>
        <w:jc w:val="both"/>
        <w:pPrChange w:id="790" w:author="VICENTE DIEGO ORTEGA DEL VECCHYO" w:date="2020-10-19T19:27:00Z">
          <w:pPr>
            <w:ind w:left="360"/>
          </w:pPr>
        </w:pPrChange>
      </w:pPr>
    </w:p>
    <w:p w14:paraId="028965F0" w14:textId="3CEC8ECC" w:rsidR="00E50DBC" w:rsidRPr="00E57D12" w:rsidRDefault="00E57D12">
      <w:pPr>
        <w:ind w:left="360"/>
        <w:jc w:val="both"/>
        <w:rPr>
          <w:b/>
        </w:rPr>
        <w:pPrChange w:id="791" w:author="VICENTE DIEGO ORTEGA DEL VECCHYO" w:date="2020-10-19T19:27:00Z">
          <w:pPr>
            <w:ind w:left="360"/>
          </w:pPr>
        </w:pPrChange>
      </w:pPr>
      <w:r>
        <w:rPr>
          <w:b/>
        </w:rPr>
        <w:t>EpochOfRelaxation</w:t>
      </w:r>
      <w:r w:rsidR="00B30799">
        <w:rPr>
          <w:b/>
        </w:rPr>
        <w:t>:</w:t>
      </w:r>
      <w:r>
        <w:rPr>
          <w:b/>
        </w:rPr>
        <w:t xml:space="preserve"> (Required if relaxation of selection options used)</w:t>
      </w:r>
    </w:p>
    <w:p w14:paraId="00FE06F8" w14:textId="65B1ED27" w:rsidR="00A6276C" w:rsidRDefault="00E50DBC">
      <w:pPr>
        <w:ind w:left="360"/>
        <w:jc w:val="both"/>
        <w:pPrChange w:id="792" w:author="VICENTE DIEGO ORTEGA DEL VECCHYO" w:date="2020-10-19T19:27:00Z">
          <w:pPr>
            <w:ind w:left="360"/>
          </w:pPr>
        </w:pPrChange>
      </w:pPr>
      <w:r>
        <w:t xml:space="preserve">Starting from this epoch, the selective coefficient of all the mutations will be relaxed. The most ancestral epoch has the number 0, the second one most ancestral has the number 1, etc. </w:t>
      </w:r>
      <w:r w:rsidR="00564CB6">
        <w:t xml:space="preserve">For example, with the demographic history outlined in the file ‘Bottleneck.txt’, to relax the selection in the bottlenecked population (i.e. 2N=100), you would set this parameter to 1. </w:t>
      </w:r>
    </w:p>
    <w:p w14:paraId="017626BA" w14:textId="77777777" w:rsidR="00564CB6" w:rsidRDefault="00564CB6">
      <w:pPr>
        <w:ind w:left="360"/>
        <w:jc w:val="both"/>
        <w:pPrChange w:id="793" w:author="VICENTE DIEGO ORTEGA DEL VECCHYO" w:date="2020-10-19T19:27:00Z">
          <w:pPr>
            <w:ind w:left="360"/>
          </w:pPr>
        </w:pPrChange>
      </w:pPr>
    </w:p>
    <w:p w14:paraId="74E9BF06" w14:textId="77777777" w:rsidR="00A6276C" w:rsidRPr="00E57D12" w:rsidRDefault="00A6276C">
      <w:pPr>
        <w:ind w:left="360"/>
        <w:jc w:val="both"/>
        <w:pPrChange w:id="794" w:author="VICENTE DIEGO ORTEGA DEL VECCHYO" w:date="2020-10-19T19:27:00Z">
          <w:pPr>
            <w:ind w:left="360"/>
          </w:pPr>
        </w:pPrChange>
      </w:pPr>
      <w:r w:rsidRPr="00E57D12">
        <w:t>This must be a nonnegative integer number.</w:t>
      </w:r>
    </w:p>
    <w:p w14:paraId="419574A4" w14:textId="77777777" w:rsidR="00A6276C" w:rsidRDefault="00A6276C">
      <w:pPr>
        <w:ind w:left="360"/>
        <w:jc w:val="both"/>
        <w:rPr>
          <w:u w:val="single"/>
        </w:rPr>
        <w:pPrChange w:id="795" w:author="VICENTE DIEGO ORTEGA DEL VECCHYO" w:date="2020-10-19T19:27:00Z">
          <w:pPr>
            <w:ind w:left="360"/>
          </w:pPr>
        </w:pPrChange>
      </w:pPr>
    </w:p>
    <w:p w14:paraId="4652396C" w14:textId="07989CD9" w:rsidR="00A6276C" w:rsidRPr="005A26AA" w:rsidRDefault="00A6276C">
      <w:pPr>
        <w:ind w:left="360"/>
        <w:jc w:val="both"/>
        <w:pPrChange w:id="796" w:author="VICENTE DIEGO ORTEGA DEL VECCHYO" w:date="2020-10-19T19:27:00Z">
          <w:pPr>
            <w:ind w:left="360"/>
          </w:pPr>
        </w:pPrChange>
      </w:pPr>
      <w:r w:rsidRPr="005A26AA">
        <w:t>Example:</w:t>
      </w:r>
    </w:p>
    <w:p w14:paraId="7D30DE0D" w14:textId="77777777" w:rsidR="00E50DBC" w:rsidRDefault="00E50DBC">
      <w:pPr>
        <w:pStyle w:val="Parameter"/>
        <w:ind w:left="360"/>
        <w:jc w:val="both"/>
        <w:pPrChange w:id="797" w:author="VICENTE DIEGO ORTEGA DEL VECCHYO" w:date="2020-10-19T19:27:00Z">
          <w:pPr>
            <w:pStyle w:val="Parameter"/>
            <w:ind w:left="360"/>
          </w:pPr>
        </w:pPrChange>
      </w:pPr>
      <w:r>
        <w:t>EpochOfRelaxation: 1</w:t>
      </w:r>
    </w:p>
    <w:p w14:paraId="5B71C1F8" w14:textId="77777777" w:rsidR="00A6276C" w:rsidRPr="00E57D12" w:rsidRDefault="00A6276C">
      <w:pPr>
        <w:jc w:val="both"/>
        <w:pPrChange w:id="798" w:author="VICENTE DIEGO ORTEGA DEL VECCHYO" w:date="2020-10-19T19:27:00Z">
          <w:pPr/>
        </w:pPrChange>
      </w:pPr>
    </w:p>
    <w:p w14:paraId="16896EAF" w14:textId="77777777" w:rsidR="00E57D12" w:rsidRPr="00E57D12" w:rsidRDefault="00E50DBC">
      <w:pPr>
        <w:ind w:left="360"/>
        <w:jc w:val="both"/>
        <w:rPr>
          <w:b/>
        </w:rPr>
        <w:pPrChange w:id="799" w:author="VICENTE DIEGO ORTEGA DEL VECCHYO" w:date="2020-10-19T19:27:00Z">
          <w:pPr>
            <w:ind w:left="360"/>
          </w:pPr>
        </w:pPrChange>
      </w:pPr>
      <w:r w:rsidRPr="00E57D12">
        <w:rPr>
          <w:b/>
        </w:rPr>
        <w:t>RelaxationSelectionThreshold:</w:t>
      </w:r>
      <w:r w:rsidR="00E57D12" w:rsidRPr="00E57D12">
        <w:rPr>
          <w:b/>
        </w:rPr>
        <w:t xml:space="preserve"> (Required if relaxation of selection options used)</w:t>
      </w:r>
    </w:p>
    <w:p w14:paraId="5A7B4259" w14:textId="78E8D03B" w:rsidR="00E50DBC" w:rsidRPr="00E57D12" w:rsidRDefault="00E50DBC">
      <w:pPr>
        <w:ind w:left="360"/>
        <w:jc w:val="both"/>
        <w:pPrChange w:id="800" w:author="VICENTE DIEGO ORTEGA DEL VECCHYO" w:date="2020-10-19T19:27:00Z">
          <w:pPr>
            <w:ind w:left="360"/>
          </w:pPr>
        </w:pPrChange>
      </w:pPr>
    </w:p>
    <w:p w14:paraId="14D389E9" w14:textId="4FD37F6A" w:rsidR="00A6276C" w:rsidRPr="001A0F26" w:rsidRDefault="00E50DBC">
      <w:pPr>
        <w:ind w:left="360"/>
        <w:jc w:val="both"/>
        <w:rPr>
          <w:rFonts w:ascii="Times" w:eastAsia="Times New Roman" w:hAnsi="Times" w:cs="Times New Roman"/>
          <w:sz w:val="20"/>
          <w:szCs w:val="20"/>
        </w:rPr>
        <w:pPrChange w:id="801" w:author="VICENTE DIEGO ORTEGA DEL VECCHYO" w:date="2020-10-19T19:27:00Z">
          <w:pPr>
            <w:ind w:left="360"/>
          </w:pPr>
        </w:pPrChange>
      </w:pPr>
      <w:r w:rsidRPr="00E57D12">
        <w:t xml:space="preserve">All the mutations with a selection coefficient smaller </w:t>
      </w:r>
      <w:r w:rsidR="008E2D7B">
        <w:t xml:space="preserve">than </w:t>
      </w:r>
      <w:r w:rsidR="0048300B">
        <w:t xml:space="preserve">or equal </w:t>
      </w:r>
      <w:r w:rsidRPr="00E57D12">
        <w:t>t</w:t>
      </w:r>
      <w:r w:rsidR="0048300B">
        <w:t xml:space="preserve">o </w:t>
      </w:r>
      <w:r w:rsidRPr="00E57D12">
        <w:t xml:space="preserve">this threshold will have their selection coefficient relaxed. </w:t>
      </w:r>
      <w:r w:rsidR="00564CB6">
        <w:t>For example, t</w:t>
      </w:r>
      <w:r w:rsidR="00A6276C">
        <w:t xml:space="preserve">o relax the selection coefficient for weakly deleterious mutations (e.g. s </w:t>
      </w:r>
      <w:r w:rsidR="0052141F" w:rsidRPr="00066BD4">
        <w:rPr>
          <w:rFonts w:ascii="Helvetica" w:eastAsia="Times New Roman" w:hAnsi="Helvetica" w:cs="Times New Roman"/>
          <w:color w:val="252525"/>
          <w:shd w:val="clear" w:color="auto" w:fill="FFFFFF"/>
        </w:rPr>
        <w:t>≤</w:t>
      </w:r>
      <w:r w:rsidR="00A6276C">
        <w:t xml:space="preserve"> 0.00</w:t>
      </w:r>
      <w:r w:rsidR="00564CB6">
        <w:t>0</w:t>
      </w:r>
      <w:r w:rsidR="00A6276C">
        <w:t>1), you w</w:t>
      </w:r>
      <w:r w:rsidR="00564CB6">
        <w:t>ould set this parameter as 0.000</w:t>
      </w:r>
      <w:r w:rsidR="00A6276C">
        <w:t>1.  To relax the selection coefficient for all mutations, you would set this parameter to 1.0.</w:t>
      </w:r>
    </w:p>
    <w:p w14:paraId="4977F4A9" w14:textId="4395BFF3" w:rsidR="00A6276C" w:rsidRDefault="00A6276C">
      <w:pPr>
        <w:ind w:left="360"/>
        <w:jc w:val="both"/>
        <w:pPrChange w:id="802" w:author="VICENTE DIEGO ORTEGA DEL VECCHYO" w:date="2020-10-19T19:27:00Z">
          <w:pPr>
            <w:ind w:left="360"/>
          </w:pPr>
        </w:pPrChange>
      </w:pPr>
      <w:r w:rsidRPr="00E57D12">
        <w:t>This must be a decimal number.</w:t>
      </w:r>
    </w:p>
    <w:p w14:paraId="5A77DE3D" w14:textId="77777777" w:rsidR="00A6276C" w:rsidRDefault="00A6276C">
      <w:pPr>
        <w:ind w:left="360"/>
        <w:jc w:val="both"/>
        <w:pPrChange w:id="803" w:author="VICENTE DIEGO ORTEGA DEL VECCHYO" w:date="2020-10-19T19:27:00Z">
          <w:pPr>
            <w:ind w:left="360"/>
          </w:pPr>
        </w:pPrChange>
      </w:pPr>
    </w:p>
    <w:p w14:paraId="63EC05DB" w14:textId="3523FBC3" w:rsidR="00A6276C" w:rsidRPr="00354FF5" w:rsidRDefault="00A6276C">
      <w:pPr>
        <w:ind w:left="360"/>
        <w:jc w:val="both"/>
        <w:pPrChange w:id="804" w:author="VICENTE DIEGO ORTEGA DEL VECCHYO" w:date="2020-10-19T19:27:00Z">
          <w:pPr>
            <w:ind w:left="360"/>
          </w:pPr>
        </w:pPrChange>
      </w:pPr>
      <w:r w:rsidRPr="00354FF5">
        <w:t>Example:</w:t>
      </w:r>
    </w:p>
    <w:p w14:paraId="228A8561" w14:textId="4854451B" w:rsidR="00E50DBC" w:rsidRPr="00A6276C" w:rsidRDefault="00E50DBC">
      <w:pPr>
        <w:pStyle w:val="Parameter"/>
        <w:ind w:left="360"/>
        <w:jc w:val="both"/>
        <w:rPr>
          <w:u w:val="single"/>
        </w:rPr>
        <w:pPrChange w:id="805" w:author="VICENTE DIEGO ORTEGA DEL VECCHYO" w:date="2020-10-19T19:27:00Z">
          <w:pPr>
            <w:pStyle w:val="Parameter"/>
            <w:ind w:left="360"/>
          </w:pPr>
        </w:pPrChange>
      </w:pPr>
      <w:r w:rsidRPr="00E57D12">
        <w:t>RelaxationSelectionThreshold: 1.0</w:t>
      </w:r>
    </w:p>
    <w:p w14:paraId="1E022A7B" w14:textId="77777777" w:rsidR="00E50DBC" w:rsidRDefault="00E50DBC">
      <w:pPr>
        <w:ind w:left="360"/>
        <w:jc w:val="both"/>
        <w:pPrChange w:id="806" w:author="VICENTE DIEGO ORTEGA DEL VECCHYO" w:date="2020-10-19T19:27:00Z">
          <w:pPr>
            <w:ind w:left="360"/>
          </w:pPr>
        </w:pPrChange>
      </w:pPr>
    </w:p>
    <w:p w14:paraId="362B29DA" w14:textId="77777777" w:rsidR="00A6276C" w:rsidRPr="00E57D12" w:rsidRDefault="00A6276C">
      <w:pPr>
        <w:ind w:left="360"/>
        <w:jc w:val="both"/>
        <w:pPrChange w:id="807" w:author="VICENTE DIEGO ORTEGA DEL VECCHYO" w:date="2020-10-19T19:27:00Z">
          <w:pPr>
            <w:ind w:left="360"/>
          </w:pPr>
        </w:pPrChange>
      </w:pPr>
    </w:p>
    <w:p w14:paraId="78B50472" w14:textId="77777777" w:rsidR="00E57D12" w:rsidRPr="00E57D12" w:rsidRDefault="00E50DBC">
      <w:pPr>
        <w:ind w:left="360"/>
        <w:jc w:val="both"/>
        <w:rPr>
          <w:b/>
        </w:rPr>
        <w:pPrChange w:id="808" w:author="VICENTE DIEGO ORTEGA DEL VECCHYO" w:date="2020-10-19T19:27:00Z">
          <w:pPr>
            <w:ind w:left="360"/>
          </w:pPr>
        </w:pPrChange>
      </w:pPr>
      <w:r w:rsidRPr="00E57D12">
        <w:rPr>
          <w:b/>
        </w:rPr>
        <w:t>RelaxationSelectionType:</w:t>
      </w:r>
      <w:r w:rsidR="00E57D12" w:rsidRPr="00E57D12">
        <w:rPr>
          <w:b/>
        </w:rPr>
        <w:t xml:space="preserve"> (Required if relaxation of selection options used)</w:t>
      </w:r>
    </w:p>
    <w:p w14:paraId="542475D7" w14:textId="3167DDCE" w:rsidR="00E50DBC" w:rsidRPr="00E57D12" w:rsidRDefault="00E50DBC">
      <w:pPr>
        <w:ind w:left="360"/>
        <w:jc w:val="both"/>
        <w:pPrChange w:id="809" w:author="VICENTE DIEGO ORTEGA DEL VECCHYO" w:date="2020-10-19T19:27:00Z">
          <w:pPr>
            <w:ind w:left="360"/>
          </w:pPr>
        </w:pPrChange>
      </w:pPr>
    </w:p>
    <w:p w14:paraId="2BF75DD0" w14:textId="077158AC" w:rsidR="00A6276C" w:rsidRDefault="00E50DBC">
      <w:pPr>
        <w:ind w:left="360"/>
        <w:jc w:val="both"/>
        <w:pPrChange w:id="810" w:author="VICENTE DIEGO ORTEGA DEL VECCHYO" w:date="2020-10-19T19:27:00Z">
          <w:pPr>
            <w:ind w:left="360"/>
          </w:pPr>
        </w:pPrChange>
      </w:pPr>
      <w:r w:rsidRPr="00E57D12">
        <w:t>There are two ways to relax the selection coefficient. If this parameter is set</w:t>
      </w:r>
      <w:r w:rsidR="00A6276C">
        <w:t xml:space="preserve"> </w:t>
      </w:r>
      <w:r w:rsidRPr="00E57D12">
        <w:t>to 0, then the new selection coefficient of all the mutations with selecti</w:t>
      </w:r>
      <w:r w:rsidR="000B7EE2">
        <w:t>on</w:t>
      </w:r>
      <w:r w:rsidRPr="00E57D12">
        <w:t xml:space="preserve"> coefficient</w:t>
      </w:r>
      <w:r w:rsidR="000B7EE2">
        <w:t>s</w:t>
      </w:r>
      <w:r w:rsidRPr="00E57D12">
        <w:t xml:space="preserve"> smaller</w:t>
      </w:r>
      <w:r w:rsidR="004F1F1C">
        <w:t xml:space="preserve"> </w:t>
      </w:r>
      <w:r w:rsidR="001E5D74">
        <w:t xml:space="preserve">than </w:t>
      </w:r>
      <w:r w:rsidR="004F1F1C">
        <w:t>or equal to</w:t>
      </w:r>
      <w:r w:rsidRPr="00E57D12">
        <w:t xml:space="preserve"> </w:t>
      </w:r>
      <w:r w:rsidR="004F1F1C">
        <w:t>what is</w:t>
      </w:r>
      <w:r w:rsidRPr="00E57D12">
        <w:t xml:space="preserve"> specified in ‘RelaxationSelectionThreshold:’ will be </w:t>
      </w:r>
      <w:r w:rsidR="000B7EE2">
        <w:t>set</w:t>
      </w:r>
      <w:r w:rsidR="000B7EE2" w:rsidRPr="00E57D12">
        <w:t xml:space="preserve"> </w:t>
      </w:r>
      <w:r w:rsidRPr="00E57D12">
        <w:t xml:space="preserve">to what is specified in the parameter ‘RelaxationSelectionCoefficient:’. If the parameter is set equal to 1, then the new selection coefficient of each mutation with a selective coefficient smaller than </w:t>
      </w:r>
      <w:r w:rsidR="00821338">
        <w:t xml:space="preserve">or equal to </w:t>
      </w:r>
      <w:r w:rsidRPr="00E57D12">
        <w:t xml:space="preserve">what is specified in ‘RelaxationSelectionThreshold:’ will be equal to the multiplication of the current selective coefficient of each mutation and the value specified in the parameter ‘RelaxationSelectionCoefficient:’. </w:t>
      </w:r>
    </w:p>
    <w:p w14:paraId="0511DA52" w14:textId="77777777" w:rsidR="00CF45DA" w:rsidRDefault="00CF45DA">
      <w:pPr>
        <w:ind w:left="360"/>
        <w:jc w:val="both"/>
        <w:pPrChange w:id="811" w:author="VICENTE DIEGO ORTEGA DEL VECCHYO" w:date="2020-10-19T19:27:00Z">
          <w:pPr>
            <w:ind w:left="360"/>
          </w:pPr>
        </w:pPrChange>
      </w:pPr>
    </w:p>
    <w:p w14:paraId="166F6FF6" w14:textId="4C26E86A" w:rsidR="00A6276C" w:rsidRDefault="00A6276C">
      <w:pPr>
        <w:ind w:left="360"/>
        <w:jc w:val="both"/>
        <w:pPrChange w:id="812" w:author="VICENTE DIEGO ORTEGA DEL VECCHYO" w:date="2020-10-19T19:27:00Z">
          <w:pPr>
            <w:ind w:left="360"/>
          </w:pPr>
        </w:pPrChange>
      </w:pPr>
      <w:r>
        <w:t>In other words:</w:t>
      </w:r>
    </w:p>
    <w:p w14:paraId="75ED4212" w14:textId="77777777" w:rsidR="00A6276C" w:rsidRDefault="00A6276C">
      <w:pPr>
        <w:ind w:left="360"/>
        <w:jc w:val="both"/>
        <w:pPrChange w:id="813" w:author="VICENTE DIEGO ORTEGA DEL VECCHYO" w:date="2020-10-19T19:27:00Z">
          <w:pPr>
            <w:ind w:left="360"/>
          </w:pPr>
        </w:pPrChange>
      </w:pPr>
    </w:p>
    <w:p w14:paraId="44A7970C" w14:textId="0CB9BFC7" w:rsidR="00A6276C" w:rsidRDefault="00A6276C">
      <w:pPr>
        <w:ind w:left="360"/>
        <w:jc w:val="both"/>
        <w:pPrChange w:id="814" w:author="VICENTE DIEGO ORTEGA DEL VECCHYO" w:date="2020-10-19T19:27:00Z">
          <w:pPr>
            <w:ind w:left="360"/>
          </w:pPr>
        </w:pPrChange>
      </w:pPr>
      <w:r>
        <w:t xml:space="preserve">If </w:t>
      </w:r>
      <w:r w:rsidRPr="00E57D12">
        <w:t>RelaxationSelectionType</w:t>
      </w:r>
      <w:r>
        <w:t xml:space="preserve"> = 0, the new s for mutations with s &lt; </w:t>
      </w:r>
      <w:r w:rsidRPr="00E57D12">
        <w:t>RelaxationSelectionThreshold</w:t>
      </w:r>
      <w:r>
        <w:t xml:space="preserve"> </w:t>
      </w:r>
      <w:r w:rsidR="000F6274">
        <w:t>will be equal to</w:t>
      </w:r>
      <w:r>
        <w:t xml:space="preserve"> </w:t>
      </w:r>
      <w:r w:rsidRPr="00E57D12">
        <w:t>RelaxationSelectionCoefficient</w:t>
      </w:r>
      <w:r>
        <w:t xml:space="preserve"> </w:t>
      </w:r>
    </w:p>
    <w:p w14:paraId="76F39389" w14:textId="0D5C3737" w:rsidR="00A6276C" w:rsidRDefault="00A6276C">
      <w:pPr>
        <w:ind w:left="360"/>
        <w:jc w:val="both"/>
        <w:pPrChange w:id="815" w:author="VICENTE DIEGO ORTEGA DEL VECCHYO" w:date="2020-10-19T19:27:00Z">
          <w:pPr>
            <w:ind w:left="360"/>
          </w:pPr>
        </w:pPrChange>
      </w:pPr>
      <w:r>
        <w:t xml:space="preserve">If </w:t>
      </w:r>
      <w:r w:rsidRPr="00E57D12">
        <w:t>RelaxationSelectionType</w:t>
      </w:r>
      <w:r>
        <w:t xml:space="preserve"> = 1, </w:t>
      </w:r>
      <w:r w:rsidR="00CF45DA">
        <w:t xml:space="preserve">the new s for mutations with s &lt; </w:t>
      </w:r>
      <w:r w:rsidR="00CF45DA" w:rsidRPr="00E57D12">
        <w:t>RelaxationSelectionThreshold</w:t>
      </w:r>
      <w:r w:rsidR="00CF45DA">
        <w:t xml:space="preserve"> </w:t>
      </w:r>
      <w:r w:rsidR="000F6274">
        <w:t>will be equal to</w:t>
      </w:r>
      <w:r w:rsidR="00CF45DA">
        <w:t xml:space="preserve"> (</w:t>
      </w:r>
      <w:r w:rsidR="00CF45DA" w:rsidRPr="00E57D12">
        <w:t>RelaxationSelectionCoefficient</w:t>
      </w:r>
      <w:r w:rsidR="00CF45DA">
        <w:t xml:space="preserve"> </w:t>
      </w:r>
      <w:r w:rsidR="00BE202A">
        <w:t>*</w:t>
      </w:r>
      <w:r w:rsidR="00CF45DA">
        <w:t xml:space="preserve"> </w:t>
      </w:r>
      <w:r w:rsidR="00343FAE">
        <w:t>the</w:t>
      </w:r>
      <w:r w:rsidR="000B7EE2">
        <w:t xml:space="preserve"> existing</w:t>
      </w:r>
      <w:r w:rsidR="00343FAE">
        <w:t xml:space="preserve"> s value of each mutation</w:t>
      </w:r>
      <w:r w:rsidR="00CF45DA">
        <w:t>)</w:t>
      </w:r>
    </w:p>
    <w:p w14:paraId="670CF3D8" w14:textId="77777777" w:rsidR="00A6276C" w:rsidRDefault="00A6276C">
      <w:pPr>
        <w:jc w:val="both"/>
        <w:pPrChange w:id="816" w:author="VICENTE DIEGO ORTEGA DEL VECCHYO" w:date="2020-10-19T19:27:00Z">
          <w:pPr/>
        </w:pPrChange>
      </w:pPr>
    </w:p>
    <w:p w14:paraId="08ED2BC9" w14:textId="3B95AF7B" w:rsidR="00A6276C" w:rsidRDefault="00A6276C">
      <w:pPr>
        <w:ind w:left="360"/>
        <w:jc w:val="both"/>
        <w:pPrChange w:id="817" w:author="VICENTE DIEGO ORTEGA DEL VECCHYO" w:date="2020-10-19T19:27:00Z">
          <w:pPr>
            <w:ind w:left="360"/>
          </w:pPr>
        </w:pPrChange>
      </w:pPr>
      <w:r w:rsidRPr="00E57D12">
        <w:t>This must be a</w:t>
      </w:r>
      <w:r>
        <w:t>n</w:t>
      </w:r>
      <w:r w:rsidRPr="00E57D12">
        <w:t xml:space="preserve"> integer number equal to 0 or 1.</w:t>
      </w:r>
    </w:p>
    <w:p w14:paraId="05D29B2C" w14:textId="77777777" w:rsidR="00A6276C" w:rsidRDefault="00A6276C">
      <w:pPr>
        <w:ind w:left="360"/>
        <w:jc w:val="both"/>
        <w:pPrChange w:id="818" w:author="VICENTE DIEGO ORTEGA DEL VECCHYO" w:date="2020-10-19T19:27:00Z">
          <w:pPr>
            <w:ind w:left="360"/>
          </w:pPr>
        </w:pPrChange>
      </w:pPr>
    </w:p>
    <w:p w14:paraId="24FA90E7" w14:textId="1CEACF59" w:rsidR="00A6276C" w:rsidRPr="006B5C1D" w:rsidRDefault="00E50DBC">
      <w:pPr>
        <w:ind w:left="360"/>
        <w:jc w:val="both"/>
        <w:pPrChange w:id="819" w:author="VICENTE DIEGO ORTEGA DEL VECCHYO" w:date="2020-10-19T19:27:00Z">
          <w:pPr>
            <w:ind w:left="360"/>
          </w:pPr>
        </w:pPrChange>
      </w:pPr>
      <w:r w:rsidRPr="006B5C1D">
        <w:t>Example</w:t>
      </w:r>
      <w:r w:rsidR="00A6276C" w:rsidRPr="006B5C1D">
        <w:t>:</w:t>
      </w:r>
      <w:r w:rsidRPr="006B5C1D">
        <w:t xml:space="preserve"> </w:t>
      </w:r>
    </w:p>
    <w:p w14:paraId="74DA1442" w14:textId="77777777" w:rsidR="00E50DBC" w:rsidRPr="00E57D12" w:rsidRDefault="00E50DBC">
      <w:pPr>
        <w:pStyle w:val="Parameter"/>
        <w:ind w:left="360"/>
        <w:jc w:val="both"/>
        <w:pPrChange w:id="820" w:author="VICENTE DIEGO ORTEGA DEL VECCHYO" w:date="2020-10-19T19:27:00Z">
          <w:pPr>
            <w:pStyle w:val="Parameter"/>
            <w:ind w:left="360"/>
          </w:pPr>
        </w:pPrChange>
      </w:pPr>
      <w:r w:rsidRPr="00E57D12">
        <w:t>RelaxationSelectionType: 0</w:t>
      </w:r>
    </w:p>
    <w:p w14:paraId="37BE78F5" w14:textId="77777777" w:rsidR="00E50DBC" w:rsidRPr="00E57D12" w:rsidRDefault="00E50DBC">
      <w:pPr>
        <w:ind w:left="360"/>
        <w:jc w:val="both"/>
        <w:pPrChange w:id="821" w:author="VICENTE DIEGO ORTEGA DEL VECCHYO" w:date="2020-10-19T19:27:00Z">
          <w:pPr>
            <w:ind w:left="360"/>
          </w:pPr>
        </w:pPrChange>
      </w:pPr>
    </w:p>
    <w:p w14:paraId="4F6FE4BC" w14:textId="77777777" w:rsidR="00E57D12" w:rsidRPr="00E57D12" w:rsidRDefault="00E50DBC">
      <w:pPr>
        <w:ind w:left="360"/>
        <w:jc w:val="both"/>
        <w:rPr>
          <w:b/>
        </w:rPr>
        <w:pPrChange w:id="822" w:author="VICENTE DIEGO ORTEGA DEL VECCHYO" w:date="2020-10-19T19:27:00Z">
          <w:pPr>
            <w:ind w:left="360"/>
          </w:pPr>
        </w:pPrChange>
      </w:pPr>
      <w:r w:rsidRPr="00A6276C">
        <w:rPr>
          <w:b/>
        </w:rPr>
        <w:t>RelaxationSelectionCoefficient:</w:t>
      </w:r>
      <w:r w:rsidR="00E57D12" w:rsidRPr="00E57D12">
        <w:t xml:space="preserve"> </w:t>
      </w:r>
      <w:r w:rsidR="00E57D12" w:rsidRPr="00E57D12">
        <w:rPr>
          <w:b/>
        </w:rPr>
        <w:t>(</w:t>
      </w:r>
      <w:r w:rsidR="00E57D12">
        <w:rPr>
          <w:b/>
        </w:rPr>
        <w:t>Required if relaxation of selection options used)</w:t>
      </w:r>
    </w:p>
    <w:p w14:paraId="14B19C1F" w14:textId="77777777" w:rsidR="00FD00E8" w:rsidRDefault="00FD00E8">
      <w:pPr>
        <w:jc w:val="both"/>
        <w:pPrChange w:id="823" w:author="VICENTE DIEGO ORTEGA DEL VECCHYO" w:date="2020-10-19T19:27:00Z">
          <w:pPr/>
        </w:pPrChange>
      </w:pPr>
    </w:p>
    <w:p w14:paraId="420EDF83" w14:textId="5D29492E" w:rsidR="00E50DBC" w:rsidRDefault="00FD00E8">
      <w:pPr>
        <w:ind w:left="360"/>
        <w:jc w:val="both"/>
        <w:pPrChange w:id="824" w:author="VICENTE DIEGO ORTEGA DEL VECCHYO" w:date="2020-10-19T19:27:00Z">
          <w:pPr>
            <w:ind w:left="360"/>
          </w:pPr>
        </w:pPrChange>
      </w:pPr>
      <w:r>
        <w:t xml:space="preserve">This is the </w:t>
      </w:r>
      <w:r w:rsidR="003F65C0">
        <w:t xml:space="preserve">new </w:t>
      </w:r>
      <w:r>
        <w:t>value of the selection coefficient</w:t>
      </w:r>
      <w:r w:rsidR="000B7EE2">
        <w:t>, s,</w:t>
      </w:r>
      <w:r w:rsidR="00601656">
        <w:t xml:space="preserve"> of each mutation</w:t>
      </w:r>
      <w:r>
        <w:t xml:space="preserve"> if RelaxationSelectionType = 0</w:t>
      </w:r>
      <w:r w:rsidR="005A7254">
        <w:t xml:space="preserve"> and the </w:t>
      </w:r>
      <w:r w:rsidR="00931C4F">
        <w:t>selective coefficient of the variant is less than</w:t>
      </w:r>
      <w:r w:rsidR="00C37D84">
        <w:t xml:space="preserve"> or equal to</w:t>
      </w:r>
      <w:r w:rsidR="00ED7122">
        <w:t xml:space="preserve"> what is specified in RelaxationSelectionThreshold</w:t>
      </w:r>
      <w:r w:rsidR="00E7504E">
        <w:t>.  If RelaxationSel</w:t>
      </w:r>
      <w:r w:rsidR="00EC4186">
        <w:t>e</w:t>
      </w:r>
      <w:r w:rsidR="00E7504E">
        <w:t>ctionType = 1, the new selection coefficient</w:t>
      </w:r>
      <w:r w:rsidR="00CB21A1">
        <w:t xml:space="preserve"> for </w:t>
      </w:r>
      <w:r w:rsidR="00553736">
        <w:t>each mutation</w:t>
      </w:r>
      <w:r w:rsidR="00E7504E">
        <w:t xml:space="preserve"> </w:t>
      </w:r>
      <w:r>
        <w:t xml:space="preserve">is </w:t>
      </w:r>
      <w:r w:rsidR="00CB21A1">
        <w:t xml:space="preserve">equal </w:t>
      </w:r>
      <w:r w:rsidR="00DB3726">
        <w:t xml:space="preserve">to </w:t>
      </w:r>
      <w:r>
        <w:t xml:space="preserve">this value </w:t>
      </w:r>
      <w:r w:rsidR="00CB21A1">
        <w:t>times the curre</w:t>
      </w:r>
      <w:r w:rsidR="00DB3726">
        <w:t xml:space="preserve">nt selective coefficient of each mutation if the selective coefficient of the variant is less than </w:t>
      </w:r>
      <w:r w:rsidR="00563B76">
        <w:t xml:space="preserve">or equal to </w:t>
      </w:r>
      <w:r w:rsidR="00DB3726">
        <w:t>what is specified in RelaxationSelectionThreshold</w:t>
      </w:r>
      <w:r w:rsidR="00693A7C">
        <w:t>.</w:t>
      </w:r>
    </w:p>
    <w:p w14:paraId="6C0A065D" w14:textId="77777777" w:rsidR="00A6276C" w:rsidRDefault="00A6276C">
      <w:pPr>
        <w:ind w:left="360"/>
        <w:jc w:val="both"/>
        <w:pPrChange w:id="825" w:author="VICENTE DIEGO ORTEGA DEL VECCHYO" w:date="2020-10-19T19:27:00Z">
          <w:pPr>
            <w:ind w:left="360"/>
          </w:pPr>
        </w:pPrChange>
      </w:pPr>
      <w:r>
        <w:t>This must be a decimal number.</w:t>
      </w:r>
    </w:p>
    <w:p w14:paraId="5A70F7AE" w14:textId="77777777" w:rsidR="00A6276C" w:rsidRDefault="00A6276C">
      <w:pPr>
        <w:ind w:left="360"/>
        <w:jc w:val="both"/>
        <w:rPr>
          <w:u w:val="single"/>
        </w:rPr>
        <w:pPrChange w:id="826" w:author="VICENTE DIEGO ORTEGA DEL VECCHYO" w:date="2020-10-19T19:27:00Z">
          <w:pPr>
            <w:ind w:left="360"/>
          </w:pPr>
        </w:pPrChange>
      </w:pPr>
    </w:p>
    <w:p w14:paraId="57A30A35" w14:textId="0856E50B" w:rsidR="00A6276C" w:rsidRPr="002665CC" w:rsidRDefault="00A6276C">
      <w:pPr>
        <w:ind w:left="360"/>
        <w:jc w:val="both"/>
        <w:pPrChange w:id="827" w:author="VICENTE DIEGO ORTEGA DEL VECCHYO" w:date="2020-10-19T19:27:00Z">
          <w:pPr>
            <w:ind w:left="360"/>
          </w:pPr>
        </w:pPrChange>
      </w:pPr>
      <w:r w:rsidRPr="002665CC">
        <w:t>Example:</w:t>
      </w:r>
    </w:p>
    <w:p w14:paraId="021FEC44" w14:textId="16E52DE8" w:rsidR="00E50DBC" w:rsidRDefault="00A6276C">
      <w:pPr>
        <w:pStyle w:val="Parameter"/>
        <w:ind w:left="360"/>
        <w:jc w:val="both"/>
        <w:pPrChange w:id="828" w:author="VICENTE DIEGO ORTEGA DEL VECCHYO" w:date="2020-10-19T19:27:00Z">
          <w:pPr>
            <w:pStyle w:val="Parameter"/>
            <w:ind w:left="360"/>
          </w:pPr>
        </w:pPrChange>
      </w:pPr>
      <w:r>
        <w:t>RelaxationSelectionCoefficient</w:t>
      </w:r>
      <w:r w:rsidR="00E50DBC">
        <w:t>: 0.9</w:t>
      </w:r>
    </w:p>
    <w:p w14:paraId="3ADAB23E" w14:textId="77777777" w:rsidR="00A6276C" w:rsidRDefault="00A6276C">
      <w:pPr>
        <w:ind w:left="360"/>
        <w:jc w:val="both"/>
        <w:pPrChange w:id="829" w:author="VICENTE DIEGO ORTEGA DEL VECCHYO" w:date="2020-10-19T19:27:00Z">
          <w:pPr>
            <w:ind w:left="360"/>
          </w:pPr>
        </w:pPrChange>
      </w:pPr>
    </w:p>
    <w:p w14:paraId="46956291" w14:textId="794B1B9A" w:rsidR="008F4A43" w:rsidRDefault="008F4A43">
      <w:pPr>
        <w:ind w:left="360"/>
        <w:jc w:val="both"/>
        <w:pPrChange w:id="830" w:author="VICENTE DIEGO ORTEGA DEL VECCHYO" w:date="2020-10-19T19:27:00Z">
          <w:pPr>
            <w:ind w:left="360"/>
          </w:pPr>
        </w:pPrChange>
      </w:pPr>
      <w:r>
        <w:t>Example parameter files using relaxation of selection:</w:t>
      </w:r>
    </w:p>
    <w:p w14:paraId="2DB226CE" w14:textId="1C0B404C" w:rsidR="00E50DBC" w:rsidRDefault="008F4A43">
      <w:pPr>
        <w:ind w:left="360"/>
        <w:jc w:val="both"/>
        <w:pPrChange w:id="831" w:author="VICENTE DIEGO ORTEGA DEL VECCHYO" w:date="2020-10-19T19:27:00Z">
          <w:pPr>
            <w:ind w:left="360"/>
          </w:pPr>
        </w:pPrChange>
      </w:pPr>
      <w:r>
        <w:t>ParameterFile9.txt, ParameterFile10.txt</w:t>
      </w:r>
    </w:p>
    <w:p w14:paraId="76AE5176" w14:textId="77777777" w:rsidR="008F4A43" w:rsidRDefault="008F4A43">
      <w:pPr>
        <w:ind w:left="360"/>
        <w:jc w:val="both"/>
        <w:pPrChange w:id="832" w:author="VICENTE DIEGO ORTEGA DEL VECCHYO" w:date="2020-10-19T19:27:00Z">
          <w:pPr>
            <w:ind w:left="360"/>
          </w:pPr>
        </w:pPrChange>
      </w:pPr>
    </w:p>
    <w:p w14:paraId="42EB46E6" w14:textId="6EDBB4C5" w:rsidR="00907F66" w:rsidRDefault="00CF1BA8">
      <w:pPr>
        <w:ind w:left="360"/>
        <w:jc w:val="both"/>
        <w:pPrChange w:id="833" w:author="VICENTE DIEGO ORTEGA DEL VECCHYO" w:date="2020-10-19T19:27:00Z">
          <w:pPr>
            <w:ind w:left="360"/>
          </w:pPr>
        </w:pPrChange>
      </w:pPr>
      <w:r>
        <w:lastRenderedPageBreak/>
        <w:t>Example of how to relax selection from ParameterFile9.txt:</w:t>
      </w:r>
    </w:p>
    <w:p w14:paraId="55B04B35" w14:textId="77777777" w:rsidR="00CF1BA8" w:rsidRPr="00C81C87" w:rsidRDefault="00CF1BA8">
      <w:pPr>
        <w:ind w:left="360"/>
        <w:jc w:val="both"/>
        <w:rPr>
          <w:i/>
        </w:rPr>
        <w:pPrChange w:id="834" w:author="VICENTE DIEGO ORTEGA DEL VECCHYO" w:date="2020-10-19T19:27:00Z">
          <w:pPr>
            <w:ind w:left="360"/>
          </w:pPr>
        </w:pPrChange>
      </w:pPr>
      <w:r w:rsidRPr="00C81C87">
        <w:rPr>
          <w:i/>
        </w:rPr>
        <w:t>EpochOfRelaxation: 1</w:t>
      </w:r>
    </w:p>
    <w:p w14:paraId="674207FE" w14:textId="77777777" w:rsidR="00CF1BA8" w:rsidRPr="00C81C87" w:rsidRDefault="00CF1BA8">
      <w:pPr>
        <w:ind w:left="360"/>
        <w:jc w:val="both"/>
        <w:rPr>
          <w:i/>
        </w:rPr>
        <w:pPrChange w:id="835" w:author="VICENTE DIEGO ORTEGA DEL VECCHYO" w:date="2020-10-19T19:27:00Z">
          <w:pPr>
            <w:ind w:left="360"/>
          </w:pPr>
        </w:pPrChange>
      </w:pPr>
      <w:r w:rsidRPr="00C81C87">
        <w:rPr>
          <w:i/>
        </w:rPr>
        <w:t>RelaxationSelectionThreshold: 1.0</w:t>
      </w:r>
    </w:p>
    <w:p w14:paraId="6B399002" w14:textId="77777777" w:rsidR="00CF1BA8" w:rsidRPr="00C81C87" w:rsidRDefault="00CF1BA8">
      <w:pPr>
        <w:ind w:left="360"/>
        <w:jc w:val="both"/>
        <w:rPr>
          <w:i/>
        </w:rPr>
        <w:pPrChange w:id="836" w:author="VICENTE DIEGO ORTEGA DEL VECCHYO" w:date="2020-10-19T19:27:00Z">
          <w:pPr>
            <w:ind w:left="360"/>
          </w:pPr>
        </w:pPrChange>
      </w:pPr>
      <w:r w:rsidRPr="00C81C87">
        <w:rPr>
          <w:i/>
        </w:rPr>
        <w:t>RelaxationSelectionType: 0</w:t>
      </w:r>
    </w:p>
    <w:p w14:paraId="1A569CC8" w14:textId="77777777" w:rsidR="00CF1BA8" w:rsidRPr="00C81C87" w:rsidRDefault="00CF1BA8">
      <w:pPr>
        <w:ind w:left="360"/>
        <w:jc w:val="both"/>
        <w:rPr>
          <w:i/>
        </w:rPr>
        <w:pPrChange w:id="837" w:author="VICENTE DIEGO ORTEGA DEL VECCHYO" w:date="2020-10-19T19:27:00Z">
          <w:pPr>
            <w:ind w:left="360"/>
          </w:pPr>
        </w:pPrChange>
      </w:pPr>
      <w:r w:rsidRPr="00C81C87">
        <w:rPr>
          <w:i/>
        </w:rPr>
        <w:t>RelaxationSelectionCoefficient: 0</w:t>
      </w:r>
    </w:p>
    <w:p w14:paraId="7DB2EA5D" w14:textId="77777777" w:rsidR="00CF1BA8" w:rsidRDefault="00CF1BA8">
      <w:pPr>
        <w:ind w:left="360"/>
        <w:jc w:val="both"/>
        <w:pPrChange w:id="838" w:author="VICENTE DIEGO ORTEGA DEL VECCHYO" w:date="2020-10-19T19:27:00Z">
          <w:pPr>
            <w:ind w:left="360"/>
          </w:pPr>
        </w:pPrChange>
      </w:pPr>
    </w:p>
    <w:p w14:paraId="6862570B" w14:textId="2711D20F" w:rsidR="004F54F8" w:rsidRPr="00186FF8" w:rsidRDefault="004F54F8">
      <w:pPr>
        <w:ind w:left="360"/>
        <w:jc w:val="both"/>
        <w:pPrChange w:id="839" w:author="VICENTE DIEGO ORTEGA DEL VECCHYO" w:date="2020-10-19T19:27:00Z">
          <w:pPr>
            <w:ind w:left="360"/>
          </w:pPr>
        </w:pPrChange>
      </w:pPr>
      <w:r>
        <w:t>In this example,</w:t>
      </w:r>
      <w:r w:rsidR="003616B1">
        <w:t xml:space="preserve"> selection will be relaxed starting from the second epoch of the demographic model</w:t>
      </w:r>
      <w:r w:rsidR="006F3006">
        <w:t xml:space="preserve"> as specified in “</w:t>
      </w:r>
      <w:r w:rsidR="006F3006" w:rsidRPr="0029784E">
        <w:rPr>
          <w:i/>
        </w:rPr>
        <w:t>EpochOfRelaxation: 1</w:t>
      </w:r>
      <w:r w:rsidR="006F3006">
        <w:t>”.</w:t>
      </w:r>
      <w:r w:rsidR="00B86611">
        <w:t xml:space="preserve"> All the existing mutations and mutations emerging starting from that epoch whose selection coefficient s assigned was less than or equal to 1.0</w:t>
      </w:r>
      <w:r w:rsidR="001D4B17">
        <w:t xml:space="preserve"> (as specified by “</w:t>
      </w:r>
      <w:r w:rsidR="001D4B17" w:rsidRPr="0029784E">
        <w:rPr>
          <w:i/>
        </w:rPr>
        <w:t>RelaxationSelectionThreshold: 1.0</w:t>
      </w:r>
      <w:r w:rsidR="001D4B17">
        <w:t>”)</w:t>
      </w:r>
      <w:r w:rsidR="00085C50">
        <w:t xml:space="preserve">, will have a </w:t>
      </w:r>
      <w:r w:rsidR="00AB5FC5">
        <w:t>new selection coefficient equal to 0.</w:t>
      </w:r>
      <w:r w:rsidR="00BF2DE1">
        <w:t xml:space="preserve"> “</w:t>
      </w:r>
      <w:r w:rsidR="00BF2DE1" w:rsidRPr="0029784E">
        <w:rPr>
          <w:i/>
        </w:rPr>
        <w:t>RelaxationSelectionType: 0</w:t>
      </w:r>
      <w:r w:rsidR="00BF2DE1">
        <w:rPr>
          <w:i/>
        </w:rPr>
        <w:t xml:space="preserve">” </w:t>
      </w:r>
      <w:r w:rsidR="00BF2DE1" w:rsidRPr="00C81C87">
        <w:t>indicates that all variants whose s value will be relaxed will have a value equal to what is specified in the parameter</w:t>
      </w:r>
      <w:r w:rsidR="00BF2DE1" w:rsidRPr="00BF2DE1">
        <w:rPr>
          <w:i/>
        </w:rPr>
        <w:t xml:space="preserve"> </w:t>
      </w:r>
      <w:r w:rsidR="00BF2DE1">
        <w:rPr>
          <w:i/>
        </w:rPr>
        <w:t>“</w:t>
      </w:r>
      <w:r w:rsidR="00BF2DE1" w:rsidRPr="0029784E">
        <w:rPr>
          <w:i/>
        </w:rPr>
        <w:t>RelaxationSelectionCoefficient</w:t>
      </w:r>
      <w:r w:rsidR="00BF2DE1" w:rsidRPr="00AE449E">
        <w:rPr>
          <w:i/>
        </w:rPr>
        <w:t>”</w:t>
      </w:r>
      <w:r w:rsidR="00BF2DE1" w:rsidRPr="00C81C87">
        <w:t>, which in this case is 0.</w:t>
      </w:r>
    </w:p>
    <w:p w14:paraId="529F5BE6" w14:textId="77777777" w:rsidR="008F4A43" w:rsidRDefault="008F4A43">
      <w:pPr>
        <w:jc w:val="both"/>
        <w:pPrChange w:id="840" w:author="VICENTE DIEGO ORTEGA DEL VECCHYO" w:date="2020-10-19T19:27:00Z">
          <w:pPr/>
        </w:pPrChange>
      </w:pPr>
    </w:p>
    <w:p w14:paraId="6DBEADDC" w14:textId="7EF79C7B" w:rsidR="00E57D12" w:rsidRDefault="000B5525">
      <w:pPr>
        <w:pStyle w:val="headingsub"/>
        <w:jc w:val="both"/>
        <w:pPrChange w:id="841" w:author="VICENTE DIEGO ORTEGA DEL VECCHYO" w:date="2020-10-19T19:27:00Z">
          <w:pPr>
            <w:pStyle w:val="headingsub"/>
          </w:pPr>
        </w:pPrChange>
      </w:pPr>
      <w:r>
        <w:t>Parameters to specify inbreeding (Optional)</w:t>
      </w:r>
    </w:p>
    <w:p w14:paraId="607E1E0E" w14:textId="77777777" w:rsidR="00970347" w:rsidRDefault="00970347">
      <w:pPr>
        <w:jc w:val="both"/>
        <w:pPrChange w:id="842" w:author="VICENTE DIEGO ORTEGA DEL VECCHYO" w:date="2020-10-19T19:27:00Z">
          <w:pPr/>
        </w:pPrChange>
      </w:pPr>
    </w:p>
    <w:p w14:paraId="1B88BB4F" w14:textId="0F850D53" w:rsidR="000B5525" w:rsidRPr="00970347" w:rsidRDefault="000B5525">
      <w:pPr>
        <w:ind w:left="360"/>
        <w:jc w:val="both"/>
        <w:pPrChange w:id="843" w:author="VICENTE DIEGO ORTEGA DEL VECCHYO" w:date="2020-10-19T19:27:00Z">
          <w:pPr>
            <w:ind w:left="360"/>
          </w:pPr>
        </w:pPrChange>
      </w:pPr>
      <w:r w:rsidRPr="00970347">
        <w:t>Inbreeding can be</w:t>
      </w:r>
      <w:r w:rsidR="00945448" w:rsidRPr="00970347">
        <w:t xml:space="preserve"> </w:t>
      </w:r>
      <w:r w:rsidRPr="00970347">
        <w:t>incorpor</w:t>
      </w:r>
      <w:r w:rsidR="00945448" w:rsidRPr="00970347">
        <w:t xml:space="preserve">ated into PReFerSim </w:t>
      </w:r>
      <w:r w:rsidR="00970347">
        <w:t xml:space="preserve">using </w:t>
      </w:r>
      <w:r w:rsidR="00970347" w:rsidRPr="00970347">
        <w:rPr>
          <w:i/>
        </w:rPr>
        <w:t>either</w:t>
      </w:r>
      <w:r w:rsidR="00970347">
        <w:t xml:space="preserve"> the FixedFValue or ChangedFValue parameter. </w:t>
      </w:r>
      <w:r w:rsidR="009E32C1">
        <w:t>You cannot set both of these parameters at the same time.</w:t>
      </w:r>
    </w:p>
    <w:p w14:paraId="4A655987" w14:textId="77777777" w:rsidR="000B5525" w:rsidRDefault="000B5525">
      <w:pPr>
        <w:ind w:left="360"/>
        <w:jc w:val="both"/>
        <w:pPrChange w:id="844" w:author="VICENTE DIEGO ORTEGA DEL VECCHYO" w:date="2020-10-19T19:27:00Z">
          <w:pPr>
            <w:ind w:left="360"/>
          </w:pPr>
        </w:pPrChange>
      </w:pPr>
    </w:p>
    <w:p w14:paraId="076FC42C" w14:textId="0655902D" w:rsidR="00E50DBC" w:rsidRPr="00945448" w:rsidRDefault="00E50DBC">
      <w:pPr>
        <w:ind w:left="360"/>
        <w:jc w:val="both"/>
        <w:rPr>
          <w:b/>
        </w:rPr>
        <w:pPrChange w:id="845" w:author="VICENTE DIEGO ORTEGA DEL VECCHYO" w:date="2020-10-19T19:27:00Z">
          <w:pPr>
            <w:ind w:left="360"/>
          </w:pPr>
        </w:pPrChange>
      </w:pPr>
      <w:r w:rsidRPr="00A02BCF">
        <w:rPr>
          <w:b/>
        </w:rPr>
        <w:t>FixedFValue:</w:t>
      </w:r>
      <w:r w:rsidR="000B5525" w:rsidRPr="00A02BCF">
        <w:rPr>
          <w:b/>
        </w:rPr>
        <w:t xml:space="preserve"> (Optional</w:t>
      </w:r>
      <w:r w:rsidR="000B5525" w:rsidRPr="00945448">
        <w:rPr>
          <w:b/>
        </w:rPr>
        <w:t>)</w:t>
      </w:r>
    </w:p>
    <w:p w14:paraId="610461F8" w14:textId="7BD8351D" w:rsidR="008F2463" w:rsidRDefault="00AF530B">
      <w:pPr>
        <w:ind w:left="360"/>
        <w:jc w:val="both"/>
        <w:pPrChange w:id="846" w:author="VICENTE DIEGO ORTEGA DEL VECCHYO" w:date="2020-10-19T19:27:00Z">
          <w:pPr>
            <w:ind w:left="360"/>
          </w:pPr>
        </w:pPrChange>
      </w:pPr>
      <w:r>
        <w:t>This sets</w:t>
      </w:r>
      <w:r w:rsidR="00E50DBC">
        <w:t xml:space="preserve"> the inbreeding coefficient for the population. </w:t>
      </w:r>
      <w:r w:rsidR="004E62A0">
        <w:t xml:space="preserve"> </w:t>
      </w:r>
      <w:r w:rsidR="0081118F">
        <w:t xml:space="preserve">This must be a decimal number between </w:t>
      </w:r>
      <w:r w:rsidR="004B5B72">
        <w:t>0</w:t>
      </w:r>
      <w:r w:rsidR="0081118F">
        <w:t xml:space="preserve"> and 1.  </w:t>
      </w:r>
      <w:r w:rsidR="004E62A0">
        <w:t xml:space="preserve">Values &gt; 0 </w:t>
      </w:r>
      <w:r w:rsidR="004E62A0">
        <w:rPr>
          <w:rFonts w:ascii="Calibri" w:hAnsi="Calibri"/>
        </w:rPr>
        <w:t>≤</w:t>
      </w:r>
      <w:r w:rsidR="004E62A0">
        <w:t xml:space="preserve">1 indicate an inbred population (i.e. excess homozygosity), </w:t>
      </w:r>
      <w:r w:rsidR="00E50DBC">
        <w:t>0</w:t>
      </w:r>
      <w:r w:rsidR="004E62A0">
        <w:t>.0 indicates a population at</w:t>
      </w:r>
      <w:r w:rsidR="00E50DBC">
        <w:t xml:space="preserve"> HWE</w:t>
      </w:r>
      <w:r w:rsidR="004E62A0">
        <w:t xml:space="preserve"> (default value)</w:t>
      </w:r>
      <w:r w:rsidR="00E50DBC">
        <w:t>.</w:t>
      </w:r>
      <w:r w:rsidR="005B49AB">
        <w:t xml:space="preserve"> </w:t>
      </w:r>
      <w:r w:rsidR="0081118F">
        <w:t xml:space="preserve"> </w:t>
      </w:r>
      <w:r w:rsidR="00E50DBC">
        <w:t>If you use this parameter, then the inbreeding coefficient will have the same value across all generations</w:t>
      </w:r>
      <w:r w:rsidR="00AB3C9E">
        <w:t>.</w:t>
      </w:r>
      <w:r w:rsidR="008F2463">
        <w:t xml:space="preserve"> </w:t>
      </w:r>
    </w:p>
    <w:p w14:paraId="698CD30C" w14:textId="0EB15899" w:rsidR="00AB3C9E" w:rsidRDefault="009E32C1">
      <w:pPr>
        <w:ind w:left="360"/>
        <w:jc w:val="both"/>
        <w:pPrChange w:id="847" w:author="VICENTE DIEGO ORTEGA DEL VECCHYO" w:date="2020-10-19T19:27:00Z">
          <w:pPr>
            <w:ind w:left="360"/>
          </w:pPr>
        </w:pPrChange>
      </w:pPr>
      <w:r>
        <w:t>D</w:t>
      </w:r>
      <w:r w:rsidR="008F2463">
        <w:t>efault value is 0.0</w:t>
      </w:r>
    </w:p>
    <w:p w14:paraId="4BA22598" w14:textId="77777777" w:rsidR="00AB3C9E" w:rsidRDefault="00AB3C9E">
      <w:pPr>
        <w:ind w:left="360"/>
        <w:jc w:val="both"/>
        <w:pPrChange w:id="848" w:author="VICENTE DIEGO ORTEGA DEL VECCHYO" w:date="2020-10-19T19:27:00Z">
          <w:pPr>
            <w:ind w:left="360"/>
          </w:pPr>
        </w:pPrChange>
      </w:pPr>
    </w:p>
    <w:p w14:paraId="64B7A38A" w14:textId="1446BC78" w:rsidR="00E50DBC" w:rsidRDefault="000E22B3">
      <w:pPr>
        <w:ind w:left="360"/>
        <w:jc w:val="both"/>
        <w:pPrChange w:id="849" w:author="VICENTE DIEGO ORTEGA DEL VECCHYO" w:date="2020-10-19T19:27:00Z">
          <w:pPr>
            <w:ind w:left="360"/>
          </w:pPr>
        </w:pPrChange>
      </w:pPr>
      <w:r>
        <w:t>Example:</w:t>
      </w:r>
    </w:p>
    <w:p w14:paraId="7409BE85" w14:textId="77777777" w:rsidR="00E50DBC" w:rsidRDefault="00E50DBC">
      <w:pPr>
        <w:pStyle w:val="Parameter"/>
        <w:ind w:left="360"/>
        <w:jc w:val="both"/>
        <w:pPrChange w:id="850" w:author="VICENTE DIEGO ORTEGA DEL VECCHYO" w:date="2020-10-19T19:27:00Z">
          <w:pPr>
            <w:pStyle w:val="Parameter"/>
            <w:ind w:left="360"/>
          </w:pPr>
        </w:pPrChange>
      </w:pPr>
      <w:r>
        <w:t>FixedFValue: 0.0</w:t>
      </w:r>
    </w:p>
    <w:p w14:paraId="53CB256C" w14:textId="77777777" w:rsidR="008F4A43" w:rsidRDefault="008F4A43">
      <w:pPr>
        <w:jc w:val="both"/>
        <w:pPrChange w:id="851" w:author="VICENTE DIEGO ORTEGA DEL VECCHYO" w:date="2020-10-19T19:27:00Z">
          <w:pPr/>
        </w:pPrChange>
      </w:pPr>
    </w:p>
    <w:p w14:paraId="37019D3F" w14:textId="269B6790" w:rsidR="00E50DBC" w:rsidRPr="00AF530B" w:rsidRDefault="00E50DBC">
      <w:pPr>
        <w:ind w:left="360"/>
        <w:jc w:val="both"/>
        <w:rPr>
          <w:b/>
        </w:rPr>
        <w:pPrChange w:id="852" w:author="VICENTE DIEGO ORTEGA DEL VECCHYO" w:date="2020-10-19T19:27:00Z">
          <w:pPr>
            <w:ind w:left="360"/>
          </w:pPr>
        </w:pPrChange>
      </w:pPr>
      <w:r w:rsidRPr="00AF530B">
        <w:rPr>
          <w:b/>
        </w:rPr>
        <w:t>ChangedFValue:</w:t>
      </w:r>
      <w:r w:rsidR="00AF530B" w:rsidRPr="00AF530B">
        <w:rPr>
          <w:b/>
        </w:rPr>
        <w:t xml:space="preserve"> (Optional)</w:t>
      </w:r>
    </w:p>
    <w:p w14:paraId="5E3D57D2" w14:textId="187412BE" w:rsidR="00AF530B" w:rsidRDefault="00AF530B">
      <w:pPr>
        <w:ind w:left="360"/>
        <w:jc w:val="both"/>
        <w:pPrChange w:id="853" w:author="VICENTE DIEGO ORTEGA DEL VECCHYO" w:date="2020-10-19T19:27:00Z">
          <w:pPr>
            <w:ind w:left="360"/>
          </w:pPr>
        </w:pPrChange>
      </w:pPr>
      <w:r>
        <w:t>This s</w:t>
      </w:r>
      <w:r w:rsidR="00E50DBC">
        <w:t>pecifies the inbreeding coefficient in each epoch for the population. You must provide a file for this parameter. In this file, the number of rows should be the same as in the file that was given to the parameter ‘DemographicHistory:’</w:t>
      </w:r>
      <w:r w:rsidR="008346ED">
        <w:t>,</w:t>
      </w:r>
      <w:r w:rsidR="00E50DBC">
        <w:t xml:space="preserve"> where each row will contain</w:t>
      </w:r>
      <w:r>
        <w:t xml:space="preserve"> a decimal specifying</w:t>
      </w:r>
      <w:r w:rsidR="00E50DBC">
        <w:t xml:space="preserve"> the inbreeding coefficient for the population at that particular epoch. </w:t>
      </w:r>
    </w:p>
    <w:p w14:paraId="416ADDC0" w14:textId="77777777" w:rsidR="00AF530B" w:rsidRDefault="00AF530B">
      <w:pPr>
        <w:ind w:left="360"/>
        <w:jc w:val="both"/>
        <w:pPrChange w:id="854" w:author="VICENTE DIEGO ORTEGA DEL VECCHYO" w:date="2020-10-19T19:27:00Z">
          <w:pPr>
            <w:ind w:left="360"/>
          </w:pPr>
        </w:pPrChange>
      </w:pPr>
    </w:p>
    <w:p w14:paraId="3BC9F4BA" w14:textId="6B5FBE43" w:rsidR="00AF530B" w:rsidRDefault="00923837">
      <w:pPr>
        <w:ind w:left="360"/>
        <w:jc w:val="both"/>
        <w:pPrChange w:id="855" w:author="VICENTE DIEGO ORTEGA DEL VECCHYO" w:date="2020-10-19T19:27:00Z">
          <w:pPr>
            <w:ind w:left="360"/>
          </w:pPr>
        </w:pPrChange>
      </w:pPr>
      <w:r>
        <w:t xml:space="preserve">An example file in the downloaded folder is: </w:t>
      </w:r>
      <w:r w:rsidR="00AF530B">
        <w:t xml:space="preserve">FChangedExample.txt </w:t>
      </w:r>
    </w:p>
    <w:p w14:paraId="457A219C" w14:textId="06E93897" w:rsidR="00E50DBC" w:rsidRDefault="00321374">
      <w:pPr>
        <w:ind w:left="360"/>
        <w:jc w:val="both"/>
        <w:pPrChange w:id="856" w:author="VICENTE DIEGO ORTEGA DEL VECCHYO" w:date="2020-10-19T19:27:00Z">
          <w:pPr>
            <w:ind w:left="360"/>
          </w:pPr>
        </w:pPrChange>
      </w:pPr>
      <w:r>
        <w:rPr>
          <w:noProof/>
        </w:rPr>
        <w:lastRenderedPageBreak/>
        <w:drawing>
          <wp:inline distT="0" distB="0" distL="0" distR="0" wp14:anchorId="48411F53" wp14:editId="439E2EDB">
            <wp:extent cx="2400300" cy="1177333"/>
            <wp:effectExtent l="25400" t="25400" r="12700" b="165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177333"/>
                    </a:xfrm>
                    <a:prstGeom prst="rect">
                      <a:avLst/>
                    </a:prstGeom>
                    <a:noFill/>
                    <a:ln>
                      <a:solidFill>
                        <a:schemeClr val="tx1"/>
                      </a:solidFill>
                    </a:ln>
                  </pic:spPr>
                </pic:pic>
              </a:graphicData>
            </a:graphic>
          </wp:inline>
        </w:drawing>
      </w:r>
    </w:p>
    <w:p w14:paraId="1947F48F" w14:textId="61AFB2E5" w:rsidR="00A02BCF" w:rsidRDefault="00A02BCF">
      <w:pPr>
        <w:ind w:left="360"/>
        <w:jc w:val="both"/>
        <w:pPrChange w:id="857" w:author="VICENTE DIEGO ORTEGA DEL VECCHYO" w:date="2020-10-19T19:27:00Z">
          <w:pPr>
            <w:ind w:left="360"/>
          </w:pPr>
        </w:pPrChange>
      </w:pPr>
      <w:r>
        <w:t>Here in the first 2 epochs, F=0. In epoch 3, F=0.1. In epoch 4, F=0.2. In epoch 5, F=0.3.</w:t>
      </w:r>
    </w:p>
    <w:p w14:paraId="26786BD1" w14:textId="77777777" w:rsidR="00321374" w:rsidRDefault="00321374">
      <w:pPr>
        <w:ind w:left="360"/>
        <w:jc w:val="both"/>
        <w:pPrChange w:id="858" w:author="VICENTE DIEGO ORTEGA DEL VECCHYO" w:date="2020-10-19T19:27:00Z">
          <w:pPr>
            <w:ind w:left="360"/>
          </w:pPr>
        </w:pPrChange>
      </w:pPr>
    </w:p>
    <w:p w14:paraId="79683735" w14:textId="7396D2C2" w:rsidR="00E50DBC" w:rsidRDefault="00E50DBC">
      <w:pPr>
        <w:ind w:left="360"/>
        <w:jc w:val="both"/>
        <w:pPrChange w:id="859" w:author="VICENTE DIEGO ORTEGA DEL VECCHYO" w:date="2020-10-19T19:27:00Z">
          <w:pPr>
            <w:ind w:left="360"/>
          </w:pPr>
        </w:pPrChange>
      </w:pPr>
      <w:r>
        <w:t>Example</w:t>
      </w:r>
      <w:r w:rsidR="00321374">
        <w:t>:</w:t>
      </w:r>
    </w:p>
    <w:p w14:paraId="2E1AEEC8" w14:textId="77777777" w:rsidR="00E50DBC" w:rsidRDefault="00E50DBC">
      <w:pPr>
        <w:pStyle w:val="Parameter"/>
        <w:ind w:left="360"/>
        <w:jc w:val="both"/>
        <w:pPrChange w:id="860" w:author="VICENTE DIEGO ORTEGA DEL VECCHYO" w:date="2020-10-19T19:27:00Z">
          <w:pPr>
            <w:pStyle w:val="Parameter"/>
            <w:ind w:left="360"/>
          </w:pPr>
        </w:pPrChange>
      </w:pPr>
      <w:r>
        <w:t>ChangedFValue: FChangedExample.txt</w:t>
      </w:r>
    </w:p>
    <w:p w14:paraId="5A473251" w14:textId="77777777" w:rsidR="00E50DBC" w:rsidRDefault="00E50DBC">
      <w:pPr>
        <w:jc w:val="both"/>
        <w:pPrChange w:id="861" w:author="VICENTE DIEGO ORTEGA DEL VECCHYO" w:date="2020-10-19T19:27:00Z">
          <w:pPr/>
        </w:pPrChange>
      </w:pPr>
    </w:p>
    <w:p w14:paraId="38ACA719" w14:textId="2795F52E" w:rsidR="00243AB0" w:rsidRDefault="00243AB0">
      <w:pPr>
        <w:ind w:left="360"/>
        <w:jc w:val="both"/>
        <w:pPrChange w:id="862" w:author="VICENTE DIEGO ORTEGA DEL VECCHYO" w:date="2020-10-19T19:27:00Z">
          <w:pPr>
            <w:ind w:left="360"/>
          </w:pPr>
        </w:pPrChange>
      </w:pPr>
      <w:r>
        <w:t xml:space="preserve">Example parameter files using </w:t>
      </w:r>
      <w:r w:rsidR="008F4A43">
        <w:t>inbreeding parameters</w:t>
      </w:r>
      <w:r>
        <w:t>:</w:t>
      </w:r>
    </w:p>
    <w:p w14:paraId="52934A97" w14:textId="2C6EDAF4" w:rsidR="00243AB0" w:rsidRDefault="008F4A43">
      <w:pPr>
        <w:ind w:left="360"/>
        <w:jc w:val="both"/>
        <w:pPrChange w:id="863" w:author="VICENTE DIEGO ORTEGA DEL VECCHYO" w:date="2020-10-19T19:27:00Z">
          <w:pPr>
            <w:ind w:left="360"/>
          </w:pPr>
        </w:pPrChange>
      </w:pPr>
      <w:r>
        <w:t>ParameterFile</w:t>
      </w:r>
      <w:r w:rsidR="00B77150">
        <w:t>4</w:t>
      </w:r>
      <w:r>
        <w:t>.txt, ParameterFile6</w:t>
      </w:r>
      <w:r w:rsidR="00243AB0">
        <w:t>.txt</w:t>
      </w:r>
    </w:p>
    <w:p w14:paraId="074DA28A" w14:textId="77777777" w:rsidR="002F67F9" w:rsidRDefault="002F67F9">
      <w:pPr>
        <w:jc w:val="both"/>
        <w:pPrChange w:id="864" w:author="VICENTE DIEGO ORTEGA DEL VECCHYO" w:date="2020-10-19T19:27:00Z">
          <w:pPr/>
        </w:pPrChange>
      </w:pPr>
    </w:p>
    <w:p w14:paraId="77A15AE5" w14:textId="77777777" w:rsidR="00243AB0" w:rsidRDefault="00243AB0">
      <w:pPr>
        <w:jc w:val="both"/>
        <w:pPrChange w:id="865" w:author="VICENTE DIEGO ORTEGA DEL VECCHYO" w:date="2020-10-19T19:27:00Z">
          <w:pPr/>
        </w:pPrChange>
      </w:pPr>
    </w:p>
    <w:p w14:paraId="771F6680" w14:textId="6EEBDA08" w:rsidR="00E50DBC" w:rsidRPr="000A6000" w:rsidRDefault="000A6000">
      <w:pPr>
        <w:pStyle w:val="headingsub"/>
        <w:jc w:val="both"/>
        <w:pPrChange w:id="866" w:author="VICENTE DIEGO ORTEGA DEL VECCHYO" w:date="2020-10-19T19:27:00Z">
          <w:pPr>
            <w:pStyle w:val="headingsub"/>
          </w:pPr>
        </w:pPrChange>
      </w:pPr>
      <w:r>
        <w:t>Parameters specifying</w:t>
      </w:r>
      <w:r w:rsidR="00E507FE">
        <w:t xml:space="preserve"> output </w:t>
      </w:r>
      <w:r w:rsidR="00E50DBC">
        <w:t>file options</w:t>
      </w:r>
    </w:p>
    <w:p w14:paraId="0AAC421A" w14:textId="77777777" w:rsidR="00E50DBC" w:rsidRDefault="00E50DBC">
      <w:pPr>
        <w:jc w:val="both"/>
        <w:pPrChange w:id="867" w:author="VICENTE DIEGO ORTEGA DEL VECCHYO" w:date="2020-10-19T19:27:00Z">
          <w:pPr/>
        </w:pPrChange>
      </w:pPr>
    </w:p>
    <w:p w14:paraId="01CC9161" w14:textId="1FF1ED76" w:rsidR="00E507FE" w:rsidRDefault="00E507FE">
      <w:pPr>
        <w:ind w:left="360"/>
        <w:jc w:val="both"/>
        <w:pPrChange w:id="868" w:author="VICENTE DIEGO ORTEGA DEL VECCHYO" w:date="2020-10-19T19:27:00Z">
          <w:pPr>
            <w:ind w:left="360"/>
          </w:pPr>
        </w:pPrChange>
      </w:pPr>
      <w:r>
        <w:t>The following output options are available</w:t>
      </w:r>
    </w:p>
    <w:p w14:paraId="11E707F5" w14:textId="77777777" w:rsidR="008756F8" w:rsidRDefault="008756F8">
      <w:pPr>
        <w:ind w:left="360"/>
        <w:jc w:val="both"/>
        <w:pPrChange w:id="869" w:author="VICENTE DIEGO ORTEGA DEL VECCHYO" w:date="2020-10-19T19:27:00Z">
          <w:pPr>
            <w:ind w:left="360"/>
          </w:pPr>
        </w:pPrChange>
      </w:pPr>
    </w:p>
    <w:p w14:paraId="7C551135" w14:textId="2F905971" w:rsidR="00E507FE" w:rsidRDefault="00E507FE">
      <w:pPr>
        <w:ind w:left="360"/>
        <w:jc w:val="both"/>
        <w:pPrChange w:id="870" w:author="VICENTE DIEGO ORTEGA DEL VECCHYO" w:date="2020-10-19T19:27:00Z">
          <w:pPr>
            <w:ind w:left="360"/>
          </w:pPr>
        </w:pPrChange>
      </w:pPr>
      <w:r w:rsidRPr="00E507FE">
        <w:rPr>
          <w:b/>
        </w:rPr>
        <w:t>n</w:t>
      </w:r>
      <w:r w:rsidR="00A11F26">
        <w:rPr>
          <w:b/>
        </w:rPr>
        <w:t>:</w:t>
      </w:r>
      <w:r w:rsidRPr="00E507FE">
        <w:rPr>
          <w:b/>
        </w:rPr>
        <w:t xml:space="preserve"> (Optional)</w:t>
      </w:r>
    </w:p>
    <w:p w14:paraId="668222CD" w14:textId="6E05F973" w:rsidR="00E507FE" w:rsidRPr="009E5620" w:rsidRDefault="00E507FE">
      <w:pPr>
        <w:ind w:left="360"/>
        <w:jc w:val="both"/>
        <w:pPrChange w:id="871" w:author="VICENTE DIEGO ORTEGA DEL VECCHYO" w:date="2020-10-19T19:27:00Z">
          <w:pPr>
            <w:ind w:left="360"/>
          </w:pPr>
        </w:pPrChange>
      </w:pPr>
      <w:r>
        <w:t xml:space="preserve">This is the sample size </w:t>
      </w:r>
      <w:r w:rsidR="00C450F8">
        <w:t xml:space="preserve">(in numbers of chromosomes) </w:t>
      </w:r>
      <w:r>
        <w:t>used for the output given in the options ‘PrintSNPNumber:’, ‘PrintSum</w:t>
      </w:r>
      <w:r w:rsidRPr="009E5620">
        <w:t>OfS:’, ‘Print</w:t>
      </w:r>
      <w:r w:rsidR="000A3F45" w:rsidRPr="009E5620">
        <w:t>Sum</w:t>
      </w:r>
      <w:r w:rsidRPr="009E5620">
        <w:t>DAF:’ , ‘PrintWeightedSumOfS:’, ‘PrintGenLoad:’ , ‘PrintSFS’</w:t>
      </w:r>
      <w:r w:rsidR="009E5620" w:rsidRPr="009E5620">
        <w:t>, ‘LastGenerationAFSamplingValue’</w:t>
      </w:r>
      <w:r w:rsidRPr="009E5620">
        <w:t xml:space="preserve"> (detailed below).</w:t>
      </w:r>
      <w:r w:rsidR="00265ECD">
        <w:t xml:space="preserve"> </w:t>
      </w:r>
      <w:r w:rsidR="00C450F8">
        <w:t>It is important to note that</w:t>
      </w:r>
      <w:r w:rsidR="00E15497">
        <w:t xml:space="preserve">, at each </w:t>
      </w:r>
      <w:r w:rsidR="001E15A6">
        <w:t>generation</w:t>
      </w:r>
      <w:r w:rsidR="00E15497">
        <w:t xml:space="preserve"> in the simulation,</w:t>
      </w:r>
      <w:r w:rsidR="00C450F8">
        <w:t xml:space="preserve"> the same </w:t>
      </w:r>
      <w:r w:rsidR="002C62A0">
        <w:t xml:space="preserve">set of chromosomes </w:t>
      </w:r>
      <w:r w:rsidR="00577BB2">
        <w:t>sample</w:t>
      </w:r>
      <w:r w:rsidR="002C62A0">
        <w:t>d</w:t>
      </w:r>
      <w:r w:rsidR="00577BB2">
        <w:t xml:space="preserve"> </w:t>
      </w:r>
      <w:r w:rsidR="008927AB">
        <w:t xml:space="preserve">are used to </w:t>
      </w:r>
      <w:r w:rsidR="00364E04">
        <w:t>calculate the statistics</w:t>
      </w:r>
      <w:r w:rsidR="001722D2">
        <w:t xml:space="preserve"> </w:t>
      </w:r>
      <w:r w:rsidR="006947A8">
        <w:t xml:space="preserve">that </w:t>
      </w:r>
      <w:r w:rsidR="00317594">
        <w:t>can be printed by invoking</w:t>
      </w:r>
      <w:r w:rsidR="006947A8">
        <w:t xml:space="preserve"> the seven options outlined above</w:t>
      </w:r>
      <w:r w:rsidR="00D92206">
        <w:t>.</w:t>
      </w:r>
    </w:p>
    <w:p w14:paraId="297DF8C0" w14:textId="64CC4257" w:rsidR="00E507FE" w:rsidRDefault="00E507FE">
      <w:pPr>
        <w:ind w:left="360"/>
        <w:jc w:val="both"/>
        <w:pPrChange w:id="872" w:author="VICENTE DIEGO ORTEGA DEL VECCHYO" w:date="2020-10-19T19:27:00Z">
          <w:pPr>
            <w:ind w:left="360"/>
          </w:pPr>
        </w:pPrChange>
      </w:pPr>
      <w:r w:rsidRPr="009E5620">
        <w:t>This must</w:t>
      </w:r>
      <w:r>
        <w:t xml:space="preserve"> be a nonnegative integer number</w:t>
      </w:r>
      <w:r w:rsidR="00CF753F">
        <w:t>. [Default value = 20]</w:t>
      </w:r>
    </w:p>
    <w:p w14:paraId="2E793E3A" w14:textId="77777777" w:rsidR="00E507FE" w:rsidRDefault="00E507FE">
      <w:pPr>
        <w:ind w:left="360"/>
        <w:jc w:val="both"/>
        <w:rPr>
          <w:b/>
        </w:rPr>
        <w:pPrChange w:id="873" w:author="VICENTE DIEGO ORTEGA DEL VECCHYO" w:date="2020-10-19T19:27:00Z">
          <w:pPr>
            <w:ind w:left="360"/>
          </w:pPr>
        </w:pPrChange>
      </w:pPr>
    </w:p>
    <w:p w14:paraId="0D708DD4" w14:textId="1D6A1908" w:rsidR="00E50DBC" w:rsidRPr="00E507FE" w:rsidRDefault="00E50DBC">
      <w:pPr>
        <w:ind w:left="360"/>
        <w:jc w:val="both"/>
        <w:rPr>
          <w:b/>
        </w:rPr>
        <w:pPrChange w:id="874" w:author="VICENTE DIEGO ORTEGA DEL VECCHYO" w:date="2020-10-19T19:27:00Z">
          <w:pPr>
            <w:ind w:left="360"/>
          </w:pPr>
        </w:pPrChange>
      </w:pPr>
      <w:r w:rsidRPr="00E507FE">
        <w:rPr>
          <w:b/>
        </w:rPr>
        <w:t>FilePrefix:</w:t>
      </w:r>
      <w:r w:rsidR="00E507FE">
        <w:rPr>
          <w:b/>
        </w:rPr>
        <w:t xml:space="preserve"> (Optional)</w:t>
      </w:r>
    </w:p>
    <w:p w14:paraId="752E3889" w14:textId="77777777" w:rsidR="0074499E" w:rsidRDefault="00E50DBC">
      <w:pPr>
        <w:ind w:left="360"/>
        <w:jc w:val="both"/>
        <w:pPrChange w:id="875" w:author="VICENTE DIEGO ORTEGA DEL VECCHYO" w:date="2020-10-19T19:27:00Z">
          <w:pPr>
            <w:ind w:left="360"/>
          </w:pPr>
        </w:pPrChange>
      </w:pPr>
      <w:r>
        <w:t xml:space="preserve">A prefix to use before all the output files. </w:t>
      </w:r>
    </w:p>
    <w:p w14:paraId="31FDC234" w14:textId="3FF33B35" w:rsidR="00E50DBC" w:rsidRDefault="00E50DBC">
      <w:pPr>
        <w:ind w:left="360"/>
        <w:jc w:val="both"/>
        <w:pPrChange w:id="876" w:author="VICENTE DIEGO ORTEGA DEL VECCHYO" w:date="2020-10-19T19:27:00Z">
          <w:pPr>
            <w:ind w:left="360"/>
          </w:pPr>
        </w:pPrChange>
      </w:pPr>
      <w:r>
        <w:t>Can include a path to where you want to print all the output files. [Default value = “Output”]</w:t>
      </w:r>
    </w:p>
    <w:p w14:paraId="01D30276" w14:textId="77777777" w:rsidR="00E507FE" w:rsidRDefault="00E507FE">
      <w:pPr>
        <w:ind w:left="360"/>
        <w:jc w:val="both"/>
        <w:pPrChange w:id="877" w:author="VICENTE DIEGO ORTEGA DEL VECCHYO" w:date="2020-10-19T19:27:00Z">
          <w:pPr>
            <w:ind w:left="360"/>
          </w:pPr>
        </w:pPrChange>
      </w:pPr>
    </w:p>
    <w:p w14:paraId="6F10039A" w14:textId="4E17CAFC" w:rsidR="00E50DBC" w:rsidRDefault="00E507FE">
      <w:pPr>
        <w:ind w:left="360"/>
        <w:jc w:val="both"/>
        <w:pPrChange w:id="878" w:author="VICENTE DIEGO ORTEGA DEL VECCHYO" w:date="2020-10-19T19:27:00Z">
          <w:pPr>
            <w:ind w:left="360"/>
          </w:pPr>
        </w:pPrChange>
      </w:pPr>
      <w:r>
        <w:t>Example:</w:t>
      </w:r>
    </w:p>
    <w:p w14:paraId="54672C6C" w14:textId="77777777" w:rsidR="00E50DBC" w:rsidRDefault="00E50DBC">
      <w:pPr>
        <w:pStyle w:val="Parameter"/>
        <w:ind w:left="360"/>
        <w:jc w:val="both"/>
        <w:pPrChange w:id="879" w:author="VICENTE DIEGO ORTEGA DEL VECCHYO" w:date="2020-10-19T19:27:00Z">
          <w:pPr>
            <w:pStyle w:val="Parameter"/>
            <w:ind w:left="360"/>
          </w:pPr>
        </w:pPrChange>
      </w:pPr>
      <w:r>
        <w:t>FilePrefix: MiniTest/Output</w:t>
      </w:r>
    </w:p>
    <w:p w14:paraId="15200048" w14:textId="77777777" w:rsidR="00E50DBC" w:rsidRDefault="00E50DBC">
      <w:pPr>
        <w:ind w:left="360"/>
        <w:jc w:val="both"/>
        <w:pPrChange w:id="880" w:author="VICENTE DIEGO ORTEGA DEL VECCHYO" w:date="2020-10-19T19:27:00Z">
          <w:pPr>
            <w:ind w:left="360"/>
          </w:pPr>
        </w:pPrChange>
      </w:pPr>
    </w:p>
    <w:p w14:paraId="07B783DB" w14:textId="43118857" w:rsidR="00E50DBC" w:rsidRPr="00AC28E0" w:rsidRDefault="00AC28E0">
      <w:pPr>
        <w:ind w:left="360"/>
        <w:jc w:val="both"/>
        <w:pPrChange w:id="881" w:author="VICENTE DIEGO ORTEGA DEL VECCHYO" w:date="2020-10-19T19:27:00Z">
          <w:pPr>
            <w:ind w:left="360"/>
          </w:pPr>
        </w:pPrChange>
      </w:pPr>
      <w:r w:rsidRPr="00AC28E0">
        <w:rPr>
          <w:b/>
        </w:rPr>
        <w:t>PrintSNPNumber</w:t>
      </w:r>
      <w:r w:rsidR="00E507FE" w:rsidRPr="00AC28E0">
        <w:rPr>
          <w:b/>
        </w:rPr>
        <w:t>: (Optional)</w:t>
      </w:r>
    </w:p>
    <w:p w14:paraId="12A848D3" w14:textId="0A1C3D85" w:rsidR="00AC28E0" w:rsidRDefault="00E50DBC">
      <w:pPr>
        <w:ind w:left="360"/>
        <w:jc w:val="both"/>
        <w:pPrChange w:id="882" w:author="VICENTE DIEGO ORTEGA DEL VECCHYO" w:date="2020-10-19T19:27:00Z">
          <w:pPr>
            <w:ind w:left="360"/>
          </w:pPr>
        </w:pPrChange>
      </w:pPr>
      <w:r w:rsidRPr="00104739">
        <w:t>Prints the number of segregating sites per generation</w:t>
      </w:r>
      <w:r w:rsidR="0027374A" w:rsidRPr="006673CC">
        <w:t xml:space="preserve"> </w:t>
      </w:r>
      <w:del w:id="883" w:author="VICENTE DIEGO ORTEGA DEL VECCHYO" w:date="2020-10-19T21:33:00Z">
        <w:r w:rsidR="0027374A" w:rsidRPr="00104739" w:rsidDel="00104739">
          <w:delText>in a sample</w:delText>
        </w:r>
      </w:del>
      <w:ins w:id="884" w:author="VICENTE DIEGO ORTEGA DEL VECCHYO" w:date="2020-10-19T21:33:00Z">
        <w:r w:rsidR="00104739" w:rsidRPr="00104739">
          <w:rPr>
            <w:rPrChange w:id="885" w:author="VICENTE DIEGO ORTEGA DEL VECCHYO" w:date="2020-10-19T21:33:00Z">
              <w:rPr>
                <w:sz w:val="18"/>
                <w:szCs w:val="18"/>
              </w:rPr>
            </w:rPrChange>
          </w:rPr>
          <w:t xml:space="preserve">in a sample of chromosomes </w:t>
        </w:r>
      </w:ins>
      <w:ins w:id="886" w:author="VICENTE DIEGO ORTEGA DEL VECCHYO" w:date="2020-10-19T21:34:00Z">
        <w:r w:rsidR="006673CC">
          <w:t xml:space="preserve">(first </w:t>
        </w:r>
      </w:ins>
      <w:ins w:id="887" w:author="VICENTE DIEGO ORTEGA DEL VECCHYO" w:date="2020-10-19T21:37:00Z">
        <w:r w:rsidR="00BC2C61">
          <w:t>column</w:t>
        </w:r>
      </w:ins>
      <w:ins w:id="888" w:author="VICENTE DIEGO ORTEGA DEL VECCHYO" w:date="2020-10-19T21:34:00Z">
        <w:r w:rsidR="006673CC">
          <w:t xml:space="preserve"> in the </w:t>
        </w:r>
      </w:ins>
      <w:ins w:id="889" w:author="VICENTE DIEGO ORTEGA DEL VECCHYO" w:date="2020-10-19T21:35:00Z">
        <w:r w:rsidR="00797605">
          <w:t xml:space="preserve">output </w:t>
        </w:r>
      </w:ins>
      <w:ins w:id="890" w:author="VICENTE DIEGO ORTEGA DEL VECCHYO" w:date="2020-10-19T21:34:00Z">
        <w:r w:rsidR="006673CC">
          <w:t xml:space="preserve">file) </w:t>
        </w:r>
      </w:ins>
      <w:ins w:id="891" w:author="VICENTE DIEGO ORTEGA DEL VECCHYO" w:date="2020-10-19T21:33:00Z">
        <w:r w:rsidR="00104739" w:rsidRPr="00104739">
          <w:rPr>
            <w:rPrChange w:id="892" w:author="VICENTE DIEGO ORTEGA DEL VECCHYO" w:date="2020-10-19T21:33:00Z">
              <w:rPr>
                <w:sz w:val="18"/>
                <w:szCs w:val="18"/>
              </w:rPr>
            </w:rPrChange>
          </w:rPr>
          <w:t>and the whole population</w:t>
        </w:r>
      </w:ins>
      <w:ins w:id="893" w:author="VICENTE DIEGO ORTEGA DEL VECCHYO" w:date="2020-10-19T21:34:00Z">
        <w:r w:rsidR="006673CC">
          <w:t xml:space="preserve"> (second</w:t>
        </w:r>
      </w:ins>
      <w:ins w:id="894" w:author="VICENTE DIEGO ORTEGA DEL VECCHYO" w:date="2020-10-19T21:35:00Z">
        <w:r w:rsidR="006673CC">
          <w:t xml:space="preserve"> </w:t>
        </w:r>
      </w:ins>
      <w:ins w:id="895" w:author="VICENTE DIEGO ORTEGA DEL VECCHYO" w:date="2020-10-19T21:37:00Z">
        <w:r w:rsidR="00BC2C61">
          <w:t>column</w:t>
        </w:r>
      </w:ins>
      <w:ins w:id="896" w:author="VICENTE DIEGO ORTEGA DEL VECCHYO" w:date="2020-10-19T21:35:00Z">
        <w:r w:rsidR="006673CC">
          <w:t xml:space="preserve"> in the </w:t>
        </w:r>
        <w:r w:rsidR="00172C81">
          <w:t xml:space="preserve">output </w:t>
        </w:r>
        <w:r w:rsidR="006673CC">
          <w:t>file</w:t>
        </w:r>
      </w:ins>
      <w:ins w:id="897" w:author="VICENTE DIEGO ORTEGA DEL VECCHYO" w:date="2020-10-19T21:34:00Z">
        <w:r w:rsidR="006673CC">
          <w:t>)</w:t>
        </w:r>
      </w:ins>
      <w:r w:rsidRPr="00104739">
        <w:t xml:space="preserve"> from the past going into the present.</w:t>
      </w:r>
      <w:ins w:id="898" w:author="VICENTE DIEGO ORTEGA DEL VECCHYO" w:date="2020-10-19T21:36:00Z">
        <w:r w:rsidR="00E32592">
          <w:t xml:space="preserve"> </w:t>
        </w:r>
      </w:ins>
      <w:ins w:id="899" w:author="VICENTE DIEGO ORTEGA DEL VECCHYO" w:date="2020-10-19T21:38:00Z">
        <w:r w:rsidR="008F0784">
          <w:t>T</w:t>
        </w:r>
      </w:ins>
      <w:ins w:id="900" w:author="VICENTE DIEGO ORTEGA DEL VECCHYO" w:date="2020-10-19T21:37:00Z">
        <w:r w:rsidR="00BC2C61">
          <w:t xml:space="preserve">he </w:t>
        </w:r>
      </w:ins>
      <w:ins w:id="901" w:author="VICENTE DIEGO ORTEGA DEL VECCHYO" w:date="2020-10-19T21:38:00Z">
        <w:r w:rsidR="00F61070">
          <w:t>number of segregating sites</w:t>
        </w:r>
      </w:ins>
      <w:ins w:id="902" w:author="VICENTE DIEGO ORTEGA DEL VECCHYO" w:date="2020-10-19T21:39:00Z">
        <w:r w:rsidR="00CE2568">
          <w:t xml:space="preserve"> </w:t>
        </w:r>
      </w:ins>
      <w:ins w:id="903" w:author="VICENTE DIEGO ORTEGA DEL VECCHYO" w:date="2020-10-19T21:43:00Z">
        <w:r w:rsidR="002B6B4F">
          <w:t xml:space="preserve">in consecutive generations </w:t>
        </w:r>
      </w:ins>
      <w:ins w:id="904" w:author="VICENTE DIEGO ORTEGA DEL VECCHYO" w:date="2020-10-19T21:39:00Z">
        <w:r w:rsidR="00CE2568">
          <w:t xml:space="preserve">is printed in </w:t>
        </w:r>
      </w:ins>
      <w:ins w:id="905" w:author="VICENTE DIEGO ORTEGA DEL VECCHYO" w:date="2020-10-19T21:40:00Z">
        <w:r w:rsidR="00CE2568">
          <w:t>order in the output file</w:t>
        </w:r>
      </w:ins>
      <w:ins w:id="906" w:author="VICENTE DIEGO ORTEGA DEL VECCHYO" w:date="2020-10-19T21:43:00Z">
        <w:r w:rsidR="00F85CB1">
          <w:t xml:space="preserve">. </w:t>
        </w:r>
      </w:ins>
      <w:ins w:id="907" w:author="VICENTE DIEGO ORTEGA DEL VECCHYO" w:date="2020-10-19T21:44:00Z">
        <w:r w:rsidR="00F85CB1">
          <w:t>T</w:t>
        </w:r>
      </w:ins>
      <w:ins w:id="908" w:author="VICENTE DIEGO ORTEGA DEL VECCHYO" w:date="2020-10-19T21:43:00Z">
        <w:r w:rsidR="00F85CB1">
          <w:t>he data for the most ancient first generation appears at the top of the file</w:t>
        </w:r>
      </w:ins>
      <w:ins w:id="909" w:author="VICENTE DIEGO ORTEGA DEL VECCHYO" w:date="2020-10-19T21:40:00Z">
        <w:r w:rsidR="00CE2568">
          <w:t xml:space="preserve"> </w:t>
        </w:r>
      </w:ins>
      <w:ins w:id="910" w:author="VICENTE DIEGO ORTEGA DEL VECCHYO" w:date="2020-10-19T21:44:00Z">
        <w:r w:rsidR="00120180">
          <w:t>while the data for the present-</w:t>
        </w:r>
        <w:r w:rsidR="00120180">
          <w:lastRenderedPageBreak/>
          <w:t xml:space="preserve">day generation appears </w:t>
        </w:r>
        <w:r w:rsidR="005F0366">
          <w:t>at the bottom of the file</w:t>
        </w:r>
      </w:ins>
      <w:ins w:id="911" w:author="VICENTE DIEGO ORTEGA DEL VECCHYO" w:date="2020-10-19T21:37:00Z">
        <w:r w:rsidR="00E32592">
          <w:t>.</w:t>
        </w:r>
      </w:ins>
      <w:r w:rsidRPr="00104739">
        <w:t xml:space="preserve"> The </w:t>
      </w:r>
      <w:r w:rsidR="0027374A" w:rsidRPr="006673CC">
        <w:t>sample</w:t>
      </w:r>
      <w:ins w:id="912" w:author="VICENTE DIEGO ORTEGA DEL VECCHYO" w:date="2020-10-19T21:49:00Z">
        <w:r w:rsidR="00B17567">
          <w:t xml:space="preserve"> size</w:t>
        </w:r>
      </w:ins>
      <w:r w:rsidR="0027374A" w:rsidRPr="006673CC">
        <w:t xml:space="preserve"> </w:t>
      </w:r>
      <w:ins w:id="913" w:author="VICENTE DIEGO ORTEGA DEL VECCHYO" w:date="2020-10-19T21:48:00Z">
        <w:r w:rsidR="00EC1EA1">
          <w:t xml:space="preserve">of </w:t>
        </w:r>
      </w:ins>
      <w:ins w:id="914" w:author="VICENTE DIEGO ORTEGA DEL VECCHYO" w:date="2020-10-19T21:49:00Z">
        <w:r w:rsidR="00B17567">
          <w:t xml:space="preserve">the number of </w:t>
        </w:r>
      </w:ins>
      <w:ins w:id="915" w:author="VICENTE DIEGO ORTEGA DEL VECCHYO" w:date="2020-10-19T21:48:00Z">
        <w:r w:rsidR="00EC1EA1">
          <w:t>chromosomes</w:t>
        </w:r>
      </w:ins>
      <w:del w:id="916" w:author="VICENTE DIEGO ORTEGA DEL VECCHYO" w:date="2020-10-19T21:48:00Z">
        <w:r w:rsidR="0027374A" w:rsidRPr="006673CC" w:rsidDel="00EC1EA1">
          <w:delText>size (in numbers of chromosomes)</w:delText>
        </w:r>
      </w:del>
      <w:r w:rsidRPr="006673CC">
        <w:t xml:space="preserve"> </w:t>
      </w:r>
      <w:r w:rsidR="0027374A" w:rsidRPr="006673CC">
        <w:t>used</w:t>
      </w:r>
      <w:r w:rsidRPr="006673CC">
        <w:t xml:space="preserve"> to</w:t>
      </w:r>
      <w:r w:rsidRPr="00AC28E0">
        <w:t xml:space="preserve"> calculate the number of segregating sites</w:t>
      </w:r>
      <w:r w:rsidR="0027374A">
        <w:t xml:space="preserve"> per generation</w:t>
      </w:r>
      <w:r w:rsidRPr="00AC28E0">
        <w:t xml:space="preserve"> is given by the option ’n:’. </w:t>
      </w:r>
    </w:p>
    <w:p w14:paraId="5F323874" w14:textId="25E69775" w:rsidR="00AC28E0" w:rsidRPr="00E96F28" w:rsidRDefault="0027374A">
      <w:pPr>
        <w:ind w:left="360"/>
        <w:jc w:val="both"/>
        <w:pPrChange w:id="917" w:author="VICENTE DIEGO ORTEGA DEL VECCHYO" w:date="2020-10-19T19:27:00Z">
          <w:pPr>
            <w:ind w:left="360"/>
          </w:pPr>
        </w:pPrChange>
      </w:pPr>
      <w:r w:rsidRPr="00E96F28">
        <w:t xml:space="preserve">The argument to PrintSNPNumber: </w:t>
      </w:r>
      <w:r w:rsidR="00AC28E0" w:rsidRPr="00E96F28">
        <w:t>must be a</w:t>
      </w:r>
      <w:r w:rsidR="00F43CE8" w:rsidRPr="00E96F28">
        <w:t>n</w:t>
      </w:r>
      <w:r w:rsidR="00AC28E0" w:rsidRPr="00E96F28">
        <w:t xml:space="preserve"> integer number equal to 0 or 1. [Default value = 0].</w:t>
      </w:r>
      <w:r w:rsidRPr="00E96F28">
        <w:t xml:space="preserve"> PrintSNPNumber: 1 will invoke this option.</w:t>
      </w:r>
    </w:p>
    <w:p w14:paraId="2C187936" w14:textId="109DFD58" w:rsidR="00AC28E0" w:rsidRPr="00E96F28" w:rsidRDefault="00AC28E0">
      <w:pPr>
        <w:ind w:left="360"/>
        <w:jc w:val="both"/>
        <w:pPrChange w:id="918" w:author="VICENTE DIEGO ORTEGA DEL VECCHYO" w:date="2020-10-19T19:27:00Z">
          <w:pPr>
            <w:ind w:left="360"/>
          </w:pPr>
        </w:pPrChange>
      </w:pPr>
      <w:r w:rsidRPr="00E96F28">
        <w:t>Outfile suffix: .num_snp_out.txt</w:t>
      </w:r>
    </w:p>
    <w:p w14:paraId="08E1F2F4" w14:textId="77777777" w:rsidR="00AC28E0" w:rsidRDefault="00AC28E0">
      <w:pPr>
        <w:ind w:left="360"/>
        <w:jc w:val="both"/>
        <w:pPrChange w:id="919" w:author="VICENTE DIEGO ORTEGA DEL VECCHYO" w:date="2020-10-19T19:27:00Z">
          <w:pPr>
            <w:ind w:left="360"/>
          </w:pPr>
        </w:pPrChange>
      </w:pPr>
    </w:p>
    <w:p w14:paraId="264A16CB" w14:textId="3E4E201D" w:rsidR="00E50DBC" w:rsidRPr="00AC28E0" w:rsidRDefault="00AC28E0">
      <w:pPr>
        <w:ind w:left="360"/>
        <w:jc w:val="both"/>
        <w:pPrChange w:id="920" w:author="VICENTE DIEGO ORTEGA DEL VECCHYO" w:date="2020-10-19T19:27:00Z">
          <w:pPr>
            <w:ind w:left="360"/>
          </w:pPr>
        </w:pPrChange>
      </w:pPr>
      <w:r>
        <w:t>Example:</w:t>
      </w:r>
    </w:p>
    <w:p w14:paraId="03592000" w14:textId="77777777" w:rsidR="00E50DBC" w:rsidRPr="00AC28E0" w:rsidRDefault="00E50DBC">
      <w:pPr>
        <w:pStyle w:val="Parameter"/>
        <w:ind w:left="360"/>
        <w:jc w:val="both"/>
        <w:pPrChange w:id="921" w:author="VICENTE DIEGO ORTEGA DEL VECCHYO" w:date="2020-10-19T19:27:00Z">
          <w:pPr>
            <w:pStyle w:val="Parameter"/>
            <w:ind w:left="360"/>
          </w:pPr>
        </w:pPrChange>
      </w:pPr>
      <w:r w:rsidRPr="00AC28E0">
        <w:t>PrintSNPNumber: 1</w:t>
      </w:r>
    </w:p>
    <w:p w14:paraId="01741C8F" w14:textId="77777777" w:rsidR="00550420" w:rsidRPr="00AC28E0" w:rsidRDefault="00550420">
      <w:pPr>
        <w:ind w:left="360"/>
        <w:jc w:val="both"/>
        <w:pPrChange w:id="922" w:author="VICENTE DIEGO ORTEGA DEL VECCHYO" w:date="2020-10-19T19:27:00Z">
          <w:pPr>
            <w:ind w:left="360"/>
          </w:pPr>
        </w:pPrChange>
      </w:pPr>
    </w:p>
    <w:p w14:paraId="41C1ED37" w14:textId="124179EA" w:rsidR="00E50DBC" w:rsidRPr="00AC28E0" w:rsidRDefault="00E507FE">
      <w:pPr>
        <w:ind w:left="360"/>
        <w:jc w:val="both"/>
        <w:pPrChange w:id="923" w:author="VICENTE DIEGO ORTEGA DEL VECCHYO" w:date="2020-10-19T19:27:00Z">
          <w:pPr>
            <w:ind w:left="360"/>
          </w:pPr>
        </w:pPrChange>
      </w:pPr>
      <w:r w:rsidRPr="00AC28E0">
        <w:rPr>
          <w:b/>
        </w:rPr>
        <w:t>PrintSumOfS: (Optional)</w:t>
      </w:r>
    </w:p>
    <w:p w14:paraId="575BD8AA" w14:textId="078D58DF" w:rsidR="00B110BD" w:rsidRPr="00043B32" w:rsidRDefault="00B110BD">
      <w:pPr>
        <w:ind w:left="360"/>
        <w:jc w:val="both"/>
        <w:pPrChange w:id="924" w:author="VICENTE DIEGO ORTEGA DEL VECCHYO" w:date="2020-10-19T19:27:00Z">
          <w:pPr>
            <w:ind w:left="360"/>
          </w:pPr>
        </w:pPrChange>
      </w:pPr>
      <w:r w:rsidRPr="00E50CFC">
        <w:t xml:space="preserve">Prints the sum of the selection coefficients across </w:t>
      </w:r>
      <w:ins w:id="925" w:author="VICENTE DIEGO ORTEGA DEL VECCHYO" w:date="2020-10-19T21:46:00Z">
        <w:r w:rsidR="000E27F4" w:rsidRPr="00E50CFC">
          <w:rPr>
            <w:rPrChange w:id="926" w:author="VICENTE DIEGO ORTEGA DEL VECCHYO" w:date="2020-10-19T21:46:00Z">
              <w:rPr>
                <w:sz w:val="18"/>
                <w:szCs w:val="18"/>
              </w:rPr>
            </w:rPrChange>
          </w:rPr>
          <w:t>all sites with one or more derived alleles per generation in a sample of chromosomes and in the whole population</w:t>
        </w:r>
      </w:ins>
      <w:ins w:id="927" w:author="VICENTE DIEGO ORTEGA DEL VECCHYO" w:date="2020-10-19T22:21:00Z">
        <w:r w:rsidR="005979D6">
          <w:t xml:space="preserve"> </w:t>
        </w:r>
        <w:r w:rsidR="005979D6" w:rsidRPr="00AC28E0">
          <w:t>from the past going into the present</w:t>
        </w:r>
      </w:ins>
      <w:del w:id="928" w:author="VICENTE DIEGO ORTEGA DEL VECCHYO" w:date="2020-10-19T21:46:00Z">
        <w:r w:rsidRPr="00E50CFC" w:rsidDel="000E27F4">
          <w:delText>all segregating sites per generation in a sample from the past going into the present</w:delText>
        </w:r>
      </w:del>
      <w:r w:rsidRPr="00E50CFC">
        <w:t>.</w:t>
      </w:r>
      <w:ins w:id="929" w:author="VICENTE DIEGO ORTEGA DEL VECCHYO" w:date="2020-10-19T21:47:00Z">
        <w:r w:rsidR="00043B32">
          <w:t xml:space="preserve"> If a site c</w:t>
        </w:r>
      </w:ins>
      <w:ins w:id="930" w:author="VICENTE DIEGO ORTEGA DEL VECCHYO" w:date="2020-10-19T21:48:00Z">
        <w:r w:rsidR="00043B32">
          <w:t>ontains more than zero derived alleles, we take the selection coefficient of the derived allele and add it to the calculated sum.</w:t>
        </w:r>
      </w:ins>
      <w:ins w:id="931" w:author="VICENTE DIEGO ORTEGA DEL VECCHYO" w:date="2020-10-19T21:52:00Z">
        <w:r w:rsidR="00CF6F6A">
          <w:t xml:space="preserve"> Four values listed in four columns are printed each generation</w:t>
        </w:r>
      </w:ins>
      <w:ins w:id="932" w:author="VICENTE DIEGO ORTEGA DEL VECCHYO" w:date="2020-10-19T21:58:00Z">
        <w:r w:rsidR="00B75501">
          <w:t xml:space="preserve"> in consecutive generations printed in order in the output file</w:t>
        </w:r>
      </w:ins>
      <w:ins w:id="933" w:author="VICENTE DIEGO ORTEGA DEL VECCHYO" w:date="2020-10-19T21:52:00Z">
        <w:r w:rsidR="00CF6F6A">
          <w:t>.</w:t>
        </w:r>
        <w:r w:rsidR="002F1466">
          <w:t xml:space="preserve"> </w:t>
        </w:r>
      </w:ins>
      <w:ins w:id="934" w:author="VICENTE DIEGO ORTEGA DEL VECCHYO" w:date="2020-10-19T21:53:00Z">
        <w:r w:rsidR="004F429F">
          <w:t>The first column</w:t>
        </w:r>
      </w:ins>
      <w:ins w:id="935" w:author="VICENTE DIEGO ORTEGA DEL VECCHYO" w:date="2020-10-19T21:54:00Z">
        <w:r w:rsidR="00E55D3B">
          <w:t xml:space="preserve"> </w:t>
        </w:r>
      </w:ins>
      <w:ins w:id="936" w:author="VICENTE DIEGO ORTEGA DEL VECCHYO" w:date="2020-10-19T22:01:00Z">
        <w:r w:rsidR="00A73C11">
          <w:t>and seco</w:t>
        </w:r>
      </w:ins>
      <w:ins w:id="937" w:author="VICENTE DIEGO ORTEGA DEL VECCHYO" w:date="2020-10-19T22:02:00Z">
        <w:r w:rsidR="00A73C11">
          <w:t xml:space="preserve">nd column </w:t>
        </w:r>
      </w:ins>
      <w:ins w:id="938" w:author="VICENTE DIEGO ORTEGA DEL VECCHYO" w:date="2020-10-19T21:54:00Z">
        <w:r w:rsidR="00E55D3B">
          <w:t>do this calculation in a sample of chromos</w:t>
        </w:r>
      </w:ins>
      <w:ins w:id="939" w:author="VICENTE DIEGO ORTEGA DEL VECCHYO" w:date="2020-10-19T21:55:00Z">
        <w:r w:rsidR="00E55D3B">
          <w:t xml:space="preserve">omes </w:t>
        </w:r>
      </w:ins>
      <w:ins w:id="940" w:author="VICENTE DIEGO ORTEGA DEL VECCHYO" w:date="2020-10-21T11:37:00Z">
        <w:r w:rsidR="00FC5B3E">
          <w:t xml:space="preserve">not </w:t>
        </w:r>
      </w:ins>
      <w:ins w:id="941" w:author="VICENTE DIEGO ORTEGA DEL VECCHYO" w:date="2020-10-19T21:55:00Z">
        <w:r w:rsidR="00E55D3B">
          <w:t>tak</w:t>
        </w:r>
      </w:ins>
      <w:ins w:id="942" w:author="VICENTE DIEGO ORTEGA DEL VECCHYO" w:date="2020-10-19T22:02:00Z">
        <w:r w:rsidR="007E3265">
          <w:t>ing and taking</w:t>
        </w:r>
      </w:ins>
      <w:ins w:id="943" w:author="VICENTE DIEGO ORTEGA DEL VECCHYO" w:date="2020-10-19T21:55:00Z">
        <w:r w:rsidR="00E55D3B">
          <w:t xml:space="preserve"> into account </w:t>
        </w:r>
      </w:ins>
      <w:ins w:id="944" w:author="VICENTE DIEGO ORTEGA DEL VECCHYO" w:date="2020-10-19T22:02:00Z">
        <w:r w:rsidR="004C5C3B">
          <w:t xml:space="preserve">sites with </w:t>
        </w:r>
      </w:ins>
      <w:ins w:id="945" w:author="VICENTE DIEGO ORTEGA DEL VECCHYO" w:date="2020-10-19T21:55:00Z">
        <w:r w:rsidR="00847B35">
          <w:t>derived alleles</w:t>
        </w:r>
      </w:ins>
      <w:ins w:id="946" w:author="VICENTE DIEGO ORTEGA DEL VECCHYO" w:date="2020-10-19T22:00:00Z">
        <w:r w:rsidR="00695805">
          <w:t xml:space="preserve"> fixed in the population</w:t>
        </w:r>
      </w:ins>
      <w:ins w:id="947" w:author="VICENTE DIEGO ORTEGA DEL VECCHYO" w:date="2020-10-19T22:02:00Z">
        <w:r w:rsidR="006D44BB">
          <w:t>, respectively</w:t>
        </w:r>
      </w:ins>
      <w:ins w:id="948" w:author="VICENTE DIEGO ORTEGA DEL VECCHYO" w:date="2020-10-19T21:55:00Z">
        <w:r w:rsidR="00847B35">
          <w:t>.</w:t>
        </w:r>
        <w:r w:rsidR="00305780">
          <w:t xml:space="preserve"> The third</w:t>
        </w:r>
      </w:ins>
      <w:ins w:id="949" w:author="VICENTE DIEGO ORTEGA DEL VECCHYO" w:date="2020-10-19T22:02:00Z">
        <w:r w:rsidR="00FE282A">
          <w:t xml:space="preserve"> and fourth</w:t>
        </w:r>
      </w:ins>
      <w:ins w:id="950" w:author="VICENTE DIEGO ORTEGA DEL VECCHYO" w:date="2020-10-19T21:55:00Z">
        <w:r w:rsidR="00305780">
          <w:t xml:space="preserve"> column do this calculation in </w:t>
        </w:r>
      </w:ins>
      <w:ins w:id="951" w:author="VICENTE DIEGO ORTEGA DEL VECCHYO" w:date="2020-10-19T21:56:00Z">
        <w:r w:rsidR="00413FC1">
          <w:t>the whole population</w:t>
        </w:r>
      </w:ins>
      <w:ins w:id="952" w:author="VICENTE DIEGO ORTEGA DEL VECCHYO" w:date="2020-10-19T22:02:00Z">
        <w:r w:rsidR="00FE282A" w:rsidRPr="00FE282A">
          <w:t xml:space="preserve"> </w:t>
        </w:r>
      </w:ins>
      <w:ins w:id="953" w:author="VICENTE DIEGO ORTEGA DEL VECCHYO" w:date="2020-10-21T11:38:00Z">
        <w:r w:rsidR="0063349C">
          <w:t xml:space="preserve">not </w:t>
        </w:r>
      </w:ins>
      <w:ins w:id="954" w:author="VICENTE DIEGO ORTEGA DEL VECCHYO" w:date="2020-10-19T22:02:00Z">
        <w:r w:rsidR="00FE282A">
          <w:t>taking and taking into account sites with derived alleles fixed in the population, respectively</w:t>
        </w:r>
      </w:ins>
      <w:ins w:id="955" w:author="VICENTE DIEGO ORTEGA DEL VECCHYO" w:date="2020-10-19T21:55:00Z">
        <w:r w:rsidR="00305780">
          <w:t>.</w:t>
        </w:r>
      </w:ins>
      <w:r w:rsidRPr="00043B32">
        <w:t xml:space="preserve"> </w:t>
      </w:r>
      <w:ins w:id="956" w:author="VICENTE DIEGO ORTEGA DEL VECCHYO" w:date="2020-10-19T21:57:00Z">
        <w:r w:rsidR="00140A72">
          <w:t>The data for the most ancient first generation appears at the top of the file while the data for the present-day generation appears at the bottom of the file.</w:t>
        </w:r>
        <w:r w:rsidR="00140A72" w:rsidRPr="00104739">
          <w:t xml:space="preserve"> The </w:t>
        </w:r>
        <w:r w:rsidR="00140A72" w:rsidRPr="006673CC">
          <w:t>sample</w:t>
        </w:r>
        <w:r w:rsidR="00140A72">
          <w:t xml:space="preserve"> size</w:t>
        </w:r>
        <w:r w:rsidR="00140A72" w:rsidRPr="006673CC">
          <w:t xml:space="preserve"> </w:t>
        </w:r>
        <w:r w:rsidR="00140A72">
          <w:t>of the number of chromosomes</w:t>
        </w:r>
        <w:r w:rsidR="00140A72" w:rsidRPr="006673CC">
          <w:t xml:space="preserve"> used </w:t>
        </w:r>
        <w:r w:rsidR="00140A72" w:rsidRPr="00AC28E0">
          <w:t xml:space="preserve">calculate the </w:t>
        </w:r>
      </w:ins>
      <w:ins w:id="957" w:author="VICENTE DIEGO ORTEGA DEL VECCHYO" w:date="2020-10-19T23:12:00Z">
        <w:r w:rsidR="00CB5E65" w:rsidRPr="00E50CFC">
          <w:t>the sum of the selection coefficients</w:t>
        </w:r>
      </w:ins>
      <w:ins w:id="958" w:author="VICENTE DIEGO ORTEGA DEL VECCHYO" w:date="2020-10-19T21:57:00Z">
        <w:r w:rsidR="00140A72">
          <w:t xml:space="preserve"> per generation</w:t>
        </w:r>
        <w:r w:rsidR="00140A72" w:rsidRPr="00AC28E0">
          <w:t xml:space="preserve"> is given by the option ’n:’.</w:t>
        </w:r>
      </w:ins>
      <w:del w:id="959" w:author="VICENTE DIEGO ORTEGA DEL VECCHYO" w:date="2020-10-19T21:57:00Z">
        <w:r w:rsidRPr="00043B32" w:rsidDel="00140A72">
          <w:delText xml:space="preserve">The sample size (in numbers of chromosomes) used to calculate this value is given by the option ’n:’. </w:delText>
        </w:r>
      </w:del>
    </w:p>
    <w:p w14:paraId="7993C560" w14:textId="15850009" w:rsidR="00B110BD" w:rsidRPr="00E50CFC" w:rsidRDefault="00B110BD">
      <w:pPr>
        <w:ind w:left="360"/>
        <w:jc w:val="both"/>
        <w:pPrChange w:id="960" w:author="VICENTE DIEGO ORTEGA DEL VECCHYO" w:date="2020-10-19T19:27:00Z">
          <w:pPr>
            <w:ind w:left="360"/>
          </w:pPr>
        </w:pPrChange>
      </w:pPr>
      <w:r w:rsidRPr="00FF03B8">
        <w:t>The argument to PrintSumOfS:  must be an integer number equal to 0 or 1. [Default value = 0]. PrintSumOfS: 1 will invoke this option.</w:t>
      </w:r>
    </w:p>
    <w:p w14:paraId="61FA081E" w14:textId="77777777" w:rsidR="00AC28E0" w:rsidRPr="00E50CFC" w:rsidDel="00DC57DE" w:rsidRDefault="00AC28E0">
      <w:pPr>
        <w:ind w:left="360"/>
        <w:jc w:val="both"/>
        <w:rPr>
          <w:del w:id="961" w:author="VICENTE DIEGO ORTEGA DEL VECCHYO" w:date="2020-10-19T21:57:00Z"/>
        </w:rPr>
        <w:pPrChange w:id="962" w:author="VICENTE DIEGO ORTEGA DEL VECCHYO" w:date="2020-10-19T19:27:00Z">
          <w:pPr>
            <w:ind w:left="360"/>
          </w:pPr>
        </w:pPrChange>
      </w:pPr>
      <w:r w:rsidRPr="00E50CFC">
        <w:t>Outfile suffix: .s_out.txt</w:t>
      </w:r>
    </w:p>
    <w:p w14:paraId="3BB4A49C" w14:textId="1C1BC29A" w:rsidR="000E27F4" w:rsidRDefault="000E27F4" w:rsidP="00DC57DE">
      <w:pPr>
        <w:ind w:left="360"/>
        <w:jc w:val="both"/>
        <w:rPr>
          <w:ins w:id="963" w:author="VICENTE DIEGO ORTEGA DEL VECCHYO" w:date="2020-10-19T21:45:00Z"/>
        </w:rPr>
      </w:pPr>
    </w:p>
    <w:p w14:paraId="70053DD2" w14:textId="77777777" w:rsidR="000E27F4" w:rsidRDefault="000E27F4">
      <w:pPr>
        <w:ind w:left="360"/>
        <w:jc w:val="both"/>
        <w:pPrChange w:id="964" w:author="VICENTE DIEGO ORTEGA DEL VECCHYO" w:date="2020-10-19T19:27:00Z">
          <w:pPr>
            <w:ind w:left="360"/>
          </w:pPr>
        </w:pPrChange>
      </w:pPr>
    </w:p>
    <w:p w14:paraId="47B639E3" w14:textId="37387E03" w:rsidR="00E50DBC" w:rsidRPr="00AC28E0" w:rsidRDefault="00AC28E0">
      <w:pPr>
        <w:ind w:left="360"/>
        <w:jc w:val="both"/>
        <w:pPrChange w:id="965" w:author="VICENTE DIEGO ORTEGA DEL VECCHYO" w:date="2020-10-19T19:27:00Z">
          <w:pPr>
            <w:ind w:left="360"/>
          </w:pPr>
        </w:pPrChange>
      </w:pPr>
      <w:r>
        <w:t>Example:</w:t>
      </w:r>
    </w:p>
    <w:p w14:paraId="34D78A50" w14:textId="77777777" w:rsidR="00E50DBC" w:rsidRPr="00AC28E0" w:rsidRDefault="00E50DBC">
      <w:pPr>
        <w:pStyle w:val="Parameter"/>
        <w:ind w:left="360"/>
        <w:jc w:val="both"/>
        <w:pPrChange w:id="966" w:author="VICENTE DIEGO ORTEGA DEL VECCHYO" w:date="2020-10-19T19:27:00Z">
          <w:pPr>
            <w:pStyle w:val="Parameter"/>
            <w:ind w:left="360"/>
          </w:pPr>
        </w:pPrChange>
      </w:pPr>
      <w:r w:rsidRPr="00AC28E0">
        <w:t>PrintSumOfS: 1</w:t>
      </w:r>
    </w:p>
    <w:p w14:paraId="3D90D871" w14:textId="77777777" w:rsidR="00394B61" w:rsidRPr="00AC28E0" w:rsidRDefault="00394B61">
      <w:pPr>
        <w:ind w:left="360"/>
        <w:jc w:val="both"/>
        <w:pPrChange w:id="967" w:author="VICENTE DIEGO ORTEGA DEL VECCHYO" w:date="2020-10-19T19:27:00Z">
          <w:pPr>
            <w:ind w:left="360"/>
          </w:pPr>
        </w:pPrChange>
      </w:pPr>
    </w:p>
    <w:p w14:paraId="4EFC73CB" w14:textId="7D5D22D5" w:rsidR="00E50DBC" w:rsidRPr="00AC28E0" w:rsidRDefault="00E507FE">
      <w:pPr>
        <w:ind w:left="360"/>
        <w:jc w:val="both"/>
        <w:pPrChange w:id="968" w:author="VICENTE DIEGO ORTEGA DEL VECCHYO" w:date="2020-10-19T19:27:00Z">
          <w:pPr>
            <w:ind w:left="360"/>
          </w:pPr>
        </w:pPrChange>
      </w:pPr>
      <w:r w:rsidRPr="00AC28E0">
        <w:rPr>
          <w:b/>
        </w:rPr>
        <w:t>Print</w:t>
      </w:r>
      <w:r w:rsidR="009F161C">
        <w:rPr>
          <w:b/>
        </w:rPr>
        <w:t>Sum</w:t>
      </w:r>
      <w:r w:rsidRPr="00AC28E0">
        <w:rPr>
          <w:b/>
        </w:rPr>
        <w:t>DAF: (Optional)</w:t>
      </w:r>
    </w:p>
    <w:p w14:paraId="4A6E1AEB" w14:textId="46C4DFBC" w:rsidR="00B110BD" w:rsidRPr="00E96F28" w:rsidRDefault="00B110BD">
      <w:pPr>
        <w:ind w:left="360"/>
        <w:jc w:val="both"/>
        <w:pPrChange w:id="969" w:author="VICENTE DIEGO ORTEGA DEL VECCHYO" w:date="2020-10-19T19:27:00Z">
          <w:pPr>
            <w:ind w:left="360"/>
          </w:pPr>
        </w:pPrChange>
      </w:pPr>
      <w:r w:rsidRPr="00AC28E0">
        <w:t xml:space="preserve">Prints the </w:t>
      </w:r>
      <w:r>
        <w:t xml:space="preserve">sum </w:t>
      </w:r>
      <w:r w:rsidRPr="00AC28E0">
        <w:t xml:space="preserve">of the derived allele frequencies across </w:t>
      </w:r>
      <w:ins w:id="970" w:author="VICENTE DIEGO ORTEGA DEL VECCHYO" w:date="2020-10-19T22:00:00Z">
        <w:r w:rsidR="003B17CE" w:rsidRPr="005E33A9">
          <w:t>all sites with one or more derived alleles</w:t>
        </w:r>
      </w:ins>
      <w:del w:id="971" w:author="VICENTE DIEGO ORTEGA DEL VECCHYO" w:date="2020-10-19T22:00:00Z">
        <w:r w:rsidRPr="00AC28E0" w:rsidDel="003B17CE">
          <w:delText>all SNP</w:delText>
        </w:r>
        <w:r w:rsidDel="003B17CE">
          <w:delText>s</w:delText>
        </w:r>
      </w:del>
      <w:r>
        <w:t xml:space="preserve"> </w:t>
      </w:r>
      <w:r w:rsidRPr="00AC28E0">
        <w:t>per generation</w:t>
      </w:r>
      <w:r>
        <w:t xml:space="preserve"> </w:t>
      </w:r>
      <w:ins w:id="972" w:author="VICENTE DIEGO ORTEGA DEL VECCHYO" w:date="2020-10-19T22:21:00Z">
        <w:r w:rsidR="00CF4460" w:rsidRPr="005E33A9">
          <w:t>in a sample of chromosomes and in the whole population</w:t>
        </w:r>
        <w:r w:rsidR="00CF4460">
          <w:t xml:space="preserve"> </w:t>
        </w:r>
      </w:ins>
      <w:del w:id="973" w:author="VICENTE DIEGO ORTEGA DEL VECCHYO" w:date="2020-10-19T22:21:00Z">
        <w:r w:rsidDel="00CF4460">
          <w:delText>in a sample</w:delText>
        </w:r>
        <w:r w:rsidRPr="00AC28E0" w:rsidDel="00CF4460">
          <w:delText xml:space="preserve"> </w:delText>
        </w:r>
      </w:del>
      <w:r w:rsidRPr="00AC28E0">
        <w:t xml:space="preserve">from the past going into the present. </w:t>
      </w:r>
      <w:ins w:id="974" w:author="VICENTE DIEGO ORTEGA DEL VECCHYO" w:date="2020-10-19T22:03:00Z">
        <w:r w:rsidR="00D948EE">
          <w:t xml:space="preserve">Four values listed in four columns are printed each generation in consecutive generations printed in order in the output file. The first column and second column do this calculation in a sample of chromosomes </w:t>
        </w:r>
      </w:ins>
      <w:ins w:id="975" w:author="VICENTE DIEGO ORTEGA DEL VECCHYO" w:date="2020-10-21T11:38:00Z">
        <w:r w:rsidR="005F6265">
          <w:t xml:space="preserve">not </w:t>
        </w:r>
      </w:ins>
      <w:ins w:id="976" w:author="VICENTE DIEGO ORTEGA DEL VECCHYO" w:date="2020-10-19T22:03:00Z">
        <w:r w:rsidR="00D948EE">
          <w:t>taking and taking into account sites with derived alleles fixed in the population, respectively. The third and fourth column do this calculation in the whole population</w:t>
        </w:r>
        <w:r w:rsidR="00D948EE" w:rsidRPr="00FE282A">
          <w:t xml:space="preserve"> </w:t>
        </w:r>
      </w:ins>
      <w:ins w:id="977" w:author="VICENTE DIEGO ORTEGA DEL VECCHYO" w:date="2020-10-21T11:38:00Z">
        <w:r w:rsidR="00311B34">
          <w:t xml:space="preserve">not </w:t>
        </w:r>
      </w:ins>
      <w:ins w:id="978" w:author="VICENTE DIEGO ORTEGA DEL VECCHYO" w:date="2020-10-19T22:03:00Z">
        <w:r w:rsidR="00D948EE">
          <w:t>taking and taking into account sites with derived alleles fixed in the population, respectively.</w:t>
        </w:r>
        <w:r w:rsidR="00D948EE" w:rsidRPr="00043B32">
          <w:t xml:space="preserve"> </w:t>
        </w:r>
        <w:r w:rsidR="00D948EE">
          <w:t xml:space="preserve">The data for the most ancient first generation appears at the top of the file while the data for the present-day generation appears at the bottom of </w:t>
        </w:r>
        <w:r w:rsidR="00D948EE">
          <w:lastRenderedPageBreak/>
          <w:t>the file.</w:t>
        </w:r>
        <w:r w:rsidR="00D948EE" w:rsidRPr="00104739">
          <w:t xml:space="preserve"> The </w:t>
        </w:r>
        <w:r w:rsidR="00D948EE" w:rsidRPr="006673CC">
          <w:t>sample</w:t>
        </w:r>
        <w:r w:rsidR="00D948EE">
          <w:t xml:space="preserve"> size</w:t>
        </w:r>
        <w:r w:rsidR="00D948EE" w:rsidRPr="006673CC">
          <w:t xml:space="preserve"> </w:t>
        </w:r>
        <w:r w:rsidR="00D948EE">
          <w:t>of the number of chromosomes</w:t>
        </w:r>
        <w:r w:rsidR="00D948EE" w:rsidRPr="006673CC">
          <w:t xml:space="preserve"> used to</w:t>
        </w:r>
        <w:r w:rsidR="00D948EE" w:rsidRPr="00AC28E0">
          <w:t xml:space="preserve"> calculate </w:t>
        </w:r>
      </w:ins>
      <w:ins w:id="979" w:author="VICENTE DIEGO ORTEGA DEL VECCHYO" w:date="2020-10-19T23:12:00Z">
        <w:r w:rsidR="00B65637" w:rsidRPr="00AC28E0">
          <w:t xml:space="preserve">the </w:t>
        </w:r>
        <w:r w:rsidR="00B65637">
          <w:t xml:space="preserve">sum </w:t>
        </w:r>
        <w:r w:rsidR="00B65637" w:rsidRPr="00AC28E0">
          <w:t xml:space="preserve">of the derived allele frequencies </w:t>
        </w:r>
      </w:ins>
      <w:ins w:id="980" w:author="VICENTE DIEGO ORTEGA DEL VECCHYO" w:date="2020-10-19T22:03:00Z">
        <w:r w:rsidR="00D948EE">
          <w:t>per generation</w:t>
        </w:r>
        <w:r w:rsidR="00D948EE" w:rsidRPr="00AC28E0">
          <w:t xml:space="preserve"> is given by the option ’n:’.</w:t>
        </w:r>
      </w:ins>
      <w:del w:id="981" w:author="VICENTE DIEGO ORTEGA DEL VECCHYO" w:date="2020-10-19T21:59:00Z">
        <w:r w:rsidRPr="00AC28E0" w:rsidDel="008D7349">
          <w:delText xml:space="preserve">The </w:delText>
        </w:r>
        <w:r w:rsidDel="008D7349">
          <w:delText>sample size (in numbers of chromosomes)</w:delText>
        </w:r>
        <w:r w:rsidRPr="00AC28E0" w:rsidDel="008D7349">
          <w:delText xml:space="preserve"> </w:delText>
        </w:r>
        <w:r w:rsidDel="008D7349">
          <w:delText>used</w:delText>
        </w:r>
        <w:r w:rsidRPr="00AC28E0" w:rsidDel="008D7349">
          <w:delText xml:space="preserve"> to </w:delText>
        </w:r>
        <w:r w:rsidRPr="00E96F28" w:rsidDel="008D7349">
          <w:delText>calculate this value is given by the option ’n:’.</w:delText>
        </w:r>
      </w:del>
      <w:r w:rsidRPr="00E96F28">
        <w:t xml:space="preserve"> </w:t>
      </w:r>
    </w:p>
    <w:p w14:paraId="713800C0" w14:textId="4C84C0EC" w:rsidR="00B110BD" w:rsidRPr="00E96F28" w:rsidRDefault="00B110BD">
      <w:pPr>
        <w:ind w:left="360"/>
        <w:jc w:val="both"/>
        <w:pPrChange w:id="982" w:author="VICENTE DIEGO ORTEGA DEL VECCHYO" w:date="2020-10-19T19:27:00Z">
          <w:pPr>
            <w:ind w:left="360"/>
          </w:pPr>
        </w:pPrChange>
      </w:pPr>
      <w:r w:rsidRPr="00E96F28">
        <w:t>The argument to PrintSumDAF: must be an integer number equal to 0 or 1. [Default value = 0]. PrintSumDAF: 1 will invoke this option.</w:t>
      </w:r>
    </w:p>
    <w:p w14:paraId="0417ECE1" w14:textId="6E868BE0" w:rsidR="00AC28E0" w:rsidRPr="00AC28E0" w:rsidRDefault="00AC28E0">
      <w:pPr>
        <w:ind w:left="360"/>
        <w:jc w:val="both"/>
        <w:pPrChange w:id="983" w:author="VICENTE DIEGO ORTEGA DEL VECCHYO" w:date="2020-10-19T19:27:00Z">
          <w:pPr>
            <w:ind w:left="360"/>
          </w:pPr>
        </w:pPrChange>
      </w:pPr>
      <w:r w:rsidRPr="00AC28E0">
        <w:t>Outfile suffix: .</w:t>
      </w:r>
      <w:r w:rsidR="00914F84">
        <w:t>sum</w:t>
      </w:r>
      <w:r w:rsidRPr="00AC28E0">
        <w:t>_maf_out.txt</w:t>
      </w:r>
    </w:p>
    <w:p w14:paraId="73020426" w14:textId="77777777" w:rsidR="00AC28E0" w:rsidRDefault="00AC28E0">
      <w:pPr>
        <w:ind w:left="360"/>
        <w:jc w:val="both"/>
        <w:pPrChange w:id="984" w:author="VICENTE DIEGO ORTEGA DEL VECCHYO" w:date="2020-10-19T19:27:00Z">
          <w:pPr>
            <w:ind w:left="360"/>
          </w:pPr>
        </w:pPrChange>
      </w:pPr>
    </w:p>
    <w:p w14:paraId="45F2FF19" w14:textId="0F9A5370" w:rsidR="00E50DBC" w:rsidRPr="00AC28E0" w:rsidRDefault="00AC28E0">
      <w:pPr>
        <w:ind w:left="360"/>
        <w:jc w:val="both"/>
        <w:pPrChange w:id="985" w:author="VICENTE DIEGO ORTEGA DEL VECCHYO" w:date="2020-10-19T19:27:00Z">
          <w:pPr>
            <w:ind w:left="360"/>
          </w:pPr>
        </w:pPrChange>
      </w:pPr>
      <w:r>
        <w:t>Example:</w:t>
      </w:r>
    </w:p>
    <w:p w14:paraId="16313F72" w14:textId="37FE25D3" w:rsidR="00E50DBC" w:rsidRDefault="00E50DBC">
      <w:pPr>
        <w:pStyle w:val="Parameter"/>
        <w:ind w:left="360"/>
        <w:jc w:val="both"/>
        <w:pPrChange w:id="986" w:author="VICENTE DIEGO ORTEGA DEL VECCHYO" w:date="2020-10-19T19:27:00Z">
          <w:pPr>
            <w:pStyle w:val="Parameter"/>
            <w:ind w:left="360"/>
          </w:pPr>
        </w:pPrChange>
      </w:pPr>
      <w:r w:rsidRPr="00AC28E0">
        <w:t>Print</w:t>
      </w:r>
      <w:r w:rsidR="00D97D2D">
        <w:t>Sum</w:t>
      </w:r>
      <w:r w:rsidRPr="00AC28E0">
        <w:t>DAF: 1</w:t>
      </w:r>
    </w:p>
    <w:p w14:paraId="76A52DB7" w14:textId="77777777" w:rsidR="00394B61" w:rsidRPr="00AC28E0" w:rsidRDefault="00394B61">
      <w:pPr>
        <w:ind w:left="360"/>
        <w:jc w:val="both"/>
        <w:pPrChange w:id="987" w:author="VICENTE DIEGO ORTEGA DEL VECCHYO" w:date="2020-10-19T19:27:00Z">
          <w:pPr>
            <w:ind w:left="360"/>
          </w:pPr>
        </w:pPrChange>
      </w:pPr>
    </w:p>
    <w:p w14:paraId="4A7A80BD" w14:textId="6A285B89" w:rsidR="00E50DBC" w:rsidRPr="00AC28E0" w:rsidRDefault="00E507FE">
      <w:pPr>
        <w:ind w:left="360"/>
        <w:jc w:val="both"/>
        <w:pPrChange w:id="988" w:author="VICENTE DIEGO ORTEGA DEL VECCHYO" w:date="2020-10-19T19:27:00Z">
          <w:pPr>
            <w:ind w:left="360"/>
          </w:pPr>
        </w:pPrChange>
      </w:pPr>
      <w:r w:rsidRPr="00AC28E0">
        <w:rPr>
          <w:b/>
        </w:rPr>
        <w:t>PrintWeightedSumOfS: (Optional)</w:t>
      </w:r>
    </w:p>
    <w:p w14:paraId="513C2FA1" w14:textId="1AA85D06" w:rsidR="00AC4BBF" w:rsidRDefault="00AC4BBF">
      <w:pPr>
        <w:ind w:left="360"/>
        <w:jc w:val="both"/>
        <w:pPrChange w:id="989" w:author="VICENTE DIEGO ORTEGA DEL VECCHYO" w:date="2020-10-19T19:27:00Z">
          <w:pPr>
            <w:ind w:left="360"/>
          </w:pPr>
        </w:pPrChange>
      </w:pPr>
      <w:r w:rsidRPr="00AC28E0">
        <w:t xml:space="preserve">Prints the sum of </w:t>
      </w:r>
      <w:ins w:id="990" w:author="VICENTE DIEGO ORTEGA DEL VECCHYO" w:date="2020-10-19T22:23:00Z">
        <w:r w:rsidR="00895BE1">
          <w:t>[</w:t>
        </w:r>
      </w:ins>
      <w:del w:id="991" w:author="VICENTE DIEGO ORTEGA DEL VECCHYO" w:date="2020-10-19T22:23:00Z">
        <w:r w:rsidRPr="00AC28E0" w:rsidDel="00895BE1">
          <w:delText>(</w:delText>
        </w:r>
      </w:del>
      <w:r w:rsidRPr="00AC28E0">
        <w:t>allele frequency</w:t>
      </w:r>
      <w:ins w:id="992" w:author="VICENTE DIEGO ORTEGA DEL VECCHYO" w:date="2020-10-19T22:23:00Z">
        <w:r w:rsidR="00CD4569">
          <w:t xml:space="preserve"> </w:t>
        </w:r>
        <w:r w:rsidR="00895BE1">
          <w:t>(</w:t>
        </w:r>
        <w:r w:rsidR="00895BE1" w:rsidRPr="005E33A9">
          <w:t xml:space="preserve">in a sample of chromosomes </w:t>
        </w:r>
      </w:ins>
      <w:ins w:id="993" w:author="VICENTE DIEGO ORTEGA DEL VECCHYO" w:date="2020-10-19T22:24:00Z">
        <w:r w:rsidR="004A4946">
          <w:t>and</w:t>
        </w:r>
      </w:ins>
      <w:ins w:id="994" w:author="VICENTE DIEGO ORTEGA DEL VECCHYO" w:date="2020-10-19T22:23:00Z">
        <w:r w:rsidR="00895BE1" w:rsidRPr="005E33A9">
          <w:t xml:space="preserve"> in the whole population</w:t>
        </w:r>
        <w:r w:rsidR="00895BE1">
          <w:t>)</w:t>
        </w:r>
      </w:ins>
      <w:r w:rsidRPr="00AC28E0">
        <w:t xml:space="preserve"> * selective coefficients</w:t>
      </w:r>
      <w:ins w:id="995" w:author="VICENTE DIEGO ORTEGA DEL VECCHYO" w:date="2020-10-19T22:23:00Z">
        <w:r w:rsidR="00895BE1">
          <w:t>]</w:t>
        </w:r>
      </w:ins>
      <w:del w:id="996" w:author="VICENTE DIEGO ORTEGA DEL VECCHYO" w:date="2020-10-19T22:23:00Z">
        <w:r w:rsidRPr="00AC28E0" w:rsidDel="00895BE1">
          <w:delText>)</w:delText>
        </w:r>
      </w:del>
      <w:r w:rsidRPr="00AC28E0">
        <w:t xml:space="preserve"> across </w:t>
      </w:r>
      <w:ins w:id="997" w:author="VICENTE DIEGO ORTEGA DEL VECCHYO" w:date="2020-10-19T22:03:00Z">
        <w:r w:rsidR="005166BD" w:rsidRPr="005E33A9">
          <w:t>all sites with one or more derived alleles</w:t>
        </w:r>
      </w:ins>
      <w:del w:id="998" w:author="VICENTE DIEGO ORTEGA DEL VECCHYO" w:date="2020-10-19T22:03:00Z">
        <w:r w:rsidRPr="00AC28E0" w:rsidDel="005166BD">
          <w:delText>all SNP</w:delText>
        </w:r>
        <w:r w:rsidDel="005166BD">
          <w:delText>s</w:delText>
        </w:r>
      </w:del>
      <w:r>
        <w:t xml:space="preserve"> </w:t>
      </w:r>
      <w:r w:rsidRPr="00AC28E0">
        <w:t>per generation</w:t>
      </w:r>
      <w:r>
        <w:t xml:space="preserve"> </w:t>
      </w:r>
      <w:ins w:id="999" w:author="VICENTE DIEGO ORTEGA DEL VECCHYO" w:date="2020-10-19T22:21:00Z">
        <w:r w:rsidR="003A2FED" w:rsidRPr="005E33A9">
          <w:t>in a sample of chromosomes and in the whole population</w:t>
        </w:r>
        <w:r w:rsidR="003A2FED">
          <w:t xml:space="preserve"> </w:t>
        </w:r>
      </w:ins>
      <w:del w:id="1000" w:author="VICENTE DIEGO ORTEGA DEL VECCHYO" w:date="2020-10-19T22:21:00Z">
        <w:r w:rsidDel="003A2FED">
          <w:delText>in a sample</w:delText>
        </w:r>
        <w:r w:rsidRPr="00AC28E0" w:rsidDel="003A2FED">
          <w:delText xml:space="preserve"> </w:delText>
        </w:r>
      </w:del>
      <w:r w:rsidRPr="00AC28E0">
        <w:t xml:space="preserve">from the past going into the present. </w:t>
      </w:r>
      <w:ins w:id="1001" w:author="VICENTE DIEGO ORTEGA DEL VECCHYO" w:date="2020-10-19T22:03:00Z">
        <w:r w:rsidR="00C953EC">
          <w:t xml:space="preserve">Four values listed in four columns are printed each generation in consecutive generations printed in order in the output file. The first column and second column do this calculation in a sample of chromosomes </w:t>
        </w:r>
      </w:ins>
      <w:ins w:id="1002" w:author="VICENTE DIEGO ORTEGA DEL VECCHYO" w:date="2020-10-21T11:38:00Z">
        <w:r w:rsidR="00C60220">
          <w:t xml:space="preserve">not </w:t>
        </w:r>
      </w:ins>
      <w:ins w:id="1003" w:author="VICENTE DIEGO ORTEGA DEL VECCHYO" w:date="2020-10-19T22:03:00Z">
        <w:r w:rsidR="00C953EC">
          <w:t>taking and taking into account sites with derived alleles fixed in the population, respectively. The third and fourth column does this calculation in the whole population</w:t>
        </w:r>
        <w:r w:rsidR="00C953EC" w:rsidRPr="00FE282A">
          <w:t xml:space="preserve"> </w:t>
        </w:r>
      </w:ins>
      <w:ins w:id="1004" w:author="VICENTE DIEGO ORTEGA DEL VECCHYO" w:date="2020-10-21T11:38:00Z">
        <w:r w:rsidR="00124FBE">
          <w:t xml:space="preserve">not </w:t>
        </w:r>
      </w:ins>
      <w:ins w:id="1005" w:author="VICENTE DIEGO ORTEGA DEL VECCHYO" w:date="2020-10-19T22:03:00Z">
        <w:r w:rsidR="00C953EC">
          <w:t>taking and taking into account sites with derived alleles fixed in the population, respectively.</w:t>
        </w:r>
        <w:r w:rsidR="00C953EC" w:rsidRPr="00043B32">
          <w:t xml:space="preserve"> </w:t>
        </w:r>
        <w:r w:rsidR="00C953EC">
          <w:t>The data for the most ancient first generation appears at the top of the file while the data for the present-day generation appears at the bottom of the file.</w:t>
        </w:r>
        <w:r w:rsidR="00C953EC" w:rsidRPr="00104739">
          <w:t xml:space="preserve"> The </w:t>
        </w:r>
        <w:r w:rsidR="00C953EC" w:rsidRPr="006673CC">
          <w:t>sample</w:t>
        </w:r>
        <w:r w:rsidR="00C953EC">
          <w:t xml:space="preserve"> size</w:t>
        </w:r>
        <w:r w:rsidR="00C953EC" w:rsidRPr="006673CC">
          <w:t xml:space="preserve"> </w:t>
        </w:r>
        <w:r w:rsidR="00C953EC">
          <w:t>of the number of chromosomes</w:t>
        </w:r>
        <w:r w:rsidR="00C953EC" w:rsidRPr="006673CC">
          <w:t xml:space="preserve"> used to</w:t>
        </w:r>
        <w:r w:rsidR="00C953EC" w:rsidRPr="00AC28E0">
          <w:t xml:space="preserve"> calculate the </w:t>
        </w:r>
      </w:ins>
      <w:ins w:id="1006" w:author="VICENTE DIEGO ORTEGA DEL VECCHYO" w:date="2020-10-19T23:13:00Z">
        <w:r w:rsidR="00277CEA">
          <w:t>statistic</w:t>
        </w:r>
      </w:ins>
      <w:ins w:id="1007" w:author="VICENTE DIEGO ORTEGA DEL VECCHYO" w:date="2020-10-19T22:03:00Z">
        <w:r w:rsidR="00C953EC">
          <w:t xml:space="preserve"> per generation</w:t>
        </w:r>
        <w:r w:rsidR="00C953EC" w:rsidRPr="00AC28E0">
          <w:t xml:space="preserve"> is given by the option ’n:’.</w:t>
        </w:r>
      </w:ins>
      <w:del w:id="1008" w:author="VICENTE DIEGO ORTEGA DEL VECCHYO" w:date="2020-10-19T22:03:00Z">
        <w:r w:rsidRPr="00AC28E0" w:rsidDel="00C953EC">
          <w:delText xml:space="preserve">The </w:delText>
        </w:r>
        <w:r w:rsidDel="00C953EC">
          <w:delText>sample size (in numbers of chromosomes)</w:delText>
        </w:r>
        <w:r w:rsidRPr="00AC28E0" w:rsidDel="00C953EC">
          <w:delText xml:space="preserve"> </w:delText>
        </w:r>
        <w:r w:rsidDel="00C953EC">
          <w:delText>used</w:delText>
        </w:r>
        <w:r w:rsidRPr="00AC28E0" w:rsidDel="00C953EC">
          <w:delText xml:space="preserve"> to calculate </w:delText>
        </w:r>
        <w:r w:rsidDel="00C953EC">
          <w:delText xml:space="preserve">this value </w:delText>
        </w:r>
        <w:r w:rsidRPr="00AC28E0" w:rsidDel="00C953EC">
          <w:delText>is given by the option ’n:’.</w:delText>
        </w:r>
      </w:del>
      <w:r w:rsidRPr="00AC28E0">
        <w:t xml:space="preserve"> </w:t>
      </w:r>
    </w:p>
    <w:p w14:paraId="0CFC1366" w14:textId="5F5A534A" w:rsidR="00AC4BBF" w:rsidRPr="00E96F28" w:rsidRDefault="00AC4BBF">
      <w:pPr>
        <w:ind w:left="360"/>
        <w:jc w:val="both"/>
        <w:pPrChange w:id="1009" w:author="VICENTE DIEGO ORTEGA DEL VECCHYO" w:date="2020-10-19T19:27:00Z">
          <w:pPr>
            <w:ind w:left="360"/>
          </w:pPr>
        </w:pPrChange>
      </w:pPr>
      <w:r w:rsidRPr="00E96F28">
        <w:t>The argument to PrintWeightedSumOfS: must be an integer number equal to 0 or 1. [Default value = 0]. PrintWeightedSumOfS: 1 will invoke this option.</w:t>
      </w:r>
    </w:p>
    <w:p w14:paraId="2AA06E4F" w14:textId="565C7665" w:rsidR="00AC28E0" w:rsidRPr="00E96F28" w:rsidRDefault="00AC28E0">
      <w:pPr>
        <w:ind w:left="360"/>
        <w:jc w:val="both"/>
        <w:pPrChange w:id="1010" w:author="VICENTE DIEGO ORTEGA DEL VECCHYO" w:date="2020-10-19T19:27:00Z">
          <w:pPr>
            <w:ind w:left="360"/>
          </w:pPr>
        </w:pPrChange>
      </w:pPr>
      <w:r w:rsidRPr="00E96F28">
        <w:t>Outfile suffix: Output.11.s_weight_out.txt</w:t>
      </w:r>
    </w:p>
    <w:p w14:paraId="580A9FC7" w14:textId="77777777" w:rsidR="00AC28E0" w:rsidRDefault="00AC28E0">
      <w:pPr>
        <w:ind w:left="360"/>
        <w:jc w:val="both"/>
        <w:pPrChange w:id="1011" w:author="VICENTE DIEGO ORTEGA DEL VECCHYO" w:date="2020-10-19T19:27:00Z">
          <w:pPr>
            <w:ind w:left="360"/>
          </w:pPr>
        </w:pPrChange>
      </w:pPr>
    </w:p>
    <w:p w14:paraId="3436EF83" w14:textId="3A8F40DE" w:rsidR="00AC28E0" w:rsidRDefault="00AC28E0">
      <w:pPr>
        <w:ind w:left="360"/>
        <w:jc w:val="both"/>
        <w:pPrChange w:id="1012" w:author="VICENTE DIEGO ORTEGA DEL VECCHYO" w:date="2020-10-19T19:27:00Z">
          <w:pPr>
            <w:ind w:left="360"/>
          </w:pPr>
        </w:pPrChange>
      </w:pPr>
      <w:r>
        <w:t>Example:</w:t>
      </w:r>
    </w:p>
    <w:p w14:paraId="02200719" w14:textId="77777777" w:rsidR="00E50DBC" w:rsidRPr="00AC28E0" w:rsidRDefault="00E50DBC">
      <w:pPr>
        <w:pStyle w:val="Parameter"/>
        <w:ind w:left="360"/>
        <w:jc w:val="both"/>
        <w:pPrChange w:id="1013" w:author="VICENTE DIEGO ORTEGA DEL VECCHYO" w:date="2020-10-19T19:27:00Z">
          <w:pPr>
            <w:pStyle w:val="Parameter"/>
            <w:ind w:left="360"/>
          </w:pPr>
        </w:pPrChange>
      </w:pPr>
      <w:r w:rsidRPr="00AC28E0">
        <w:t>PrintWeightedSumOfS: 1</w:t>
      </w:r>
    </w:p>
    <w:p w14:paraId="39D7AC48" w14:textId="77777777" w:rsidR="00394B61" w:rsidRPr="00AC28E0" w:rsidRDefault="00394B61">
      <w:pPr>
        <w:ind w:left="360"/>
        <w:jc w:val="both"/>
        <w:pPrChange w:id="1014" w:author="VICENTE DIEGO ORTEGA DEL VECCHYO" w:date="2020-10-19T19:27:00Z">
          <w:pPr>
            <w:ind w:left="360"/>
          </w:pPr>
        </w:pPrChange>
      </w:pPr>
    </w:p>
    <w:p w14:paraId="4FAADB59" w14:textId="59AF488D" w:rsidR="00E50DBC" w:rsidRPr="00AC28E0" w:rsidRDefault="00E507FE">
      <w:pPr>
        <w:ind w:left="360"/>
        <w:jc w:val="both"/>
        <w:pPrChange w:id="1015" w:author="VICENTE DIEGO ORTEGA DEL VECCHYO" w:date="2020-10-19T19:27:00Z">
          <w:pPr>
            <w:ind w:left="360"/>
          </w:pPr>
        </w:pPrChange>
      </w:pPr>
      <w:r w:rsidRPr="00F43CE8">
        <w:rPr>
          <w:b/>
        </w:rPr>
        <w:t>PrintGenLoad: (Optional</w:t>
      </w:r>
      <w:r w:rsidRPr="00AC28E0">
        <w:rPr>
          <w:b/>
        </w:rPr>
        <w:t>)</w:t>
      </w:r>
    </w:p>
    <w:p w14:paraId="355E7735" w14:textId="77777777" w:rsidR="0010298D" w:rsidRDefault="00E50DBC">
      <w:pPr>
        <w:ind w:left="360"/>
        <w:jc w:val="both"/>
        <w:pPrChange w:id="1016" w:author="VICENTE DIEGO ORTEGA DEL VECCHYO" w:date="2020-10-19T19:27:00Z">
          <w:pPr>
            <w:ind w:left="360"/>
          </w:pPr>
        </w:pPrChange>
      </w:pPr>
      <w:r w:rsidRPr="00AC28E0">
        <w:t xml:space="preserve">Prints out the </w:t>
      </w:r>
      <w:r w:rsidR="00CF4888">
        <w:t xml:space="preserve">multiplicative </w:t>
      </w:r>
      <w:r w:rsidRPr="00AC28E0">
        <w:t xml:space="preserve">genetic load per generation from the past going into the present if set to 1. The number of alleles sampled to calculate the genetic load is given by the option ’n:’. </w:t>
      </w:r>
      <w:r w:rsidR="0010298D">
        <w:t>The genetic load is estimated as:</w:t>
      </w:r>
    </w:p>
    <w:p w14:paraId="73C12FAB" w14:textId="77777777" w:rsidR="0010298D" w:rsidRDefault="0010298D">
      <w:pPr>
        <w:ind w:left="360"/>
        <w:jc w:val="both"/>
        <w:pPrChange w:id="1017" w:author="VICENTE DIEGO ORTEGA DEL VECCHYO" w:date="2020-10-19T19:27:00Z">
          <w:pPr>
            <w:ind w:left="360"/>
          </w:pPr>
        </w:pPrChange>
      </w:pPr>
    </w:p>
    <w:p w14:paraId="554E9966" w14:textId="0CBDC85D" w:rsidR="0010298D" w:rsidRDefault="00C64F65">
      <w:pPr>
        <w:ind w:left="360"/>
        <w:jc w:val="both"/>
        <w:pPrChange w:id="1018" w:author="VICENTE DIEGO ORTEGA DEL VECCHYO" w:date="2020-10-19T19:27:00Z">
          <w:pPr>
            <w:ind w:left="360"/>
          </w:pPr>
        </w:pPrChange>
      </w:pPr>
      <m:oMathPara>
        <m:oMath>
          <m:r>
            <w:rPr>
              <w:rFonts w:ascii="Cambria Math" w:hAnsi="Cambria Math"/>
            </w:rPr>
            <m:t>L=1-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2</m:t>
                  </m:r>
                  <m:r>
                    <w:rPr>
                      <w:rFonts w:ascii="Cambria Math" w:hAnsi="Cambria Math"/>
                    </w:rPr>
                    <m:t>hs</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1-p</m:t>
                          </m:r>
                        </m:e>
                      </m:d>
                    </m:e>
                  </m:d>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2</m:t>
                      </m:r>
                    </m:sup>
                  </m:sSup>
                </m:e>
              </m:nary>
            </m:sup>
          </m:sSup>
        </m:oMath>
      </m:oMathPara>
    </w:p>
    <w:p w14:paraId="60D1A534" w14:textId="01E34E9A" w:rsidR="0044418C" w:rsidRPr="0067184B" w:rsidRDefault="0044418C">
      <w:pPr>
        <w:ind w:left="360"/>
        <w:jc w:val="both"/>
        <w:pPrChange w:id="1019" w:author="VICENTE DIEGO ORTEGA DEL VECCHYO" w:date="2020-10-19T19:27:00Z">
          <w:pPr>
            <w:ind w:left="360"/>
          </w:pPr>
        </w:pPrChange>
      </w:pPr>
      <w:r>
        <w:t>Where p is the frequency of the derived allele</w:t>
      </w:r>
      <w:ins w:id="1020" w:author="VICENTE DIEGO ORTEGA DEL VECCHYO" w:date="2020-10-19T22:22:00Z">
        <w:r w:rsidR="00EB6F8D">
          <w:t xml:space="preserve"> (</w:t>
        </w:r>
        <w:r w:rsidR="00EB6F8D" w:rsidRPr="005E33A9">
          <w:t xml:space="preserve">in a sample of chromosomes </w:t>
        </w:r>
      </w:ins>
      <w:ins w:id="1021" w:author="VICENTE DIEGO ORTEGA DEL VECCHYO" w:date="2020-10-19T22:24:00Z">
        <w:r w:rsidR="002E1704">
          <w:t>and</w:t>
        </w:r>
      </w:ins>
      <w:ins w:id="1022" w:author="VICENTE DIEGO ORTEGA DEL VECCHYO" w:date="2020-10-19T22:22:00Z">
        <w:r w:rsidR="00EB6F8D" w:rsidRPr="005E33A9">
          <w:t xml:space="preserve"> in the whole population</w:t>
        </w:r>
        <w:r w:rsidR="00EB6F8D">
          <w:t>)</w:t>
        </w:r>
      </w:ins>
      <w:r>
        <w:t xml:space="preserve">, h is the dominance coefficient and s is </w:t>
      </w:r>
      <w:r w:rsidRPr="0067184B">
        <w:t>the selective coefficient.</w:t>
      </w:r>
      <w:ins w:id="1023" w:author="VICENTE DIEGO ORTEGA DEL VECCHYO" w:date="2020-10-19T22:06:00Z">
        <w:r w:rsidR="00CF0354">
          <w:t xml:space="preserve"> Four values listed in four columns are printed each generation in consecutive generations printed in order in the output file. The first column and second column do this calculation in a sample of chromosomes </w:t>
        </w:r>
      </w:ins>
      <w:ins w:id="1024" w:author="VICENTE DIEGO ORTEGA DEL VECCHYO" w:date="2020-10-21T11:39:00Z">
        <w:r w:rsidR="00123814">
          <w:t xml:space="preserve">not </w:t>
        </w:r>
      </w:ins>
      <w:ins w:id="1025" w:author="VICENTE DIEGO ORTEGA DEL VECCHYO" w:date="2020-10-19T22:06:00Z">
        <w:r w:rsidR="00CF0354">
          <w:t>taking and taking into account sites with derived alleles fixed in the population, respectively. The third and fourth column do this calculation in the whole population</w:t>
        </w:r>
        <w:r w:rsidR="00CF0354" w:rsidRPr="00FE282A">
          <w:t xml:space="preserve"> </w:t>
        </w:r>
      </w:ins>
      <w:ins w:id="1026" w:author="VICENTE DIEGO ORTEGA DEL VECCHYO" w:date="2020-10-21T11:39:00Z">
        <w:r w:rsidR="006E53F6">
          <w:t xml:space="preserve">not </w:t>
        </w:r>
      </w:ins>
      <w:ins w:id="1027" w:author="VICENTE DIEGO ORTEGA DEL VECCHYO" w:date="2020-10-19T22:06:00Z">
        <w:r w:rsidR="00CF0354">
          <w:t>taking and taking into account sites with derived alleles fixed in the population, respectively.</w:t>
        </w:r>
        <w:r w:rsidR="00CF0354" w:rsidRPr="00043B32">
          <w:t xml:space="preserve"> </w:t>
        </w:r>
        <w:r w:rsidR="00CF0354">
          <w:t xml:space="preserve">The data for the most </w:t>
        </w:r>
        <w:r w:rsidR="00CF0354">
          <w:lastRenderedPageBreak/>
          <w:t>ancient first generation appears at the top of the file while the data for the present-day generation appears at the bottom of the file.</w:t>
        </w:r>
        <w:r w:rsidR="00CF0354" w:rsidRPr="00104739">
          <w:t xml:space="preserve"> The </w:t>
        </w:r>
        <w:r w:rsidR="00CF0354" w:rsidRPr="006673CC">
          <w:t>sample</w:t>
        </w:r>
        <w:r w:rsidR="00CF0354">
          <w:t xml:space="preserve"> size</w:t>
        </w:r>
        <w:r w:rsidR="00CF0354" w:rsidRPr="006673CC">
          <w:t xml:space="preserve"> </w:t>
        </w:r>
        <w:r w:rsidR="00CF0354">
          <w:t>of the number of chromosomes</w:t>
        </w:r>
        <w:r w:rsidR="00CF0354" w:rsidRPr="006673CC">
          <w:t xml:space="preserve"> used to</w:t>
        </w:r>
        <w:r w:rsidR="00CF0354" w:rsidRPr="00AC28E0">
          <w:t xml:space="preserve"> calculate the number of segregating sites</w:t>
        </w:r>
        <w:r w:rsidR="00CF0354">
          <w:t xml:space="preserve"> per generation</w:t>
        </w:r>
        <w:r w:rsidR="00CF0354" w:rsidRPr="00AC28E0">
          <w:t xml:space="preserve"> is given by the option ’n:’.</w:t>
        </w:r>
      </w:ins>
    </w:p>
    <w:p w14:paraId="5E23EB7F" w14:textId="702C2EB7" w:rsidR="009B07F8" w:rsidRPr="0067184B" w:rsidRDefault="009B07F8">
      <w:pPr>
        <w:ind w:left="360"/>
        <w:jc w:val="both"/>
        <w:pPrChange w:id="1028" w:author="VICENTE DIEGO ORTEGA DEL VECCHYO" w:date="2020-10-19T19:27:00Z">
          <w:pPr>
            <w:ind w:left="360"/>
          </w:pPr>
        </w:pPrChange>
      </w:pPr>
      <w:r w:rsidRPr="0067184B">
        <w:t>The argument to PrintGenLoad: must be an integer number equal to 0 or 1. [Default value = 0]. PrintGenLoad: 1 will invoke this option.</w:t>
      </w:r>
    </w:p>
    <w:p w14:paraId="1C930797" w14:textId="77777777" w:rsidR="00F43CE8" w:rsidRPr="00AC28E0" w:rsidRDefault="00F43CE8">
      <w:pPr>
        <w:ind w:left="360"/>
        <w:jc w:val="both"/>
        <w:pPrChange w:id="1029" w:author="VICENTE DIEGO ORTEGA DEL VECCHYO" w:date="2020-10-19T19:27:00Z">
          <w:pPr>
            <w:ind w:left="360"/>
          </w:pPr>
        </w:pPrChange>
      </w:pPr>
      <w:r w:rsidRPr="00AC28E0">
        <w:t>Outfile suffix: .gen_load_out.txt</w:t>
      </w:r>
    </w:p>
    <w:p w14:paraId="23D04B5A" w14:textId="77777777" w:rsidR="00F43CE8" w:rsidRDefault="00F43CE8">
      <w:pPr>
        <w:ind w:left="360"/>
        <w:jc w:val="both"/>
        <w:pPrChange w:id="1030" w:author="VICENTE DIEGO ORTEGA DEL VECCHYO" w:date="2020-10-19T19:27:00Z">
          <w:pPr>
            <w:ind w:left="360"/>
          </w:pPr>
        </w:pPrChange>
      </w:pPr>
    </w:p>
    <w:p w14:paraId="68ADB98D" w14:textId="0AF923BA" w:rsidR="00E50DBC" w:rsidRPr="00AC28E0" w:rsidRDefault="00F43CE8">
      <w:pPr>
        <w:ind w:left="360"/>
        <w:jc w:val="both"/>
        <w:pPrChange w:id="1031" w:author="VICENTE DIEGO ORTEGA DEL VECCHYO" w:date="2020-10-19T19:27:00Z">
          <w:pPr>
            <w:ind w:left="360"/>
          </w:pPr>
        </w:pPrChange>
      </w:pPr>
      <w:r>
        <w:t>Example:</w:t>
      </w:r>
    </w:p>
    <w:p w14:paraId="6BB4365A" w14:textId="77777777" w:rsidR="00E50DBC" w:rsidRPr="00AC28E0" w:rsidRDefault="00E50DBC">
      <w:pPr>
        <w:pStyle w:val="Parameter"/>
        <w:ind w:left="360"/>
        <w:jc w:val="both"/>
        <w:pPrChange w:id="1032" w:author="VICENTE DIEGO ORTEGA DEL VECCHYO" w:date="2020-10-19T19:27:00Z">
          <w:pPr>
            <w:pStyle w:val="Parameter"/>
            <w:ind w:left="360"/>
          </w:pPr>
        </w:pPrChange>
      </w:pPr>
      <w:r w:rsidRPr="00AC28E0">
        <w:t>PrintGenLoad: 1</w:t>
      </w:r>
    </w:p>
    <w:p w14:paraId="312761DD" w14:textId="1DC26E77" w:rsidR="00350347" w:rsidRPr="00AC28E0" w:rsidRDefault="00350347">
      <w:pPr>
        <w:jc w:val="both"/>
        <w:pPrChange w:id="1033" w:author="VICENTE DIEGO ORTEGA DEL VECCHYO" w:date="2020-10-19T19:27:00Z">
          <w:pPr/>
        </w:pPrChange>
      </w:pPr>
    </w:p>
    <w:p w14:paraId="287EBCC3" w14:textId="74D62339" w:rsidR="00E50DBC" w:rsidRPr="00F43CE8" w:rsidRDefault="00E507FE">
      <w:pPr>
        <w:ind w:left="360"/>
        <w:jc w:val="both"/>
        <w:rPr>
          <w:b/>
        </w:rPr>
        <w:pPrChange w:id="1034" w:author="VICENTE DIEGO ORTEGA DEL VECCHYO" w:date="2020-10-19T19:27:00Z">
          <w:pPr>
            <w:ind w:left="360"/>
          </w:pPr>
        </w:pPrChange>
      </w:pPr>
      <w:r w:rsidRPr="00F43CE8">
        <w:rPr>
          <w:b/>
        </w:rPr>
        <w:t>PrintFixedSites: (Optional)</w:t>
      </w:r>
    </w:p>
    <w:p w14:paraId="641C62F8" w14:textId="19C4129A" w:rsidR="00F43CE8" w:rsidRDefault="00E50DBC">
      <w:pPr>
        <w:ind w:left="360"/>
        <w:jc w:val="both"/>
        <w:pPrChange w:id="1035" w:author="VICENTE DIEGO ORTEGA DEL VECCHYO" w:date="2020-10-19T19:27:00Z">
          <w:pPr>
            <w:ind w:left="360"/>
          </w:pPr>
        </w:pPrChange>
      </w:pPr>
      <w:r w:rsidRPr="00AC28E0">
        <w:t>Prints out a file with three columns. For each generation from the past going into the present there will be one row. In each row, the first column contains the number of mutations that bec</w:t>
      </w:r>
      <w:r w:rsidR="00AD335F">
        <w:t>a</w:t>
      </w:r>
      <w:r w:rsidRPr="00AC28E0">
        <w:t xml:space="preserve">me extinct, the second column has the number of mutations that became fixed and the third column has the sum of the selection coefficients of the fixed SNPs. </w:t>
      </w:r>
    </w:p>
    <w:p w14:paraId="5789037F" w14:textId="27C9EDD9" w:rsidR="009B07F8" w:rsidRPr="00E96F28" w:rsidRDefault="009B07F8">
      <w:pPr>
        <w:ind w:left="360"/>
        <w:jc w:val="both"/>
        <w:pPrChange w:id="1036" w:author="VICENTE DIEGO ORTEGA DEL VECCHYO" w:date="2020-10-19T19:27:00Z">
          <w:pPr>
            <w:ind w:left="360"/>
          </w:pPr>
        </w:pPrChange>
      </w:pPr>
      <w:r w:rsidRPr="00E96F28">
        <w:t>The argument to PrintFixedSites: must be an integer number equal to 0 or 1. [Default value = 0]. PrintFixedSites: 1 will invoke this option.</w:t>
      </w:r>
    </w:p>
    <w:p w14:paraId="432EDB42" w14:textId="77777777" w:rsidR="00F43CE8" w:rsidRPr="00AC28E0" w:rsidRDefault="00F43CE8">
      <w:pPr>
        <w:ind w:left="360"/>
        <w:jc w:val="both"/>
        <w:pPrChange w:id="1037" w:author="VICENTE DIEGO ORTEGA DEL VECCHYO" w:date="2020-10-19T19:27:00Z">
          <w:pPr>
            <w:ind w:left="360"/>
          </w:pPr>
        </w:pPrChange>
      </w:pPr>
      <w:r w:rsidRPr="00AC28E0">
        <w:t>Outfile suffix: fixed_sites_out.txt</w:t>
      </w:r>
    </w:p>
    <w:p w14:paraId="4CF08BC5" w14:textId="77777777" w:rsidR="00F43CE8" w:rsidRDefault="00F43CE8">
      <w:pPr>
        <w:ind w:left="360"/>
        <w:jc w:val="both"/>
        <w:pPrChange w:id="1038" w:author="VICENTE DIEGO ORTEGA DEL VECCHYO" w:date="2020-10-19T19:27:00Z">
          <w:pPr>
            <w:ind w:left="360"/>
          </w:pPr>
        </w:pPrChange>
      </w:pPr>
    </w:p>
    <w:p w14:paraId="211C5A69" w14:textId="4481DF8D" w:rsidR="00E50DBC" w:rsidRPr="00AC28E0" w:rsidRDefault="00F43CE8">
      <w:pPr>
        <w:ind w:left="360"/>
        <w:jc w:val="both"/>
        <w:pPrChange w:id="1039" w:author="VICENTE DIEGO ORTEGA DEL VECCHYO" w:date="2020-10-19T19:27:00Z">
          <w:pPr>
            <w:ind w:left="360"/>
          </w:pPr>
        </w:pPrChange>
      </w:pPr>
      <w:r>
        <w:t>Example:</w:t>
      </w:r>
    </w:p>
    <w:p w14:paraId="57C53241" w14:textId="77777777" w:rsidR="00E50DBC" w:rsidRPr="00AC28E0" w:rsidRDefault="00E50DBC">
      <w:pPr>
        <w:pStyle w:val="Parameter"/>
        <w:ind w:left="360"/>
        <w:jc w:val="both"/>
        <w:pPrChange w:id="1040" w:author="VICENTE DIEGO ORTEGA DEL VECCHYO" w:date="2020-10-19T19:27:00Z">
          <w:pPr>
            <w:pStyle w:val="Parameter"/>
            <w:ind w:left="360"/>
          </w:pPr>
        </w:pPrChange>
      </w:pPr>
      <w:r w:rsidRPr="00AC28E0">
        <w:t>PrintFixedSites: 1</w:t>
      </w:r>
    </w:p>
    <w:p w14:paraId="7AB07F06" w14:textId="77777777" w:rsidR="005072FF" w:rsidRPr="00AC28E0" w:rsidRDefault="005072FF">
      <w:pPr>
        <w:ind w:left="360"/>
        <w:jc w:val="both"/>
        <w:pPrChange w:id="1041" w:author="VICENTE DIEGO ORTEGA DEL VECCHYO" w:date="2020-10-19T19:27:00Z">
          <w:pPr>
            <w:ind w:left="360"/>
          </w:pPr>
        </w:pPrChange>
      </w:pPr>
    </w:p>
    <w:p w14:paraId="1585A8B9" w14:textId="17339E69" w:rsidR="00E50DBC" w:rsidRPr="00F43CE8" w:rsidRDefault="00E507FE">
      <w:pPr>
        <w:ind w:left="360"/>
        <w:jc w:val="both"/>
        <w:rPr>
          <w:b/>
        </w:rPr>
        <w:pPrChange w:id="1042" w:author="VICENTE DIEGO ORTEGA DEL VECCHYO" w:date="2020-10-19T19:27:00Z">
          <w:pPr>
            <w:ind w:left="360"/>
          </w:pPr>
        </w:pPrChange>
      </w:pPr>
      <w:r w:rsidRPr="00F43CE8">
        <w:rPr>
          <w:b/>
        </w:rPr>
        <w:t>PrintSFS: (Optional)</w:t>
      </w:r>
    </w:p>
    <w:p w14:paraId="7CB5404B" w14:textId="1BD6AE8E" w:rsidR="00235868" w:rsidRPr="007C0734" w:rsidRDefault="00E50DBC" w:rsidP="000D4886">
      <w:pPr>
        <w:ind w:left="360"/>
        <w:jc w:val="both"/>
        <w:rPr>
          <w:ins w:id="1043" w:author="VICENTE DIEGO ORTEGA DEL VECCHYO" w:date="2020-10-19T22:27:00Z"/>
        </w:rPr>
      </w:pPr>
      <w:r w:rsidRPr="00AC28E0">
        <w:t>Prints out the site frequency spectrum in the present day</w:t>
      </w:r>
      <w:ins w:id="1044" w:author="VICENTE DIEGO ORTEGA DEL VECCHYO" w:date="2020-10-19T22:11:00Z">
        <w:r w:rsidR="00525EF4">
          <w:t xml:space="preserve"> and in all the past</w:t>
        </w:r>
      </w:ins>
      <w:ins w:id="1045" w:author="VICENTE DIEGO ORTEGA DEL VECCHYO" w:date="2020-10-19T22:12:00Z">
        <w:r w:rsidR="00525EF4">
          <w:t xml:space="preserve"> generations</w:t>
        </w:r>
      </w:ins>
      <w:ins w:id="1046" w:author="VICENTE DIEGO ORTEGA DEL VECCHYO" w:date="2020-10-19T22:24:00Z">
        <w:r w:rsidR="00B42222">
          <w:t xml:space="preserve"> </w:t>
        </w:r>
        <w:r w:rsidR="00B42222" w:rsidRPr="005E33A9">
          <w:t xml:space="preserve">in a sample of chromosomes </w:t>
        </w:r>
        <w:r w:rsidR="00B42222">
          <w:t>and</w:t>
        </w:r>
        <w:r w:rsidR="00B42222" w:rsidRPr="005E33A9">
          <w:t xml:space="preserve"> in the whole population</w:t>
        </w:r>
      </w:ins>
      <w:ins w:id="1047" w:author="VICENTE DIEGO ORTEGA DEL VECCHYO" w:date="2020-10-19T22:32:00Z">
        <w:r w:rsidR="007C0734">
          <w:t xml:space="preserve"> from the past </w:t>
        </w:r>
      </w:ins>
      <w:ins w:id="1048" w:author="VICENTE DIEGO ORTEGA DEL VECCHYO" w:date="2020-10-19T22:33:00Z">
        <w:r w:rsidR="007C0734">
          <w:t>going into the present</w:t>
        </w:r>
      </w:ins>
      <w:r w:rsidRPr="00AC28E0">
        <w:t>.</w:t>
      </w:r>
    </w:p>
    <w:p w14:paraId="70D831D8" w14:textId="208C92B8" w:rsidR="00F43CE8" w:rsidRDefault="00BA0EC2" w:rsidP="000D4886">
      <w:pPr>
        <w:ind w:left="360"/>
        <w:jc w:val="both"/>
        <w:rPr>
          <w:ins w:id="1049" w:author="VICENTE DIEGO ORTEGA DEL VECCHYO" w:date="2020-10-19T22:54:00Z"/>
        </w:rPr>
      </w:pPr>
      <w:ins w:id="1050" w:author="VICENTE DIEGO ORTEGA DEL VECCHYO" w:date="2020-10-19T22:33:00Z">
        <w:r>
          <w:t xml:space="preserve">To obtain the site frequency spectrum per generation in a sample of chromosomes we </w:t>
        </w:r>
      </w:ins>
      <w:del w:id="1051" w:author="VICENTE DIEGO ORTEGA DEL VECCHYO" w:date="2020-10-19T22:27:00Z">
        <w:r w:rsidR="00E50DBC" w:rsidRPr="00AC28E0" w:rsidDel="00625BD1">
          <w:delText xml:space="preserve"> </w:delText>
        </w:r>
      </w:del>
      <w:del w:id="1052" w:author="VICENTE DIEGO ORTEGA DEL VECCHYO" w:date="2020-10-19T22:33:00Z">
        <w:r w:rsidR="00E50DBC" w:rsidRPr="00AC28E0" w:rsidDel="00BA0EC2">
          <w:delText xml:space="preserve">This is obtained by </w:delText>
        </w:r>
      </w:del>
      <w:r w:rsidR="00E50DBC" w:rsidRPr="00AC28E0">
        <w:t>sampl</w:t>
      </w:r>
      <w:ins w:id="1053" w:author="VICENTE DIEGO ORTEGA DEL VECCHYO" w:date="2020-10-19T22:33:00Z">
        <w:r>
          <w:t>e</w:t>
        </w:r>
      </w:ins>
      <w:ins w:id="1054" w:author="VICENTE DIEGO ORTEGA DEL VECCHYO" w:date="2020-10-19T22:34:00Z">
        <w:r w:rsidR="009A37F6">
          <w:t>d</w:t>
        </w:r>
      </w:ins>
      <w:del w:id="1055" w:author="VICENTE DIEGO ORTEGA DEL VECCHYO" w:date="2020-10-19T22:33:00Z">
        <w:r w:rsidR="00E50DBC" w:rsidRPr="00AC28E0" w:rsidDel="00BA0EC2">
          <w:delText>ing</w:delText>
        </w:r>
      </w:del>
      <w:r w:rsidR="00E50DBC" w:rsidRPr="00AC28E0">
        <w:t xml:space="preserve"> n alleles </w:t>
      </w:r>
      <w:del w:id="1056" w:author="VICENTE DIEGO ORTEGA DEL VECCHYO" w:date="2020-10-19T22:35:00Z">
        <w:r w:rsidR="00E50DBC" w:rsidRPr="00AC28E0" w:rsidDel="0091574A">
          <w:delText>per segregating mutation</w:delText>
        </w:r>
      </w:del>
      <w:ins w:id="1057" w:author="VICENTE DIEGO ORTEGA DEL VECCHYO" w:date="2020-10-19T22:35:00Z">
        <w:r w:rsidR="0091574A">
          <w:t xml:space="preserve">in each </w:t>
        </w:r>
      </w:ins>
      <w:ins w:id="1058" w:author="VICENTE DIEGO ORTEGA DEL VECCHYO" w:date="2020-10-19T22:36:00Z">
        <w:r w:rsidR="0091574A">
          <w:t>segregating site in the population</w:t>
        </w:r>
      </w:ins>
      <w:r w:rsidR="00E50DBC" w:rsidRPr="00AC28E0">
        <w:t xml:space="preserve"> [as given by the option n:] and count</w:t>
      </w:r>
      <w:del w:id="1059" w:author="VICENTE DIEGO ORTEGA DEL VECCHYO" w:date="2020-10-19T22:36:00Z">
        <w:r w:rsidR="00E50DBC" w:rsidRPr="00AC28E0" w:rsidDel="003778BA">
          <w:delText>ing</w:delText>
        </w:r>
      </w:del>
      <w:r w:rsidR="00E50DBC" w:rsidRPr="00AC28E0">
        <w:t xml:space="preserve"> the number of derived alleles observed per segregating </w:t>
      </w:r>
      <w:r w:rsidR="00F91F70">
        <w:t>site</w:t>
      </w:r>
      <w:r w:rsidR="00E50DBC" w:rsidRPr="00AC28E0">
        <w:t xml:space="preserve">. </w:t>
      </w:r>
      <w:ins w:id="1060" w:author="VICENTE DIEGO ORTEGA DEL VECCHYO" w:date="2020-10-19T22:36:00Z">
        <w:r w:rsidR="00EC4EE4">
          <w:t xml:space="preserve">We also count the number of sites </w:t>
        </w:r>
        <w:r w:rsidR="00965CA1">
          <w:t xml:space="preserve">with </w:t>
        </w:r>
      </w:ins>
      <w:ins w:id="1061" w:author="VICENTE DIEGO ORTEGA DEL VECCHYO" w:date="2020-10-19T22:37:00Z">
        <w:r w:rsidR="00D44014">
          <w:t>fixed derived or ancestral alleles.</w:t>
        </w:r>
      </w:ins>
      <w:ins w:id="1062" w:author="VICENTE DIEGO ORTEGA DEL VECCHYO" w:date="2020-10-19T22:36:00Z">
        <w:r w:rsidR="00EC4EE4">
          <w:t xml:space="preserve"> </w:t>
        </w:r>
      </w:ins>
      <w:r w:rsidR="00BF10A0">
        <w:t>T</w:t>
      </w:r>
      <w:r w:rsidR="00E50DBC" w:rsidRPr="00AC28E0">
        <w:t>he output file</w:t>
      </w:r>
      <w:r w:rsidR="00BF10A0">
        <w:t xml:space="preserve"> will contain </w:t>
      </w:r>
      <w:del w:id="1063" w:author="VICENTE DIEGO ORTEGA DEL VECCHYO" w:date="2020-10-19T22:38:00Z">
        <w:r w:rsidR="00BF10A0" w:rsidDel="002560CA">
          <w:delText>n</w:delText>
        </w:r>
      </w:del>
      <w:del w:id="1064" w:author="VICENTE DIEGO ORTEGA DEL VECCHYO" w:date="2020-10-19T22:37:00Z">
        <w:r w:rsidR="00BF10A0" w:rsidDel="002D7485">
          <w:delText>-</w:delText>
        </w:r>
      </w:del>
      <w:del w:id="1065" w:author="VICENTE DIEGO ORTEGA DEL VECCHYO" w:date="2020-10-19T22:38:00Z">
        <w:r w:rsidR="00BF10A0" w:rsidDel="002560CA">
          <w:delText>1 elements</w:delText>
        </w:r>
        <w:r w:rsidR="00E50DBC" w:rsidRPr="00AC28E0" w:rsidDel="002560CA">
          <w:delText>.</w:delText>
        </w:r>
      </w:del>
      <w:ins w:id="1066" w:author="VICENTE DIEGO ORTEGA DEL VECCHYO" w:date="2020-10-19T22:38:00Z">
        <w:r w:rsidR="002560CA">
          <w:t xml:space="preserve">a </w:t>
        </w:r>
      </w:ins>
      <w:ins w:id="1067" w:author="VICENTE DIEGO ORTEGA DEL VECCHYO" w:date="2020-10-19T22:39:00Z">
        <w:r w:rsidR="006114D2">
          <w:t>set</w:t>
        </w:r>
      </w:ins>
      <w:ins w:id="1068" w:author="VICENTE DIEGO ORTEGA DEL VECCHYO" w:date="2020-10-19T22:38:00Z">
        <w:r w:rsidR="002560CA">
          <w:t xml:space="preserve"> of elements</w:t>
        </w:r>
      </w:ins>
      <w:ins w:id="1069" w:author="VICENTE DIEGO ORTEGA DEL VECCHYO" w:date="2020-10-19T22:39:00Z">
        <w:r w:rsidR="006114D2">
          <w:t xml:space="preserve"> listed in consecutive columns</w:t>
        </w:r>
      </w:ins>
      <w:ins w:id="1070" w:author="VICENTE DIEGO ORTEGA DEL VECCHYO" w:date="2020-10-19T22:38:00Z">
        <w:r w:rsidR="002560CA">
          <w:t>.</w:t>
        </w:r>
      </w:ins>
      <w:ins w:id="1071" w:author="VICENTE DIEGO ORTEGA DEL VECCHYO" w:date="2020-10-19T22:39:00Z">
        <w:r w:rsidR="00771198">
          <w:t xml:space="preserve"> In each column there will be two listed </w:t>
        </w:r>
      </w:ins>
      <w:ins w:id="1072" w:author="VICENTE DIEGO ORTEGA DEL VECCHYO" w:date="2020-10-19T22:40:00Z">
        <w:r w:rsidR="001123D5">
          <w:t>numbers per element</w:t>
        </w:r>
      </w:ins>
      <w:ins w:id="1073" w:author="VICENTE DIEGO ORTEGA DEL VECCHYO" w:date="2020-10-19T22:39:00Z">
        <w:r w:rsidR="00771198">
          <w:t xml:space="preserve"> that are separated by a ‘/’ sign.</w:t>
        </w:r>
        <w:r w:rsidR="00DA557A">
          <w:t xml:space="preserve"> The element</w:t>
        </w:r>
      </w:ins>
      <w:ins w:id="1074" w:author="VICENTE DIEGO ORTEGA DEL VECCHYO" w:date="2020-10-19T22:40:00Z">
        <w:r w:rsidR="00166E0B">
          <w:t xml:space="preserve"> shown at the left side of the ‘/’ sign</w:t>
        </w:r>
      </w:ins>
      <w:ins w:id="1075" w:author="VICENTE DIEGO ORTEGA DEL VECCHYO" w:date="2020-10-19T22:39:00Z">
        <w:r w:rsidR="00DA557A">
          <w:t xml:space="preserve"> </w:t>
        </w:r>
      </w:ins>
      <w:ins w:id="1076" w:author="VICENTE DIEGO ORTEGA DEL VECCHYO" w:date="2020-10-19T22:40:00Z">
        <w:r w:rsidR="00D024B9">
          <w:t xml:space="preserve">has the </w:t>
        </w:r>
      </w:ins>
      <w:ins w:id="1077" w:author="VICENTE DIEGO ORTEGA DEL VECCHYO" w:date="2020-10-19T22:41:00Z">
        <w:r w:rsidR="004C17B3">
          <w:t>derived allele frequency (number of derived alleles per site)</w:t>
        </w:r>
      </w:ins>
      <w:ins w:id="1078" w:author="VICENTE DIEGO ORTEGA DEL VECCHYO" w:date="2020-10-19T22:43:00Z">
        <w:r w:rsidR="00FA4EB7">
          <w:t>.</w:t>
        </w:r>
      </w:ins>
      <w:ins w:id="1079" w:author="VICENTE DIEGO ORTEGA DEL VECCHYO" w:date="2020-10-19T22:41:00Z">
        <w:r w:rsidR="004C17B3">
          <w:t xml:space="preserve"> </w:t>
        </w:r>
      </w:ins>
      <w:ins w:id="1080" w:author="VICENTE DIEGO ORTEGA DEL VECCHYO" w:date="2020-10-19T22:43:00Z">
        <w:r w:rsidR="00FA4EB7">
          <w:t>T</w:t>
        </w:r>
      </w:ins>
      <w:ins w:id="1081" w:author="VICENTE DIEGO ORTEGA DEL VECCHYO" w:date="2020-10-19T22:41:00Z">
        <w:r w:rsidR="004C17B3">
          <w:t>he element shown at the right side of the ‘/’ sign has th</w:t>
        </w:r>
      </w:ins>
      <w:ins w:id="1082" w:author="VICENTE DIEGO ORTEGA DEL VECCHYO" w:date="2020-10-19T22:43:00Z">
        <w:r w:rsidR="00FA4EB7">
          <w:t>e count of the number of sites with the derived allele frequency specified at the left side of the ‘/’ sign.</w:t>
        </w:r>
        <w:r w:rsidR="00A04B55">
          <w:t xml:space="preserve"> </w:t>
        </w:r>
      </w:ins>
      <w:ins w:id="1083" w:author="VICENTE DIEGO ORTEGA DEL VECCHYO" w:date="2020-10-19T22:45:00Z">
        <w:r w:rsidR="00E72068">
          <w:t xml:space="preserve">We do not print sites with </w:t>
        </w:r>
      </w:ins>
      <w:ins w:id="1084" w:author="VICENTE DIEGO ORTEGA DEL VECCHYO" w:date="2020-10-19T22:44:00Z">
        <w:r w:rsidR="00A43643">
          <w:t>a particular derived allele frequency</w:t>
        </w:r>
      </w:ins>
      <w:ins w:id="1085" w:author="VICENTE DIEGO ORTEGA DEL VECCHYO" w:date="2020-10-19T22:45:00Z">
        <w:r w:rsidR="00E72068">
          <w:t xml:space="preserve"> in the sample if </w:t>
        </w:r>
      </w:ins>
      <w:ins w:id="1086" w:author="VICENTE DIEGO ORTEGA DEL VECCHYO" w:date="2020-10-19T22:46:00Z">
        <w:r w:rsidR="00E72068">
          <w:t>the sample of chromosomes do not contain sites with that particular derived allele frequency.</w:t>
        </w:r>
      </w:ins>
      <w:del w:id="1087" w:author="VICENTE DIEGO ORTEGA DEL VECCHYO" w:date="2020-10-19T22:53:00Z">
        <w:r w:rsidR="00E50DBC" w:rsidRPr="00AC28E0" w:rsidDel="004B7D75">
          <w:delText xml:space="preserve"> </w:delText>
        </w:r>
      </w:del>
      <w:del w:id="1088" w:author="VICENTE DIEGO ORTEGA DEL VECCHYO" w:date="2020-10-19T22:47:00Z">
        <w:r w:rsidR="00E50DBC" w:rsidRPr="00AC28E0" w:rsidDel="004B31BF">
          <w:delText>The first corresponds to the number of variants with 1 derived alleles observed, the second element shows the number of variants with 2 derived allele</w:delText>
        </w:r>
        <w:r w:rsidR="00E50DBC" w:rsidDel="004B31BF">
          <w:delText xml:space="preserve"> observed, etc. The last column will contain the number of variants with n-1 derived alleles observed. </w:delText>
        </w:r>
      </w:del>
    </w:p>
    <w:p w14:paraId="4BE55484" w14:textId="280DA293" w:rsidR="00196413" w:rsidRDefault="00196413" w:rsidP="000D4886">
      <w:pPr>
        <w:ind w:left="360"/>
        <w:jc w:val="both"/>
        <w:rPr>
          <w:ins w:id="1089" w:author="VICENTE DIEGO ORTEGA DEL VECCHYO" w:date="2020-10-19T22:57:00Z"/>
        </w:rPr>
      </w:pPr>
      <w:ins w:id="1090" w:author="VICENTE DIEGO ORTEGA DEL VECCHYO" w:date="2020-10-19T22:54:00Z">
        <w:r>
          <w:t xml:space="preserve">To obtain the site frequency spectrum per generation in the whole </w:t>
        </w:r>
      </w:ins>
      <w:ins w:id="1091" w:author="VICENTE DIEGO ORTEGA DEL VECCHYO" w:date="2020-10-19T22:55:00Z">
        <w:r>
          <w:t>population</w:t>
        </w:r>
      </w:ins>
      <w:ins w:id="1092" w:author="VICENTE DIEGO ORTEGA DEL VECCHYO" w:date="2020-10-19T22:54:00Z">
        <w:r>
          <w:t xml:space="preserve"> we </w:t>
        </w:r>
        <w:r w:rsidRPr="00AC28E0">
          <w:t xml:space="preserve">count the number of </w:t>
        </w:r>
      </w:ins>
      <w:ins w:id="1093" w:author="VICENTE DIEGO ORTEGA DEL VECCHYO" w:date="2020-10-19T22:55:00Z">
        <w:r w:rsidR="002D150A">
          <w:t xml:space="preserve">sites with a particular </w:t>
        </w:r>
      </w:ins>
      <w:ins w:id="1094" w:author="VICENTE DIEGO ORTEGA DEL VECCHYO" w:date="2020-10-19T22:54:00Z">
        <w:r w:rsidRPr="00AC28E0">
          <w:t>derived allele</w:t>
        </w:r>
      </w:ins>
      <w:ins w:id="1095" w:author="VICENTE DIEGO ORTEGA DEL VECCHYO" w:date="2020-10-19T22:55:00Z">
        <w:r w:rsidR="002D150A">
          <w:t xml:space="preserve"> frequenc</w:t>
        </w:r>
      </w:ins>
      <w:ins w:id="1096" w:author="VICENTE DIEGO ORTEGA DEL VECCHYO" w:date="2020-10-19T22:56:00Z">
        <w:r w:rsidR="002D150A">
          <w:t>y in the whole population</w:t>
        </w:r>
      </w:ins>
      <w:ins w:id="1097" w:author="VICENTE DIEGO ORTEGA DEL VECCHYO" w:date="2020-10-19T22:54:00Z">
        <w:r w:rsidRPr="00AC28E0">
          <w:t xml:space="preserve">. </w:t>
        </w:r>
        <w:r>
          <w:t>We also count the number of sites with fixed derived or ancestral alleles</w:t>
        </w:r>
      </w:ins>
      <w:ins w:id="1098" w:author="VICENTE DIEGO ORTEGA DEL VECCHYO" w:date="2020-10-19T22:56:00Z">
        <w:r w:rsidR="00926D10">
          <w:t xml:space="preserve"> in the whole population</w:t>
        </w:r>
      </w:ins>
      <w:ins w:id="1099" w:author="VICENTE DIEGO ORTEGA DEL VECCHYO" w:date="2020-10-19T22:54:00Z">
        <w:r>
          <w:t>. T</w:t>
        </w:r>
        <w:r w:rsidRPr="00AC28E0">
          <w:t>he output file</w:t>
        </w:r>
        <w:r>
          <w:t xml:space="preserve"> will contain a set of elements listed in </w:t>
        </w:r>
        <w:r>
          <w:lastRenderedPageBreak/>
          <w:t xml:space="preserve">consecutive columns. In each column there will be two listed numbers per element that are separated by a ‘/’ sign. The element shown at the left side of the ‘/’ sign has the derived allele frequency (number of derived alleles per site). The element shown at the right side of the ‘/’ sign has the count of the number of sites with the derived allele frequency specified at the left side of the ‘/’ sign. We do not print sites with a particular derived allele frequency </w:t>
        </w:r>
      </w:ins>
      <w:ins w:id="1100" w:author="VICENTE DIEGO ORTEGA DEL VECCHYO" w:date="2020-10-19T23:15:00Z">
        <w:r w:rsidR="00EF3FEF">
          <w:t xml:space="preserve">if </w:t>
        </w:r>
        <w:r w:rsidR="0085430C">
          <w:t xml:space="preserve">the whole population </w:t>
        </w:r>
      </w:ins>
      <w:ins w:id="1101" w:author="VICENTE DIEGO ORTEGA DEL VECCHYO" w:date="2020-10-19T22:54:00Z">
        <w:r>
          <w:t>do not contain sites with that particular derived allele frequency.</w:t>
        </w:r>
      </w:ins>
    </w:p>
    <w:p w14:paraId="22A95BF6" w14:textId="4052E898" w:rsidR="00A2602A" w:rsidRPr="00555B81" w:rsidDel="00E73EF6" w:rsidRDefault="00A2602A">
      <w:pPr>
        <w:ind w:left="360"/>
        <w:jc w:val="both"/>
        <w:rPr>
          <w:del w:id="1102" w:author="VICENTE DIEGO ORTEGA DEL VECCHYO" w:date="2020-10-19T23:00:00Z"/>
          <w:rFonts w:ascii="Calibri" w:hAnsi="Calibri" w:cs="Calibri"/>
          <w:rPrChange w:id="1103" w:author="VICENTE DIEGO ORTEGA DEL VECCHYO" w:date="2020-10-19T23:08:00Z">
            <w:rPr>
              <w:del w:id="1104" w:author="VICENTE DIEGO ORTEGA DEL VECCHYO" w:date="2020-10-19T23:00:00Z"/>
            </w:rPr>
          </w:rPrChange>
        </w:rPr>
        <w:pPrChange w:id="1105" w:author="VICENTE DIEGO ORTEGA DEL VECCHYO" w:date="2020-10-19T19:27:00Z">
          <w:pPr>
            <w:ind w:left="360"/>
          </w:pPr>
        </w:pPrChange>
      </w:pPr>
    </w:p>
    <w:p w14:paraId="35DE65CF" w14:textId="3A7AA624" w:rsidR="009B07F8" w:rsidRPr="00555B81" w:rsidRDefault="009B07F8">
      <w:pPr>
        <w:ind w:left="360"/>
        <w:jc w:val="both"/>
        <w:rPr>
          <w:rFonts w:ascii="Calibri" w:hAnsi="Calibri" w:cs="Calibri"/>
          <w:rPrChange w:id="1106" w:author="VICENTE DIEGO ORTEGA DEL VECCHYO" w:date="2020-10-19T23:08:00Z">
            <w:rPr/>
          </w:rPrChange>
        </w:rPr>
        <w:pPrChange w:id="1107" w:author="VICENTE DIEGO ORTEGA DEL VECCHYO" w:date="2020-10-19T19:27:00Z">
          <w:pPr>
            <w:ind w:left="360"/>
          </w:pPr>
        </w:pPrChange>
      </w:pPr>
      <w:r w:rsidRPr="00555B81">
        <w:rPr>
          <w:rFonts w:ascii="Calibri" w:hAnsi="Calibri" w:cs="Calibri"/>
          <w:rPrChange w:id="1108" w:author="VICENTE DIEGO ORTEGA DEL VECCHYO" w:date="2020-10-19T23:08:00Z">
            <w:rPr/>
          </w:rPrChange>
        </w:rPr>
        <w:t>The</w:t>
      </w:r>
      <w:ins w:id="1109" w:author="VICENTE DIEGO ORTEGA DEL VECCHYO" w:date="2020-10-19T23:00:00Z">
        <w:r w:rsidR="00E73EF6" w:rsidRPr="00555B81">
          <w:rPr>
            <w:rFonts w:ascii="Calibri" w:hAnsi="Calibri" w:cs="Calibri"/>
            <w:rPrChange w:id="1110" w:author="VICENTE DIEGO ORTEGA DEL VECCHYO" w:date="2020-10-19T23:08:00Z">
              <w:rPr/>
            </w:rPrChange>
          </w:rPr>
          <w:t>re are three possible</w:t>
        </w:r>
      </w:ins>
      <w:r w:rsidRPr="00555B81">
        <w:rPr>
          <w:rFonts w:ascii="Calibri" w:hAnsi="Calibri" w:cs="Calibri"/>
          <w:rPrChange w:id="1111" w:author="VICENTE DIEGO ORTEGA DEL VECCHYO" w:date="2020-10-19T23:08:00Z">
            <w:rPr/>
          </w:rPrChange>
        </w:rPr>
        <w:t xml:space="preserve"> argument</w:t>
      </w:r>
      <w:ins w:id="1112" w:author="VICENTE DIEGO ORTEGA DEL VECCHYO" w:date="2020-10-19T23:00:00Z">
        <w:r w:rsidR="00E73EF6" w:rsidRPr="00555B81">
          <w:rPr>
            <w:rFonts w:ascii="Calibri" w:hAnsi="Calibri" w:cs="Calibri"/>
            <w:rPrChange w:id="1113" w:author="VICENTE DIEGO ORTEGA DEL VECCHYO" w:date="2020-10-19T23:08:00Z">
              <w:rPr/>
            </w:rPrChange>
          </w:rPr>
          <w:t>s</w:t>
        </w:r>
      </w:ins>
      <w:r w:rsidRPr="00555B81">
        <w:rPr>
          <w:rFonts w:ascii="Calibri" w:hAnsi="Calibri" w:cs="Calibri"/>
          <w:rPrChange w:id="1114" w:author="VICENTE DIEGO ORTEGA DEL VECCHYO" w:date="2020-10-19T23:08:00Z">
            <w:rPr/>
          </w:rPrChange>
        </w:rPr>
        <w:t xml:space="preserve"> </w:t>
      </w:r>
      <w:ins w:id="1115" w:author="VICENTE DIEGO ORTEGA DEL VECCHYO" w:date="2020-10-19T23:00:00Z">
        <w:r w:rsidR="00E73EF6" w:rsidRPr="00555B81">
          <w:rPr>
            <w:rFonts w:ascii="Calibri" w:hAnsi="Calibri" w:cs="Calibri"/>
            <w:rPrChange w:id="1116" w:author="VICENTE DIEGO ORTEGA DEL VECCHYO" w:date="2020-10-19T23:08:00Z">
              <w:rPr/>
            </w:rPrChange>
          </w:rPr>
          <w:t>for</w:t>
        </w:r>
      </w:ins>
      <w:del w:id="1117" w:author="VICENTE DIEGO ORTEGA DEL VECCHYO" w:date="2020-10-19T23:00:00Z">
        <w:r w:rsidRPr="00555B81" w:rsidDel="00E73EF6">
          <w:rPr>
            <w:rFonts w:ascii="Calibri" w:hAnsi="Calibri" w:cs="Calibri"/>
            <w:rPrChange w:id="1118" w:author="VICENTE DIEGO ORTEGA DEL VECCHYO" w:date="2020-10-19T23:08:00Z">
              <w:rPr/>
            </w:rPrChange>
          </w:rPr>
          <w:delText>to</w:delText>
        </w:r>
      </w:del>
      <w:r w:rsidRPr="00555B81">
        <w:rPr>
          <w:rFonts w:ascii="Calibri" w:hAnsi="Calibri" w:cs="Calibri"/>
          <w:rPrChange w:id="1119" w:author="VICENTE DIEGO ORTEGA DEL VECCHYO" w:date="2020-10-19T23:08:00Z">
            <w:rPr/>
          </w:rPrChange>
        </w:rPr>
        <w:t xml:space="preserve"> PrintSFS: </w:t>
      </w:r>
      <w:ins w:id="1120" w:author="VICENTE DIEGO ORTEGA DEL VECCHYO" w:date="2020-10-19T23:00:00Z">
        <w:r w:rsidR="00557C5F" w:rsidRPr="00555B81">
          <w:rPr>
            <w:rFonts w:ascii="Calibri" w:hAnsi="Calibri" w:cs="Calibri"/>
            <w:rPrChange w:id="1121" w:author="VICENTE DIEGO ORTEGA DEL VECCHYO" w:date="2020-10-19T23:08:00Z">
              <w:rPr/>
            </w:rPrChange>
          </w:rPr>
          <w:t xml:space="preserve">which are </w:t>
        </w:r>
      </w:ins>
      <w:del w:id="1122" w:author="VICENTE DIEGO ORTEGA DEL VECCHYO" w:date="2020-10-19T23:00:00Z">
        <w:r w:rsidRPr="00555B81" w:rsidDel="00557C5F">
          <w:rPr>
            <w:rFonts w:ascii="Calibri" w:hAnsi="Calibri" w:cs="Calibri"/>
            <w:rPrChange w:id="1123" w:author="VICENTE DIEGO ORTEGA DEL VECCHYO" w:date="2020-10-19T23:08:00Z">
              <w:rPr/>
            </w:rPrChange>
          </w:rPr>
          <w:delText xml:space="preserve">must be </w:delText>
        </w:r>
      </w:del>
      <w:r w:rsidRPr="00555B81">
        <w:rPr>
          <w:rFonts w:ascii="Calibri" w:hAnsi="Calibri" w:cs="Calibri"/>
          <w:rPrChange w:id="1124" w:author="VICENTE DIEGO ORTEGA DEL VECCHYO" w:date="2020-10-19T23:08:00Z">
            <w:rPr/>
          </w:rPrChange>
        </w:rPr>
        <w:t>an integer number equal to 0</w:t>
      </w:r>
      <w:ins w:id="1125" w:author="VICENTE DIEGO ORTEGA DEL VECCHYO" w:date="2020-10-19T23:00:00Z">
        <w:r w:rsidR="009A240A" w:rsidRPr="00555B81">
          <w:rPr>
            <w:rFonts w:ascii="Calibri" w:hAnsi="Calibri" w:cs="Calibri"/>
            <w:rPrChange w:id="1126" w:author="VICENTE DIEGO ORTEGA DEL VECCHYO" w:date="2020-10-19T23:08:00Z">
              <w:rPr/>
            </w:rPrChange>
          </w:rPr>
          <w:t>,</w:t>
        </w:r>
      </w:ins>
      <w:del w:id="1127" w:author="VICENTE DIEGO ORTEGA DEL VECCHYO" w:date="2020-10-19T23:00:00Z">
        <w:r w:rsidRPr="00555B81" w:rsidDel="009A240A">
          <w:rPr>
            <w:rFonts w:ascii="Calibri" w:hAnsi="Calibri" w:cs="Calibri"/>
            <w:rPrChange w:id="1128" w:author="VICENTE DIEGO ORTEGA DEL VECCHYO" w:date="2020-10-19T23:08:00Z">
              <w:rPr/>
            </w:rPrChange>
          </w:rPr>
          <w:delText xml:space="preserve"> or</w:delText>
        </w:r>
      </w:del>
      <w:r w:rsidRPr="00555B81">
        <w:rPr>
          <w:rFonts w:ascii="Calibri" w:hAnsi="Calibri" w:cs="Calibri"/>
          <w:rPrChange w:id="1129" w:author="VICENTE DIEGO ORTEGA DEL VECCHYO" w:date="2020-10-19T23:08:00Z">
            <w:rPr/>
          </w:rPrChange>
        </w:rPr>
        <w:t xml:space="preserve"> 1</w:t>
      </w:r>
      <w:ins w:id="1130" w:author="VICENTE DIEGO ORTEGA DEL VECCHYO" w:date="2020-10-19T23:00:00Z">
        <w:r w:rsidR="009A240A" w:rsidRPr="00555B81">
          <w:rPr>
            <w:rFonts w:ascii="Calibri" w:hAnsi="Calibri" w:cs="Calibri"/>
            <w:rPrChange w:id="1131" w:author="VICENTE DIEGO ORTEGA DEL VECCHYO" w:date="2020-10-19T23:08:00Z">
              <w:rPr/>
            </w:rPrChange>
          </w:rPr>
          <w:t xml:space="preserve"> </w:t>
        </w:r>
        <w:r w:rsidR="00853A48" w:rsidRPr="00555B81">
          <w:rPr>
            <w:rFonts w:ascii="Calibri" w:hAnsi="Calibri" w:cs="Calibri"/>
            <w:rPrChange w:id="1132" w:author="VICENTE DIEGO ORTEGA DEL VECCHYO" w:date="2020-10-19T23:08:00Z">
              <w:rPr/>
            </w:rPrChange>
          </w:rPr>
          <w:t>and</w:t>
        </w:r>
        <w:r w:rsidR="009A240A" w:rsidRPr="00555B81">
          <w:rPr>
            <w:rFonts w:ascii="Calibri" w:hAnsi="Calibri" w:cs="Calibri"/>
            <w:rPrChange w:id="1133" w:author="VICENTE DIEGO ORTEGA DEL VECCHYO" w:date="2020-10-19T23:08:00Z">
              <w:rPr/>
            </w:rPrChange>
          </w:rPr>
          <w:t xml:space="preserve"> 2</w:t>
        </w:r>
      </w:ins>
      <w:r w:rsidRPr="00555B81">
        <w:rPr>
          <w:rFonts w:ascii="Calibri" w:hAnsi="Calibri" w:cs="Calibri"/>
          <w:rPrChange w:id="1134" w:author="VICENTE DIEGO ORTEGA DEL VECCHYO" w:date="2020-10-19T23:08:00Z">
            <w:rPr/>
          </w:rPrChange>
        </w:rPr>
        <w:t xml:space="preserve">. [Default value = 0]. PrintSFS: </w:t>
      </w:r>
      <w:ins w:id="1135" w:author="VICENTE DIEGO ORTEGA DEL VECCHYO" w:date="2020-10-19T23:00:00Z">
        <w:r w:rsidR="00C1700D" w:rsidRPr="00555B81">
          <w:rPr>
            <w:rFonts w:ascii="Calibri" w:hAnsi="Calibri" w:cs="Calibri"/>
            <w:rPrChange w:id="1136" w:author="VICENTE DIEGO ORTEGA DEL VECCHYO" w:date="2020-10-19T23:08:00Z">
              <w:rPr/>
            </w:rPrChange>
          </w:rPr>
          <w:t>0</w:t>
        </w:r>
      </w:ins>
      <w:del w:id="1137" w:author="VICENTE DIEGO ORTEGA DEL VECCHYO" w:date="2020-10-19T23:00:00Z">
        <w:r w:rsidRPr="00555B81" w:rsidDel="00C1700D">
          <w:rPr>
            <w:rFonts w:ascii="Calibri" w:hAnsi="Calibri" w:cs="Calibri"/>
            <w:rPrChange w:id="1138" w:author="VICENTE DIEGO ORTEGA DEL VECCHYO" w:date="2020-10-19T23:08:00Z">
              <w:rPr/>
            </w:rPrChange>
          </w:rPr>
          <w:delText>1</w:delText>
        </w:r>
      </w:del>
      <w:r w:rsidRPr="00555B81">
        <w:rPr>
          <w:rFonts w:ascii="Calibri" w:hAnsi="Calibri" w:cs="Calibri"/>
          <w:rPrChange w:id="1139" w:author="VICENTE DIEGO ORTEGA DEL VECCHYO" w:date="2020-10-19T23:08:00Z">
            <w:rPr/>
          </w:rPrChange>
        </w:rPr>
        <w:t xml:space="preserve"> </w:t>
      </w:r>
      <w:ins w:id="1140" w:author="VICENTE DIEGO ORTEGA DEL VECCHYO" w:date="2020-10-19T23:00:00Z">
        <w:r w:rsidR="00C1700D" w:rsidRPr="00555B81">
          <w:rPr>
            <w:rFonts w:ascii="Calibri" w:hAnsi="Calibri" w:cs="Calibri"/>
            <w:rPrChange w:id="1141" w:author="VICENTE DIEGO ORTEGA DEL VECCHYO" w:date="2020-10-19T23:08:00Z">
              <w:rPr/>
            </w:rPrChange>
          </w:rPr>
          <w:t>does not print any site freque</w:t>
        </w:r>
      </w:ins>
      <w:ins w:id="1142" w:author="VICENTE DIEGO ORTEGA DEL VECCHYO" w:date="2020-10-19T23:01:00Z">
        <w:r w:rsidR="00C1700D" w:rsidRPr="00555B81">
          <w:rPr>
            <w:rFonts w:ascii="Calibri" w:hAnsi="Calibri" w:cs="Calibri"/>
            <w:rPrChange w:id="1143" w:author="VICENTE DIEGO ORTEGA DEL VECCHYO" w:date="2020-10-19T23:08:00Z">
              <w:rPr/>
            </w:rPrChange>
          </w:rPr>
          <w:t xml:space="preserve">ncy spectrum. PrintSFS: 1 </w:t>
        </w:r>
        <w:r w:rsidR="00AF21A5" w:rsidRPr="00555B81">
          <w:rPr>
            <w:rFonts w:ascii="Calibri" w:hAnsi="Calibri" w:cs="Calibri"/>
            <w:rPrChange w:id="1144" w:author="VICENTE DIEGO ORTEGA DEL VECCHYO" w:date="2020-10-19T23:08:00Z">
              <w:rPr/>
            </w:rPrChange>
          </w:rPr>
          <w:t>print</w:t>
        </w:r>
        <w:r w:rsidR="006C5920" w:rsidRPr="00555B81">
          <w:rPr>
            <w:rFonts w:ascii="Calibri" w:hAnsi="Calibri" w:cs="Calibri"/>
            <w:rPrChange w:id="1145" w:author="VICENTE DIEGO ORTEGA DEL VECCHYO" w:date="2020-10-19T23:08:00Z">
              <w:rPr/>
            </w:rPrChange>
          </w:rPr>
          <w:t>s</w:t>
        </w:r>
        <w:r w:rsidR="00AF21A5" w:rsidRPr="00555B81">
          <w:rPr>
            <w:rFonts w:ascii="Calibri" w:hAnsi="Calibri" w:cs="Calibri"/>
            <w:rPrChange w:id="1146" w:author="VICENTE DIEGO ORTEGA DEL VECCHYO" w:date="2020-10-19T23:08:00Z">
              <w:rPr/>
            </w:rPrChange>
          </w:rPr>
          <w:t xml:space="preserve"> the present-day </w:t>
        </w:r>
        <w:r w:rsidR="00C1700D" w:rsidRPr="00555B81">
          <w:rPr>
            <w:rFonts w:ascii="Calibri" w:hAnsi="Calibri" w:cs="Calibri"/>
            <w:rPrChange w:id="1147" w:author="VICENTE DIEGO ORTEGA DEL VECCHYO" w:date="2020-10-19T23:08:00Z">
              <w:rPr/>
            </w:rPrChange>
          </w:rPr>
          <w:t>site frequency spectrum.</w:t>
        </w:r>
        <w:r w:rsidR="009B5233" w:rsidRPr="00555B81">
          <w:rPr>
            <w:rFonts w:ascii="Calibri" w:hAnsi="Calibri" w:cs="Calibri"/>
            <w:rPrChange w:id="1148" w:author="VICENTE DIEGO ORTEGA DEL VECCHYO" w:date="2020-10-19T23:08:00Z">
              <w:rPr/>
            </w:rPrChange>
          </w:rPr>
          <w:t xml:space="preserve"> PrintSFS: 2 prints the site frequency spectrum</w:t>
        </w:r>
        <w:r w:rsidR="00294634" w:rsidRPr="00555B81">
          <w:rPr>
            <w:rFonts w:ascii="Calibri" w:hAnsi="Calibri" w:cs="Calibri"/>
            <w:rPrChange w:id="1149" w:author="VICENTE DIEGO ORTEGA DEL VECCHYO" w:date="2020-10-19T23:08:00Z">
              <w:rPr/>
            </w:rPrChange>
          </w:rPr>
          <w:t xml:space="preserve"> across all generation</w:t>
        </w:r>
        <w:r w:rsidR="00C75ED6" w:rsidRPr="00555B81">
          <w:rPr>
            <w:rFonts w:ascii="Calibri" w:hAnsi="Calibri" w:cs="Calibri"/>
            <w:rPrChange w:id="1150" w:author="VICENTE DIEGO ORTEGA DEL VECCHYO" w:date="2020-10-19T23:08:00Z">
              <w:rPr/>
            </w:rPrChange>
          </w:rPr>
          <w:t>s</w:t>
        </w:r>
      </w:ins>
      <w:ins w:id="1151" w:author="VICENTE DIEGO ORTEGA DEL VECCHYO" w:date="2020-10-19T23:02:00Z">
        <w:r w:rsidR="00EF6EBC" w:rsidRPr="00555B81">
          <w:rPr>
            <w:rFonts w:ascii="Calibri" w:hAnsi="Calibri" w:cs="Calibri"/>
            <w:rPrChange w:id="1152" w:author="VICENTE DIEGO ORTEGA DEL VECCHYO" w:date="2020-10-19T23:08:00Z">
              <w:rPr/>
            </w:rPrChange>
          </w:rPr>
          <w:t xml:space="preserve"> from the past to the present. </w:t>
        </w:r>
        <w:r w:rsidR="004E72FD" w:rsidRPr="00555B81">
          <w:rPr>
            <w:rFonts w:ascii="Calibri" w:hAnsi="Calibri" w:cs="Calibri"/>
            <w:rPrChange w:id="1153" w:author="VICENTE DIEGO ORTEGA DEL VECCHYO" w:date="2020-10-19T23:08:00Z">
              <w:rPr/>
            </w:rPrChange>
          </w:rPr>
          <w:t>The data for the most ancient first generation appears at the top of the file while the data for the present-day generation appears at the bottom of the file.</w:t>
        </w:r>
      </w:ins>
      <w:ins w:id="1154" w:author="VICENTE DIEGO ORTEGA DEL VECCHYO" w:date="2020-10-20T01:40:00Z">
        <w:r w:rsidR="00FF03B8">
          <w:rPr>
            <w:rFonts w:ascii="Calibri" w:hAnsi="Calibri" w:cs="Calibri"/>
          </w:rPr>
          <w:t xml:space="preserve"> </w:t>
        </w:r>
      </w:ins>
      <w:ins w:id="1155" w:author="VICENTE DIEGO ORTEGA DEL VECCHYO" w:date="2020-10-20T01:41:00Z">
        <w:r w:rsidR="00737282">
          <w:rPr>
            <w:rFonts w:ascii="Calibri" w:hAnsi="Calibri" w:cs="Calibri"/>
          </w:rPr>
          <w:t>U</w:t>
        </w:r>
      </w:ins>
      <w:ins w:id="1156" w:author="VICENTE DIEGO ORTEGA DEL VECCHYO" w:date="2020-10-20T01:40:00Z">
        <w:r w:rsidR="00FF03B8">
          <w:rPr>
            <w:rFonts w:ascii="Calibri" w:hAnsi="Calibri" w:cs="Calibri"/>
          </w:rPr>
          <w:t>sing ‘</w:t>
        </w:r>
        <w:r w:rsidR="00FF03B8" w:rsidRPr="005E33A9">
          <w:rPr>
            <w:rFonts w:ascii="Calibri" w:hAnsi="Calibri" w:cs="Calibri"/>
          </w:rPr>
          <w:t>PrintSFS: 2</w:t>
        </w:r>
        <w:r w:rsidR="00FF03B8">
          <w:rPr>
            <w:rFonts w:ascii="Calibri" w:hAnsi="Calibri" w:cs="Calibri"/>
          </w:rPr>
          <w:t>’ can dramatically inc</w:t>
        </w:r>
      </w:ins>
      <w:ins w:id="1157" w:author="VICENTE DIEGO ORTEGA DEL VECCHYO" w:date="2020-10-20T01:41:00Z">
        <w:r w:rsidR="00FF03B8">
          <w:rPr>
            <w:rFonts w:ascii="Calibri" w:hAnsi="Calibri" w:cs="Calibri"/>
          </w:rPr>
          <w:t>rease the running time of the simulations</w:t>
        </w:r>
        <w:r w:rsidR="00737282">
          <w:rPr>
            <w:rFonts w:ascii="Calibri" w:hAnsi="Calibri" w:cs="Calibri"/>
          </w:rPr>
          <w:t>.</w:t>
        </w:r>
      </w:ins>
      <w:del w:id="1158" w:author="VICENTE DIEGO ORTEGA DEL VECCHYO" w:date="2020-10-19T23:00:00Z">
        <w:r w:rsidRPr="00555B81" w:rsidDel="00C1700D">
          <w:rPr>
            <w:rFonts w:ascii="Calibri" w:hAnsi="Calibri" w:cs="Calibri"/>
            <w:rPrChange w:id="1159" w:author="VICENTE DIEGO ORTEGA DEL VECCHYO" w:date="2020-10-19T23:08:00Z">
              <w:rPr/>
            </w:rPrChange>
          </w:rPr>
          <w:delText>will invoke this option.</w:delText>
        </w:r>
      </w:del>
    </w:p>
    <w:p w14:paraId="7B705165" w14:textId="5166D375" w:rsidR="00F43CE8" w:rsidRPr="00555B81" w:rsidRDefault="00F43CE8">
      <w:pPr>
        <w:ind w:left="360"/>
        <w:jc w:val="both"/>
        <w:rPr>
          <w:rFonts w:ascii="Calibri" w:hAnsi="Calibri" w:cs="Calibri"/>
          <w:rPrChange w:id="1160" w:author="VICENTE DIEGO ORTEGA DEL VECCHYO" w:date="2020-10-19T23:08:00Z">
            <w:rPr/>
          </w:rPrChange>
        </w:rPr>
        <w:pPrChange w:id="1161" w:author="VICENTE DIEGO ORTEGA DEL VECCHYO" w:date="2020-10-19T19:27:00Z">
          <w:pPr>
            <w:ind w:left="360"/>
          </w:pPr>
        </w:pPrChange>
      </w:pPr>
      <w:r w:rsidRPr="00555B81">
        <w:rPr>
          <w:rFonts w:ascii="Calibri" w:hAnsi="Calibri" w:cs="Calibri"/>
          <w:rPrChange w:id="1162" w:author="VICENTE DIEGO ORTEGA DEL VECCHYO" w:date="2020-10-19T23:08:00Z">
            <w:rPr/>
          </w:rPrChange>
        </w:rPr>
        <w:t>Outfile suffix: .sfs_out.txt</w:t>
      </w:r>
      <w:ins w:id="1163" w:author="VICENTE DIEGO ORTEGA DEL VECCHYO" w:date="2020-10-19T23:02:00Z">
        <w:r w:rsidR="00B011B6" w:rsidRPr="00555B81">
          <w:rPr>
            <w:rFonts w:ascii="Calibri" w:hAnsi="Calibri" w:cs="Calibri"/>
            <w:rPrChange w:id="1164" w:author="VICENTE DIEGO ORTEGA DEL VECCHYO" w:date="2020-10-19T23:08:00Z">
              <w:rPr/>
            </w:rPrChange>
          </w:rPr>
          <w:t xml:space="preserve"> prints the site frequency spectrum </w:t>
        </w:r>
      </w:ins>
      <w:ins w:id="1165" w:author="VICENTE DIEGO ORTEGA DEL VECCHYO" w:date="2020-10-19T23:03:00Z">
        <w:r w:rsidR="00B011B6" w:rsidRPr="00555B81">
          <w:rPr>
            <w:rFonts w:ascii="Calibri" w:hAnsi="Calibri" w:cs="Calibri"/>
            <w:rPrChange w:id="1166" w:author="VICENTE DIEGO ORTEGA DEL VECCHYO" w:date="2020-10-19T23:08:00Z">
              <w:rPr/>
            </w:rPrChange>
          </w:rPr>
          <w:t xml:space="preserve">in a sample of chromosomes while </w:t>
        </w:r>
        <w:r w:rsidR="00901593" w:rsidRPr="00555B81">
          <w:rPr>
            <w:rFonts w:ascii="Calibri" w:hAnsi="Calibri" w:cs="Calibri"/>
            <w:color w:val="000000"/>
            <w:rPrChange w:id="1167" w:author="VICENTE DIEGO ORTEGA DEL VECCHYO" w:date="2020-10-19T23:08:00Z">
              <w:rPr>
                <w:rFonts w:ascii="Monaco" w:hAnsi="Monaco" w:cs="Monaco"/>
                <w:color w:val="000000"/>
                <w:sz w:val="20"/>
                <w:szCs w:val="20"/>
              </w:rPr>
            </w:rPrChange>
          </w:rPr>
          <w:t>.popsfs_out.txt prints</w:t>
        </w:r>
        <w:r w:rsidR="00C320F9" w:rsidRPr="00555B81">
          <w:rPr>
            <w:rFonts w:ascii="Calibri" w:hAnsi="Calibri" w:cs="Calibri"/>
            <w:color w:val="000000"/>
          </w:rPr>
          <w:t xml:space="preserve"> the </w:t>
        </w:r>
        <w:r w:rsidR="00C320F9" w:rsidRPr="00555B81">
          <w:rPr>
            <w:rFonts w:ascii="Calibri" w:hAnsi="Calibri" w:cs="Calibri"/>
            <w:rPrChange w:id="1168" w:author="VICENTE DIEGO ORTEGA DEL VECCHYO" w:date="2020-10-19T23:08:00Z">
              <w:rPr/>
            </w:rPrChange>
          </w:rPr>
          <w:t>site frequency spectrum</w:t>
        </w:r>
        <w:r w:rsidR="00017F6E" w:rsidRPr="00555B81">
          <w:rPr>
            <w:rFonts w:ascii="Calibri" w:hAnsi="Calibri" w:cs="Calibri"/>
            <w:rPrChange w:id="1169" w:author="VICENTE DIEGO ORTEGA DEL VECCHYO" w:date="2020-10-19T23:08:00Z">
              <w:rPr/>
            </w:rPrChange>
          </w:rPr>
          <w:t xml:space="preserve"> in the whole population</w:t>
        </w:r>
      </w:ins>
      <w:ins w:id="1170" w:author="VICENTE DIEGO ORTEGA DEL VECCHYO" w:date="2020-10-19T23:07:00Z">
        <w:r w:rsidR="00BA7B7A" w:rsidRPr="00555B81">
          <w:rPr>
            <w:rFonts w:ascii="Calibri" w:hAnsi="Calibri" w:cs="Calibri"/>
            <w:rPrChange w:id="1171" w:author="VICENTE DIEGO ORTEGA DEL VECCHYO" w:date="2020-10-19T23:08:00Z">
              <w:rPr/>
            </w:rPrChange>
          </w:rPr>
          <w:t>.</w:t>
        </w:r>
      </w:ins>
    </w:p>
    <w:p w14:paraId="5A366D19" w14:textId="77777777" w:rsidR="00F43CE8" w:rsidRDefault="00F43CE8">
      <w:pPr>
        <w:ind w:left="360"/>
        <w:jc w:val="both"/>
        <w:pPrChange w:id="1172" w:author="VICENTE DIEGO ORTEGA DEL VECCHYO" w:date="2020-10-19T19:27:00Z">
          <w:pPr>
            <w:ind w:left="360"/>
          </w:pPr>
        </w:pPrChange>
      </w:pPr>
    </w:p>
    <w:p w14:paraId="43A67E6C" w14:textId="3C77C25B" w:rsidR="00E50DBC" w:rsidRDefault="00F43CE8">
      <w:pPr>
        <w:ind w:left="360"/>
        <w:jc w:val="both"/>
        <w:pPrChange w:id="1173" w:author="VICENTE DIEGO ORTEGA DEL VECCHYO" w:date="2020-10-19T19:27:00Z">
          <w:pPr>
            <w:ind w:left="360"/>
          </w:pPr>
        </w:pPrChange>
      </w:pPr>
      <w:r>
        <w:t>Example:</w:t>
      </w:r>
      <w:r w:rsidR="00E50DBC">
        <w:t xml:space="preserve"> </w:t>
      </w:r>
    </w:p>
    <w:p w14:paraId="654CDE6F" w14:textId="77777777" w:rsidR="00E50DBC" w:rsidRDefault="00E50DBC">
      <w:pPr>
        <w:pStyle w:val="Parameter"/>
        <w:ind w:left="360"/>
        <w:jc w:val="both"/>
        <w:pPrChange w:id="1174" w:author="VICENTE DIEGO ORTEGA DEL VECCHYO" w:date="2020-10-19T19:27:00Z">
          <w:pPr>
            <w:pStyle w:val="Parameter"/>
            <w:ind w:left="360"/>
          </w:pPr>
        </w:pPrChange>
      </w:pPr>
      <w:r>
        <w:t>PrintSFS: 1</w:t>
      </w:r>
    </w:p>
    <w:p w14:paraId="36E30C7C" w14:textId="77777777" w:rsidR="00F25370" w:rsidRDefault="00F25370">
      <w:pPr>
        <w:ind w:left="360"/>
        <w:jc w:val="both"/>
        <w:pPrChange w:id="1175" w:author="VICENTE DIEGO ORTEGA DEL VECCHYO" w:date="2020-10-19T19:27:00Z">
          <w:pPr>
            <w:ind w:left="360"/>
          </w:pPr>
        </w:pPrChange>
      </w:pPr>
    </w:p>
    <w:p w14:paraId="0739588B" w14:textId="5BCD2501" w:rsidR="00E50DBC" w:rsidRPr="00F43CE8" w:rsidRDefault="00E50DBC">
      <w:pPr>
        <w:ind w:left="360"/>
        <w:jc w:val="both"/>
        <w:rPr>
          <w:b/>
        </w:rPr>
        <w:pPrChange w:id="1176" w:author="VICENTE DIEGO ORTEGA DEL VECCHYO" w:date="2020-10-19T19:27:00Z">
          <w:pPr>
            <w:ind w:left="360"/>
          </w:pPr>
        </w:pPrChange>
      </w:pPr>
      <w:r w:rsidRPr="00F43CE8">
        <w:rPr>
          <w:b/>
        </w:rPr>
        <w:t>Pri</w:t>
      </w:r>
      <w:r w:rsidR="00E507FE" w:rsidRPr="00F43CE8">
        <w:rPr>
          <w:b/>
        </w:rPr>
        <w:t>ntSegSiteInfo: (Optional)</w:t>
      </w:r>
    </w:p>
    <w:p w14:paraId="03DF074E" w14:textId="2848F83F" w:rsidR="00F43CE8" w:rsidRDefault="00E50DBC">
      <w:pPr>
        <w:ind w:left="360"/>
        <w:jc w:val="both"/>
        <w:pPrChange w:id="1177" w:author="VICENTE DIEGO ORTEGA DEL VECCHYO" w:date="2020-10-19T19:27:00Z">
          <w:pPr>
            <w:ind w:left="360"/>
          </w:pPr>
        </w:pPrChange>
      </w:pPr>
      <w:r>
        <w:t>Prints out a file with information for every segregating mutation in the population. The information for each mutation is given in each row. Five elements will b</w:t>
      </w:r>
      <w:r w:rsidR="00F43CE8">
        <w:t>e shown for each mutation in five</w:t>
      </w:r>
      <w:r>
        <w:t xml:space="preserve"> consecutive columns: </w:t>
      </w:r>
    </w:p>
    <w:p w14:paraId="65FBE5F9" w14:textId="77777777" w:rsidR="00F43CE8" w:rsidRDefault="00F43CE8">
      <w:pPr>
        <w:ind w:left="360"/>
        <w:jc w:val="both"/>
        <w:pPrChange w:id="1178" w:author="VICENTE DIEGO ORTEGA DEL VECCHYO" w:date="2020-10-19T19:27:00Z">
          <w:pPr>
            <w:ind w:left="360"/>
          </w:pPr>
        </w:pPrChange>
      </w:pPr>
      <w:r>
        <w:t>A</w:t>
      </w:r>
      <w:r w:rsidR="00E50DBC">
        <w:t xml:space="preserve">) replicate number, </w:t>
      </w:r>
    </w:p>
    <w:p w14:paraId="1E7E5248" w14:textId="77777777" w:rsidR="00F43CE8" w:rsidRDefault="00F43CE8">
      <w:pPr>
        <w:ind w:left="360"/>
        <w:jc w:val="both"/>
        <w:pPrChange w:id="1179" w:author="VICENTE DIEGO ORTEGA DEL VECCHYO" w:date="2020-10-19T19:27:00Z">
          <w:pPr>
            <w:ind w:left="360"/>
          </w:pPr>
        </w:pPrChange>
      </w:pPr>
      <w:r>
        <w:t>B</w:t>
      </w:r>
      <w:r w:rsidR="00E50DBC">
        <w:t xml:space="preserve">) frequency of the allele, </w:t>
      </w:r>
    </w:p>
    <w:p w14:paraId="38A5C768" w14:textId="075FE21D" w:rsidR="00F43CE8" w:rsidRDefault="00F43CE8">
      <w:pPr>
        <w:ind w:left="360"/>
        <w:jc w:val="both"/>
        <w:pPrChange w:id="1180" w:author="VICENTE DIEGO ORTEGA DEL VECCHYO" w:date="2020-10-19T19:27:00Z">
          <w:pPr>
            <w:ind w:left="360"/>
          </w:pPr>
        </w:pPrChange>
      </w:pPr>
      <w:r>
        <w:t>C</w:t>
      </w:r>
      <w:r w:rsidR="00E50DBC">
        <w:t>) The selection coefficient</w:t>
      </w:r>
      <w:r w:rsidR="00C536F3">
        <w:t xml:space="preserve"> s</w:t>
      </w:r>
      <w:r w:rsidR="00E50DBC">
        <w:t xml:space="preserve">, </w:t>
      </w:r>
    </w:p>
    <w:p w14:paraId="15AD8535" w14:textId="7E8F1251" w:rsidR="00F43CE8" w:rsidRDefault="00F43CE8">
      <w:pPr>
        <w:ind w:left="360"/>
        <w:jc w:val="both"/>
        <w:pPrChange w:id="1181" w:author="VICENTE DIEGO ORTEGA DEL VECCHYO" w:date="2020-10-19T19:27:00Z">
          <w:pPr>
            <w:ind w:left="360"/>
          </w:pPr>
        </w:pPrChange>
      </w:pPr>
      <w:r>
        <w:t>D</w:t>
      </w:r>
      <w:r w:rsidR="00E50DBC">
        <w:t>) The generation in which the allele emerged</w:t>
      </w:r>
      <w:r w:rsidR="00E40087">
        <w:t xml:space="preserve"> </w:t>
      </w:r>
      <w:r w:rsidR="00E50DBC">
        <w:t xml:space="preserve">and </w:t>
      </w:r>
    </w:p>
    <w:p w14:paraId="469BC5A5" w14:textId="77777777" w:rsidR="00F43CE8" w:rsidRDefault="00F43CE8">
      <w:pPr>
        <w:ind w:left="360"/>
        <w:jc w:val="both"/>
        <w:pPrChange w:id="1182" w:author="VICENTE DIEGO ORTEGA DEL VECCHYO" w:date="2020-10-19T19:27:00Z">
          <w:pPr>
            <w:ind w:left="360"/>
          </w:pPr>
        </w:pPrChange>
      </w:pPr>
      <w:r>
        <w:t>E</w:t>
      </w:r>
      <w:r w:rsidR="00E50DBC">
        <w:t xml:space="preserve">) An unique ID number associated to that mutation. </w:t>
      </w:r>
    </w:p>
    <w:p w14:paraId="7FED2089" w14:textId="77777777" w:rsidR="00F43CE8" w:rsidRDefault="00F43CE8">
      <w:pPr>
        <w:ind w:left="360"/>
        <w:jc w:val="both"/>
        <w:pPrChange w:id="1183" w:author="VICENTE DIEGO ORTEGA DEL VECCHYO" w:date="2020-10-19T19:27:00Z">
          <w:pPr>
            <w:ind w:left="360"/>
          </w:pPr>
        </w:pPrChange>
      </w:pPr>
    </w:p>
    <w:p w14:paraId="2628124A" w14:textId="41DF4A87" w:rsidR="009B07F8" w:rsidRPr="0067184B" w:rsidRDefault="009B07F8">
      <w:pPr>
        <w:ind w:left="360"/>
        <w:jc w:val="both"/>
        <w:pPrChange w:id="1184" w:author="VICENTE DIEGO ORTEGA DEL VECCHYO" w:date="2020-10-19T19:27:00Z">
          <w:pPr>
            <w:ind w:left="360"/>
          </w:pPr>
        </w:pPrChange>
      </w:pPr>
      <w:r w:rsidRPr="0067184B">
        <w:t>The argument to PrintSegSiteInfo: must be an integer number equal to 0 or 1. [Default value = 0]. PrintSegSiteInfo: 1 will invoke this option.</w:t>
      </w:r>
    </w:p>
    <w:p w14:paraId="6ED86D7C" w14:textId="77777777" w:rsidR="00F43CE8" w:rsidRPr="0067184B" w:rsidRDefault="00F43CE8">
      <w:pPr>
        <w:ind w:left="360"/>
        <w:jc w:val="both"/>
        <w:pPrChange w:id="1185" w:author="VICENTE DIEGO ORTEGA DEL VECCHYO" w:date="2020-10-19T19:27:00Z">
          <w:pPr>
            <w:ind w:left="360"/>
          </w:pPr>
        </w:pPrChange>
      </w:pPr>
      <w:r w:rsidRPr="0067184B">
        <w:t>Outfile suffix: .full_out.txt</w:t>
      </w:r>
    </w:p>
    <w:p w14:paraId="5D10F6C9" w14:textId="77777777" w:rsidR="00F43CE8" w:rsidRDefault="00F43CE8">
      <w:pPr>
        <w:ind w:left="360"/>
        <w:jc w:val="both"/>
        <w:pPrChange w:id="1186" w:author="VICENTE DIEGO ORTEGA DEL VECCHYO" w:date="2020-10-19T19:27:00Z">
          <w:pPr>
            <w:ind w:left="360"/>
          </w:pPr>
        </w:pPrChange>
      </w:pPr>
    </w:p>
    <w:p w14:paraId="3E0678DB" w14:textId="17DF4651" w:rsidR="00E50DBC" w:rsidRDefault="00E50DBC">
      <w:pPr>
        <w:ind w:left="360"/>
        <w:jc w:val="both"/>
        <w:pPrChange w:id="1187" w:author="VICENTE DIEGO ORTEGA DEL VECCHYO" w:date="2020-10-19T19:27:00Z">
          <w:pPr>
            <w:ind w:left="360"/>
          </w:pPr>
        </w:pPrChange>
      </w:pPr>
      <w:r>
        <w:t>Example</w:t>
      </w:r>
      <w:r w:rsidR="00F43CE8">
        <w:t>:</w:t>
      </w:r>
    </w:p>
    <w:p w14:paraId="1957316B" w14:textId="77777777" w:rsidR="00E50DBC" w:rsidRDefault="00E50DBC">
      <w:pPr>
        <w:pStyle w:val="Parameter"/>
        <w:ind w:left="360"/>
        <w:jc w:val="both"/>
        <w:pPrChange w:id="1188" w:author="VICENTE DIEGO ORTEGA DEL VECCHYO" w:date="2020-10-19T19:27:00Z">
          <w:pPr>
            <w:pStyle w:val="Parameter"/>
            <w:ind w:left="360"/>
          </w:pPr>
        </w:pPrChange>
      </w:pPr>
      <w:r>
        <w:t>PrintSegSiteInfo: 1</w:t>
      </w:r>
    </w:p>
    <w:p w14:paraId="3CFD0BE4" w14:textId="77777777" w:rsidR="00BF7588" w:rsidRDefault="00BF7588">
      <w:pPr>
        <w:ind w:left="360"/>
        <w:jc w:val="both"/>
        <w:pPrChange w:id="1189" w:author="VICENTE DIEGO ORTEGA DEL VECCHYO" w:date="2020-10-19T19:27:00Z">
          <w:pPr>
            <w:ind w:left="360"/>
          </w:pPr>
        </w:pPrChange>
      </w:pPr>
    </w:p>
    <w:p w14:paraId="6463B7E8" w14:textId="0AE64372" w:rsidR="00251437" w:rsidRPr="00F43CE8" w:rsidRDefault="00251437">
      <w:pPr>
        <w:ind w:left="360"/>
        <w:jc w:val="both"/>
        <w:rPr>
          <w:b/>
        </w:rPr>
        <w:pPrChange w:id="1190" w:author="VICENTE DIEGO ORTEGA DEL VECCHYO" w:date="2020-10-19T19:27:00Z">
          <w:pPr>
            <w:ind w:left="360"/>
          </w:pPr>
        </w:pPrChange>
      </w:pPr>
      <w:r>
        <w:rPr>
          <w:b/>
        </w:rPr>
        <w:t>LastGenerationAFSamplingValue</w:t>
      </w:r>
      <w:r w:rsidRPr="00F43CE8">
        <w:rPr>
          <w:b/>
        </w:rPr>
        <w:t>: (Optional)</w:t>
      </w:r>
    </w:p>
    <w:p w14:paraId="60932316" w14:textId="7633480E" w:rsidR="00251437" w:rsidRDefault="00EA3E3C">
      <w:pPr>
        <w:ind w:left="360"/>
        <w:jc w:val="both"/>
        <w:pPrChange w:id="1191" w:author="VICENTE DIEGO ORTEGA DEL VECCHYO" w:date="2020-10-19T19:27:00Z">
          <w:pPr>
            <w:ind w:left="360"/>
          </w:pPr>
        </w:pPrChange>
      </w:pPr>
      <w:r>
        <w:t>If set equal to</w:t>
      </w:r>
      <w:r w:rsidR="00716FF8">
        <w:t xml:space="preserve"> 1</w:t>
      </w:r>
      <w:r>
        <w:t xml:space="preserve">, </w:t>
      </w:r>
      <w:r w:rsidR="009E5620">
        <w:t xml:space="preserve">the program will sample a number ‘n’ of alleles in the last generation of the simulation. </w:t>
      </w:r>
      <w:r w:rsidR="00604D06">
        <w:t>Then, if the option ‘</w:t>
      </w:r>
      <w:r w:rsidR="00604D06" w:rsidRPr="00F43CE8">
        <w:rPr>
          <w:b/>
        </w:rPr>
        <w:t>PrintSegSiteInfo</w:t>
      </w:r>
      <w:r w:rsidR="00604D06">
        <w:t>’</w:t>
      </w:r>
      <w:r w:rsidR="00BB59C1">
        <w:t xml:space="preserve"> is se</w:t>
      </w:r>
      <w:r w:rsidR="00FE2E3B">
        <w:t xml:space="preserve">t equal to 1, the output of the file created with that option will show </w:t>
      </w:r>
      <w:r w:rsidR="00251437">
        <w:t xml:space="preserve">information for every mutation </w:t>
      </w:r>
      <w:r w:rsidR="00E31670">
        <w:t>that is polymorphic in the sample of n alleles.</w:t>
      </w:r>
      <w:r w:rsidR="00147143">
        <w:t xml:space="preserve"> The output of </w:t>
      </w:r>
      <w:r w:rsidR="0042212D">
        <w:t xml:space="preserve">‘PrintSegSiteInfo’ will </w:t>
      </w:r>
      <w:r w:rsidR="004F7C3D">
        <w:t xml:space="preserve">also </w:t>
      </w:r>
      <w:r w:rsidR="0042212D">
        <w:t xml:space="preserve">show the frequency of the allele in the sample of ‘n’ alleles instead of the actual population </w:t>
      </w:r>
      <w:r w:rsidR="0042212D">
        <w:lastRenderedPageBreak/>
        <w:t xml:space="preserve">allele frequency. This is useful in case </w:t>
      </w:r>
      <w:r w:rsidR="006849BF">
        <w:t>you want to follow the frequency trajectory of alleles conditioning on a par</w:t>
      </w:r>
      <w:r w:rsidR="00CF5D31">
        <w:t>ticular sample allele frequency</w:t>
      </w:r>
      <w:r w:rsidR="003B33A2">
        <w:t xml:space="preserve"> using n alleles </w:t>
      </w:r>
      <w:r w:rsidR="00172563">
        <w:t>instead of the</w:t>
      </w:r>
      <w:r w:rsidR="006849BF">
        <w:t xml:space="preserve"> population allele frequency</w:t>
      </w:r>
      <w:r w:rsidR="007E32C5">
        <w:t>.</w:t>
      </w:r>
    </w:p>
    <w:p w14:paraId="4040644B" w14:textId="77777777" w:rsidR="006A0D1B" w:rsidRDefault="006A0D1B">
      <w:pPr>
        <w:ind w:left="360"/>
        <w:jc w:val="both"/>
        <w:pPrChange w:id="1192" w:author="VICENTE DIEGO ORTEGA DEL VECCHYO" w:date="2020-10-19T19:27:00Z">
          <w:pPr>
            <w:ind w:left="360"/>
          </w:pPr>
        </w:pPrChange>
      </w:pPr>
    </w:p>
    <w:p w14:paraId="4DE5A5A8" w14:textId="0DA98301" w:rsidR="004D261C" w:rsidRPr="0067184B" w:rsidRDefault="004D261C">
      <w:pPr>
        <w:ind w:left="360"/>
        <w:jc w:val="both"/>
        <w:pPrChange w:id="1193" w:author="VICENTE DIEGO ORTEGA DEL VECCHYO" w:date="2020-10-19T19:27:00Z">
          <w:pPr>
            <w:ind w:left="360"/>
          </w:pPr>
        </w:pPrChange>
      </w:pPr>
      <w:r w:rsidRPr="0067184B">
        <w:t>The argument to LastGenerationAFSamplingValue: must be an integer number equal to 0 or 1. [Default value = 0]. LastGenerationAFSamplingValue: 1 will invoke this option.</w:t>
      </w:r>
    </w:p>
    <w:p w14:paraId="08B47BF9" w14:textId="77777777" w:rsidR="006A0D1B" w:rsidRDefault="006A0D1B">
      <w:pPr>
        <w:ind w:left="360"/>
        <w:jc w:val="both"/>
        <w:pPrChange w:id="1194" w:author="VICENTE DIEGO ORTEGA DEL VECCHYO" w:date="2020-10-19T19:27:00Z">
          <w:pPr>
            <w:ind w:left="360"/>
          </w:pPr>
        </w:pPrChange>
      </w:pPr>
    </w:p>
    <w:p w14:paraId="76BB6A55" w14:textId="77777777" w:rsidR="00ED7C0E" w:rsidRDefault="00ED7C0E">
      <w:pPr>
        <w:ind w:left="360"/>
        <w:jc w:val="both"/>
        <w:pPrChange w:id="1195" w:author="VICENTE DIEGO ORTEGA DEL VECCHYO" w:date="2020-10-19T19:27:00Z">
          <w:pPr>
            <w:ind w:left="360"/>
          </w:pPr>
        </w:pPrChange>
      </w:pPr>
      <w:r>
        <w:t>Example:</w:t>
      </w:r>
    </w:p>
    <w:p w14:paraId="0EEB3319" w14:textId="42F1289C" w:rsidR="00ED7C0E" w:rsidRDefault="00ED7C0E">
      <w:pPr>
        <w:pStyle w:val="Parameter"/>
        <w:ind w:left="360"/>
        <w:jc w:val="both"/>
        <w:pPrChange w:id="1196" w:author="VICENTE DIEGO ORTEGA DEL VECCHYO" w:date="2020-10-19T19:27:00Z">
          <w:pPr>
            <w:pStyle w:val="Parameter"/>
            <w:ind w:left="360"/>
          </w:pPr>
        </w:pPrChange>
      </w:pPr>
      <w:r>
        <w:t>LastGenerationAFSamplingValue: 1</w:t>
      </w:r>
    </w:p>
    <w:p w14:paraId="39984421" w14:textId="77777777" w:rsidR="008578EF" w:rsidRDefault="008578EF">
      <w:pPr>
        <w:ind w:left="360"/>
        <w:jc w:val="both"/>
        <w:pPrChange w:id="1197" w:author="VICENTE DIEGO ORTEGA DEL VECCHYO" w:date="2020-10-19T19:27:00Z">
          <w:pPr>
            <w:ind w:left="360"/>
          </w:pPr>
        </w:pPrChange>
      </w:pPr>
    </w:p>
    <w:p w14:paraId="3F100BEE" w14:textId="4A6B8E0F" w:rsidR="00E50DBC" w:rsidRPr="00F43CE8" w:rsidRDefault="00E507FE">
      <w:pPr>
        <w:ind w:left="360"/>
        <w:jc w:val="both"/>
        <w:rPr>
          <w:b/>
        </w:rPr>
        <w:pPrChange w:id="1198" w:author="VICENTE DIEGO ORTEGA DEL VECCHYO" w:date="2020-10-19T19:27:00Z">
          <w:pPr>
            <w:ind w:left="360"/>
          </w:pPr>
        </w:pPrChange>
      </w:pPr>
      <w:r w:rsidRPr="00F43CE8">
        <w:rPr>
          <w:b/>
        </w:rPr>
        <w:t>PrintSampledGenotypes: (Optional)</w:t>
      </w:r>
    </w:p>
    <w:p w14:paraId="677C4768" w14:textId="3460678B" w:rsidR="002C56FE" w:rsidRPr="002347C5" w:rsidRDefault="00F43CE8">
      <w:pPr>
        <w:ind w:left="360"/>
        <w:jc w:val="both"/>
        <w:rPr>
          <w:rFonts w:ascii="Times" w:eastAsia="Times New Roman" w:hAnsi="Times" w:cs="Times New Roman"/>
          <w:sz w:val="20"/>
          <w:szCs w:val="20"/>
        </w:rPr>
        <w:pPrChange w:id="1199" w:author="VICENTE DIEGO ORTEGA DEL VECCHYO" w:date="2020-10-19T19:27:00Z">
          <w:pPr>
            <w:ind w:left="360"/>
          </w:pPr>
        </w:pPrChange>
      </w:pPr>
      <w:r>
        <w:t xml:space="preserve">This option was specifically designed for </w:t>
      </w:r>
      <w:r w:rsidR="002C56FE">
        <w:t xml:space="preserve">our research on </w:t>
      </w:r>
      <w:r w:rsidR="00F4353F">
        <w:t xml:space="preserve">patterns of deleterious variation </w:t>
      </w:r>
      <w:r w:rsidR="002C56FE">
        <w:t xml:space="preserve">in dogs </w:t>
      </w:r>
      <w:r w:rsidR="002347C5">
        <w:t xml:space="preserve">(see </w:t>
      </w:r>
      <w:r w:rsidR="002C56FE">
        <w:t xml:space="preserve">Marsden et al. 2015 </w:t>
      </w:r>
      <w:r w:rsidR="002C56FE" w:rsidRPr="002347C5">
        <w:t>PNAS</w:t>
      </w:r>
      <w:r w:rsidR="002347C5" w:rsidRPr="002347C5">
        <w:t>, doi: 10.1073/pnas.1512501113)</w:t>
      </w:r>
      <w:r w:rsidR="002C56FE" w:rsidRPr="002347C5">
        <w:t xml:space="preserve"> where</w:t>
      </w:r>
      <w:r w:rsidR="002C56FE">
        <w:t xml:space="preserve"> we </w:t>
      </w:r>
      <w:r w:rsidR="00762743">
        <w:t>investigated</w:t>
      </w:r>
      <w:r w:rsidR="00C40BAB">
        <w:t xml:space="preserve"> how different demographic histories </w:t>
      </w:r>
      <w:r w:rsidR="005302FE">
        <w:t xml:space="preserve">affected </w:t>
      </w:r>
      <w:r w:rsidR="0063529F">
        <w:t xml:space="preserve">the ratio of </w:t>
      </w:r>
      <w:r w:rsidR="00801211">
        <w:t xml:space="preserve">deleterious </w:t>
      </w:r>
      <w:r w:rsidR="00FA7274">
        <w:t xml:space="preserve">heterozygous </w:t>
      </w:r>
      <w:r w:rsidR="00801211">
        <w:t xml:space="preserve">genotypes to neutral </w:t>
      </w:r>
      <w:r w:rsidR="00A36787">
        <w:t xml:space="preserve">heterozygous </w:t>
      </w:r>
      <w:r w:rsidR="00801211">
        <w:t>genotypes</w:t>
      </w:r>
      <w:r w:rsidR="00F369E5">
        <w:t>.</w:t>
      </w:r>
    </w:p>
    <w:p w14:paraId="3F371F26" w14:textId="72C70F24" w:rsidR="009B07F8" w:rsidRDefault="00E50DBC">
      <w:pPr>
        <w:ind w:left="360"/>
        <w:jc w:val="both"/>
        <w:pPrChange w:id="1200" w:author="VICENTE DIEGO ORTEGA DEL VECCHYO" w:date="2020-10-19T19:27:00Z">
          <w:pPr>
            <w:ind w:left="360"/>
          </w:pPr>
        </w:pPrChange>
      </w:pPr>
      <w:r>
        <w:t>The program loops through every segregating mutat</w:t>
      </w:r>
      <w:r w:rsidR="00F43CE8">
        <w:t>ion in the population</w:t>
      </w:r>
      <w:r w:rsidR="009B07F8">
        <w:t xml:space="preserve"> at the end of the simulation</w:t>
      </w:r>
      <w:r w:rsidR="00F43CE8">
        <w:t xml:space="preserve"> </w:t>
      </w:r>
      <w:r w:rsidR="009B07F8">
        <w:t>and counts the number of observed genotypes in two different indiv</w:t>
      </w:r>
      <w:r w:rsidR="00B53F17">
        <w:t>i</w:t>
      </w:r>
      <w:r w:rsidR="009B07F8">
        <w:t>du</w:t>
      </w:r>
      <w:r w:rsidR="00B53F17">
        <w:t>a</w:t>
      </w:r>
      <w:r w:rsidR="009B07F8">
        <w:t>ls. Genotypes are sampled via multinomial sampling from the population allele frequencies. Note, inbreeding is taken into account here by computing the genotype frequencies with inbreeding.</w:t>
      </w:r>
    </w:p>
    <w:p w14:paraId="24CE5736" w14:textId="77777777" w:rsidR="009B07F8" w:rsidRDefault="009B07F8">
      <w:pPr>
        <w:ind w:left="360"/>
        <w:jc w:val="both"/>
        <w:pPrChange w:id="1201" w:author="VICENTE DIEGO ORTEGA DEL VECCHYO" w:date="2020-10-19T19:27:00Z">
          <w:pPr>
            <w:ind w:left="360"/>
          </w:pPr>
        </w:pPrChange>
      </w:pPr>
    </w:p>
    <w:p w14:paraId="65A67669" w14:textId="5B62768C" w:rsidR="00E50DBC" w:rsidRDefault="009B07F8">
      <w:pPr>
        <w:ind w:left="360"/>
        <w:jc w:val="both"/>
        <w:pPrChange w:id="1202" w:author="VICENTE DIEGO ORTEGA DEL VECCHYO" w:date="2020-10-19T19:27:00Z">
          <w:pPr>
            <w:ind w:left="360"/>
          </w:pPr>
        </w:pPrChange>
      </w:pPr>
      <w:r>
        <w:t>After iterating through all mutations, the program prints</w:t>
      </w:r>
      <w:r w:rsidR="00F43CE8">
        <w:t xml:space="preserve"> </w:t>
      </w:r>
      <w:r w:rsidR="00EC119E">
        <w:t xml:space="preserve">eight </w:t>
      </w:r>
      <w:r w:rsidR="00E50DBC">
        <w:t xml:space="preserve">numbers </w:t>
      </w:r>
      <w:r>
        <w:t>in the output file</w:t>
      </w:r>
      <w:r w:rsidR="00E50DBC">
        <w:t>.</w:t>
      </w:r>
    </w:p>
    <w:p w14:paraId="5DD697F1" w14:textId="77777777" w:rsidR="009B07F8" w:rsidRDefault="009B07F8">
      <w:pPr>
        <w:jc w:val="both"/>
        <w:pPrChange w:id="1203" w:author="VICENTE DIEGO ORTEGA DEL VECCHYO" w:date="2020-10-19T19:27:00Z">
          <w:pPr/>
        </w:pPrChange>
      </w:pPr>
    </w:p>
    <w:p w14:paraId="0633113B" w14:textId="6B6ACB46" w:rsidR="00E50DBC" w:rsidRDefault="00F43CE8">
      <w:pPr>
        <w:ind w:left="360"/>
        <w:jc w:val="both"/>
        <w:pPrChange w:id="1204" w:author="VICENTE DIEGO ORTEGA DEL VECCHYO" w:date="2020-10-19T19:27:00Z">
          <w:pPr>
            <w:ind w:left="360"/>
          </w:pPr>
        </w:pPrChange>
      </w:pPr>
      <w:r>
        <w:t>A</w:t>
      </w:r>
      <w:r w:rsidR="00E50DBC">
        <w:t xml:space="preserve">) </w:t>
      </w:r>
      <w:r w:rsidR="009B07F8">
        <w:t>R</w:t>
      </w:r>
      <w:r w:rsidR="00E50DBC">
        <w:t>eplicate number</w:t>
      </w:r>
    </w:p>
    <w:p w14:paraId="67911B61" w14:textId="055F6D8D" w:rsidR="00E50DBC" w:rsidRDefault="002C56FE">
      <w:pPr>
        <w:ind w:left="360"/>
        <w:jc w:val="both"/>
        <w:pPrChange w:id="1205" w:author="VICENTE DIEGO ORTEGA DEL VECCHYO" w:date="2020-10-19T19:27:00Z">
          <w:pPr>
            <w:ind w:left="360"/>
          </w:pPr>
        </w:pPrChange>
      </w:pPr>
      <w:r>
        <w:t>B</w:t>
      </w:r>
      <w:r w:rsidR="00E50DBC">
        <w:t>) The number of homozygous ancestral genotypes in individual 1</w:t>
      </w:r>
    </w:p>
    <w:p w14:paraId="44D45059" w14:textId="7BA83C8D" w:rsidR="00E50DBC" w:rsidRDefault="002C56FE">
      <w:pPr>
        <w:ind w:left="360"/>
        <w:jc w:val="both"/>
        <w:pPrChange w:id="1206" w:author="VICENTE DIEGO ORTEGA DEL VECCHYO" w:date="2020-10-19T19:27:00Z">
          <w:pPr>
            <w:ind w:left="360"/>
          </w:pPr>
        </w:pPrChange>
      </w:pPr>
      <w:r>
        <w:t>C</w:t>
      </w:r>
      <w:r w:rsidR="00E50DBC">
        <w:t>) The number of heterozygous genotypes in individual 1</w:t>
      </w:r>
    </w:p>
    <w:p w14:paraId="5173BE67" w14:textId="45BD5FE7" w:rsidR="00E50DBC" w:rsidRDefault="002C56FE">
      <w:pPr>
        <w:ind w:left="360"/>
        <w:jc w:val="both"/>
        <w:pPrChange w:id="1207" w:author="VICENTE DIEGO ORTEGA DEL VECCHYO" w:date="2020-10-19T19:27:00Z">
          <w:pPr>
            <w:ind w:left="360"/>
          </w:pPr>
        </w:pPrChange>
      </w:pPr>
      <w:r>
        <w:t>D</w:t>
      </w:r>
      <w:r w:rsidR="00E50DBC">
        <w:t>) The number of homozygous derived genotypes in individual 1</w:t>
      </w:r>
    </w:p>
    <w:p w14:paraId="540B1E19" w14:textId="3931246A" w:rsidR="00E50DBC" w:rsidRDefault="002C56FE">
      <w:pPr>
        <w:ind w:left="360"/>
        <w:jc w:val="both"/>
        <w:pPrChange w:id="1208" w:author="VICENTE DIEGO ORTEGA DEL VECCHYO" w:date="2020-10-19T19:27:00Z">
          <w:pPr>
            <w:ind w:left="360"/>
          </w:pPr>
        </w:pPrChange>
      </w:pPr>
      <w:r>
        <w:t>E</w:t>
      </w:r>
      <w:r w:rsidR="00E50DBC">
        <w:t>) The number of homozygous ancestral genotypes in individual 2</w:t>
      </w:r>
    </w:p>
    <w:p w14:paraId="498E97B9" w14:textId="4395F843" w:rsidR="00E50DBC" w:rsidRDefault="002C56FE">
      <w:pPr>
        <w:ind w:left="360"/>
        <w:jc w:val="both"/>
        <w:pPrChange w:id="1209" w:author="VICENTE DIEGO ORTEGA DEL VECCHYO" w:date="2020-10-19T19:27:00Z">
          <w:pPr>
            <w:ind w:left="360"/>
          </w:pPr>
        </w:pPrChange>
      </w:pPr>
      <w:r>
        <w:t>F</w:t>
      </w:r>
      <w:r w:rsidR="00E50DBC">
        <w:t>) The number of heterozygous genotypes in individual 2</w:t>
      </w:r>
    </w:p>
    <w:p w14:paraId="7E5F6A99" w14:textId="2A3F34EF" w:rsidR="00E50DBC" w:rsidRDefault="002C56FE">
      <w:pPr>
        <w:ind w:left="360"/>
        <w:jc w:val="both"/>
        <w:pPrChange w:id="1210" w:author="VICENTE DIEGO ORTEGA DEL VECCHYO" w:date="2020-10-19T19:27:00Z">
          <w:pPr>
            <w:ind w:left="360"/>
          </w:pPr>
        </w:pPrChange>
      </w:pPr>
      <w:r>
        <w:t>G</w:t>
      </w:r>
      <w:r w:rsidR="00E50DBC">
        <w:t>) The number of homozygous derived genotypes in individual 2</w:t>
      </w:r>
    </w:p>
    <w:p w14:paraId="2D8959FB" w14:textId="77777777" w:rsidR="00E50DBC" w:rsidRDefault="00E50DBC">
      <w:pPr>
        <w:ind w:left="360"/>
        <w:jc w:val="both"/>
        <w:pPrChange w:id="1211" w:author="VICENTE DIEGO ORTEGA DEL VECCHYO" w:date="2020-10-19T19:27:00Z">
          <w:pPr>
            <w:ind w:left="360"/>
          </w:pPr>
        </w:pPrChange>
      </w:pPr>
    </w:p>
    <w:p w14:paraId="094DC954" w14:textId="77E201C9" w:rsidR="00E50DBC" w:rsidRDefault="00E50DBC">
      <w:pPr>
        <w:ind w:left="360"/>
        <w:jc w:val="both"/>
        <w:pPrChange w:id="1212" w:author="VICENTE DIEGO ORTEGA DEL VECCHYO" w:date="2020-10-19T19:27:00Z">
          <w:pPr>
            <w:ind w:left="360"/>
          </w:pPr>
        </w:pPrChange>
      </w:pPr>
      <w:r>
        <w:t xml:space="preserve">Then, </w:t>
      </w:r>
      <w:r w:rsidR="009B07F8">
        <w:t xml:space="preserve">for each mutation, </w:t>
      </w:r>
      <w:r>
        <w:t>we will sample one allele from individual 1 and another one from individual 2 based on their genotype and we will print:</w:t>
      </w:r>
    </w:p>
    <w:p w14:paraId="08315883" w14:textId="550B6D54" w:rsidR="00E50DBC" w:rsidRDefault="002C56FE">
      <w:pPr>
        <w:ind w:left="360"/>
        <w:jc w:val="both"/>
        <w:pPrChange w:id="1213" w:author="VICENTE DIEGO ORTEGA DEL VECCHYO" w:date="2020-10-19T19:27:00Z">
          <w:pPr>
            <w:ind w:left="360"/>
          </w:pPr>
        </w:pPrChange>
      </w:pPr>
      <w:r>
        <w:t>H</w:t>
      </w:r>
      <w:r w:rsidR="00E50DBC">
        <w:t>) The number of times that the two alleles do not match.</w:t>
      </w:r>
    </w:p>
    <w:p w14:paraId="681D4785" w14:textId="77777777" w:rsidR="00E50DBC" w:rsidRDefault="00E50DBC">
      <w:pPr>
        <w:ind w:left="360"/>
        <w:jc w:val="both"/>
        <w:pPrChange w:id="1214" w:author="VICENTE DIEGO ORTEGA DEL VECCHYO" w:date="2020-10-19T19:27:00Z">
          <w:pPr>
            <w:ind w:left="360"/>
          </w:pPr>
        </w:pPrChange>
      </w:pPr>
    </w:p>
    <w:p w14:paraId="0B5CEF18" w14:textId="403FBA94" w:rsidR="004D261C" w:rsidRPr="0067184B" w:rsidRDefault="004D261C">
      <w:pPr>
        <w:ind w:left="360"/>
        <w:jc w:val="both"/>
        <w:pPrChange w:id="1215" w:author="VICENTE DIEGO ORTEGA DEL VECCHYO" w:date="2020-10-19T19:27:00Z">
          <w:pPr>
            <w:ind w:left="360"/>
          </w:pPr>
        </w:pPrChange>
      </w:pPr>
      <w:r w:rsidRPr="0067184B">
        <w:t>The argument to PrintSampledGenotypes: must be an integer number equal to 0 or 1. [Default value = 0]. PrintSampledGenotypes: 1 will invoke this option.</w:t>
      </w:r>
    </w:p>
    <w:p w14:paraId="29A9E84F" w14:textId="776362B1" w:rsidR="002C56FE" w:rsidRDefault="002C56FE">
      <w:pPr>
        <w:ind w:left="360"/>
        <w:jc w:val="both"/>
        <w:pPrChange w:id="1216" w:author="VICENTE DIEGO ORTEGA DEL VECCHYO" w:date="2020-10-19T19:27:00Z">
          <w:pPr>
            <w:ind w:left="360"/>
          </w:pPr>
        </w:pPrChange>
      </w:pPr>
      <w:r>
        <w:t xml:space="preserve">Outfile suffix: </w:t>
      </w:r>
      <w:r w:rsidRPr="00BF7588">
        <w:t>.</w:t>
      </w:r>
      <w:r w:rsidR="00717FBA">
        <w:t>sampledgenotype</w:t>
      </w:r>
      <w:r w:rsidRPr="00BF7588">
        <w:t>_out.txt</w:t>
      </w:r>
    </w:p>
    <w:p w14:paraId="09DACAFC" w14:textId="77777777" w:rsidR="002C56FE" w:rsidRDefault="002C56FE">
      <w:pPr>
        <w:ind w:left="360"/>
        <w:jc w:val="both"/>
        <w:pPrChange w:id="1217" w:author="VICENTE DIEGO ORTEGA DEL VECCHYO" w:date="2020-10-19T19:27:00Z">
          <w:pPr>
            <w:ind w:left="360"/>
          </w:pPr>
        </w:pPrChange>
      </w:pPr>
    </w:p>
    <w:p w14:paraId="464DA06B" w14:textId="1EA3C1B8" w:rsidR="00E50DBC" w:rsidRDefault="002C56FE">
      <w:pPr>
        <w:ind w:left="360"/>
        <w:jc w:val="both"/>
        <w:pPrChange w:id="1218" w:author="VICENTE DIEGO ORTEGA DEL VECCHYO" w:date="2020-10-19T19:27:00Z">
          <w:pPr>
            <w:ind w:left="360"/>
          </w:pPr>
        </w:pPrChange>
      </w:pPr>
      <w:r>
        <w:t>Example:</w:t>
      </w:r>
    </w:p>
    <w:p w14:paraId="2B100050" w14:textId="77777777" w:rsidR="00E50DBC" w:rsidRDefault="00E50DBC">
      <w:pPr>
        <w:pStyle w:val="Parameter"/>
        <w:ind w:left="360"/>
        <w:jc w:val="both"/>
        <w:pPrChange w:id="1219" w:author="VICENTE DIEGO ORTEGA DEL VECCHYO" w:date="2020-10-19T19:27:00Z">
          <w:pPr>
            <w:pStyle w:val="Parameter"/>
            <w:ind w:left="360"/>
          </w:pPr>
        </w:pPrChange>
      </w:pPr>
      <w:r>
        <w:t>PrintSampledGenotypes: 1</w:t>
      </w:r>
    </w:p>
    <w:p w14:paraId="46F79F55" w14:textId="77777777" w:rsidR="00E507FE" w:rsidRDefault="00E507FE">
      <w:pPr>
        <w:jc w:val="both"/>
        <w:pPrChange w:id="1220" w:author="VICENTE DIEGO ORTEGA DEL VECCHYO" w:date="2020-10-19T19:27:00Z">
          <w:pPr/>
        </w:pPrChange>
      </w:pPr>
    </w:p>
    <w:p w14:paraId="226EDE33" w14:textId="58B292FD" w:rsidR="00E608F9" w:rsidRPr="00DD7EF5" w:rsidRDefault="00DD7EF5">
      <w:pPr>
        <w:ind w:left="360"/>
        <w:jc w:val="both"/>
        <w:pPrChange w:id="1221" w:author="VICENTE DIEGO ORTEGA DEL VECCHYO" w:date="2020-10-19T19:27:00Z">
          <w:pPr>
            <w:ind w:left="360"/>
          </w:pPr>
        </w:pPrChange>
      </w:pPr>
      <w:r>
        <w:lastRenderedPageBreak/>
        <w:t xml:space="preserve">All </w:t>
      </w:r>
      <w:r w:rsidR="007E76DD">
        <w:t>parameter file examples</w:t>
      </w:r>
      <w:r w:rsidR="00E608F9">
        <w:t xml:space="preserve"> </w:t>
      </w:r>
      <w:r w:rsidR="005C743D">
        <w:t xml:space="preserve">provide examples </w:t>
      </w:r>
      <w:r w:rsidR="000B1570">
        <w:t>specify</w:t>
      </w:r>
      <w:r w:rsidR="005C743D">
        <w:t>ing</w:t>
      </w:r>
      <w:r w:rsidR="00E608F9">
        <w:t xml:space="preserve"> </w:t>
      </w:r>
      <w:r w:rsidR="000B1570">
        <w:t>print options.</w:t>
      </w:r>
    </w:p>
    <w:p w14:paraId="2722D37A" w14:textId="77777777" w:rsidR="00E50DBC" w:rsidRDefault="00E50DBC">
      <w:pPr>
        <w:jc w:val="both"/>
        <w:pPrChange w:id="1222" w:author="VICENTE DIEGO ORTEGA DEL VECCHYO" w:date="2020-10-19T19:27:00Z">
          <w:pPr/>
        </w:pPrChange>
      </w:pPr>
    </w:p>
    <w:p w14:paraId="7E17C27D" w14:textId="2132E620" w:rsidR="00E50DBC" w:rsidRDefault="00E50DBC">
      <w:pPr>
        <w:pStyle w:val="headingsub"/>
        <w:jc w:val="both"/>
        <w:pPrChange w:id="1223" w:author="VICENTE DIEGO ORTEGA DEL VECCHYO" w:date="2020-10-19T19:27:00Z">
          <w:pPr>
            <w:pStyle w:val="headingsub"/>
          </w:pPr>
        </w:pPrChange>
      </w:pPr>
      <w:r>
        <w:t xml:space="preserve"> Printing allele frequency trajectories.</w:t>
      </w:r>
    </w:p>
    <w:p w14:paraId="5AF83C19" w14:textId="77777777" w:rsidR="001377CA" w:rsidRDefault="001377CA">
      <w:pPr>
        <w:jc w:val="both"/>
        <w:pPrChange w:id="1224" w:author="VICENTE DIEGO ORTEGA DEL VECCHYO" w:date="2020-10-19T19:27:00Z">
          <w:pPr/>
        </w:pPrChange>
      </w:pPr>
    </w:p>
    <w:p w14:paraId="7E7779E6" w14:textId="5E36D260" w:rsidR="00CB5960" w:rsidRDefault="00D06181">
      <w:pPr>
        <w:ind w:left="360"/>
        <w:jc w:val="both"/>
        <w:pPrChange w:id="1225" w:author="VICENTE DIEGO ORTEGA DEL VECCHYO" w:date="2020-10-19T19:27:00Z">
          <w:pPr>
            <w:ind w:left="360"/>
          </w:pPr>
        </w:pPrChange>
      </w:pPr>
      <w:r>
        <w:t>Generating</w:t>
      </w:r>
      <w:r w:rsidR="00E50DBC">
        <w:t xml:space="preserve"> frequency trajectories for alleles that have a particular frequency in the present requires running the program two times. In the first run, we </w:t>
      </w:r>
      <w:r>
        <w:t>output</w:t>
      </w:r>
      <w:r w:rsidR="00E50DBC">
        <w:t xml:space="preserve"> a list of mutations with their associ</w:t>
      </w:r>
      <w:r w:rsidR="00CB5960">
        <w:t>ated allele frequencies</w:t>
      </w:r>
      <w:r w:rsidR="007D5C9D">
        <w:t xml:space="preserve"> by setting the </w:t>
      </w:r>
      <w:r w:rsidR="00E50DBC">
        <w:t>parameter option ‘PrintSegSiteInfo:’</w:t>
      </w:r>
      <w:r w:rsidR="007D5C9D">
        <w:t xml:space="preserve"> as 1</w:t>
      </w:r>
      <w:r w:rsidR="00E50DBC">
        <w:t>. Then we run a perl script</w:t>
      </w:r>
      <w:r>
        <w:t xml:space="preserve"> (</w:t>
      </w:r>
      <w:r w:rsidR="00BA55AD" w:rsidRPr="00651A47">
        <w:rPr>
          <w:i/>
        </w:rPr>
        <w:t>GetListOfRunsWhereFrequencyMatches.pl</w:t>
      </w:r>
      <w:r>
        <w:t>)</w:t>
      </w:r>
      <w:r w:rsidR="00E50DBC">
        <w:t xml:space="preserve"> to </w:t>
      </w:r>
      <w:r>
        <w:t>obtain</w:t>
      </w:r>
      <w:r w:rsidR="00E50DBC">
        <w:t xml:space="preserve"> the allele ID of those mutations whose frequency in the present is equal to a particular range of frequency values we are interested in </w:t>
      </w:r>
      <w:r>
        <w:t>tracking</w:t>
      </w:r>
      <w:r w:rsidR="00E50DBC">
        <w:t xml:space="preserve">. </w:t>
      </w:r>
      <w:r w:rsidR="00CB5960">
        <w:t xml:space="preserve"> W</w:t>
      </w:r>
      <w:r w:rsidR="00E50DBC">
        <w:t xml:space="preserve">e run the program </w:t>
      </w:r>
      <w:r w:rsidR="00CB5960">
        <w:t xml:space="preserve">for the second time </w:t>
      </w:r>
      <w:r w:rsidR="00E50DBC" w:rsidRPr="00FC12F9">
        <w:rPr>
          <w:b/>
        </w:rPr>
        <w:t>using the same parameters and random seed</w:t>
      </w:r>
      <w:r w:rsidR="00E50DBC">
        <w:t xml:space="preserve"> to </w:t>
      </w:r>
      <w:r>
        <w:t xml:space="preserve">output </w:t>
      </w:r>
      <w:r w:rsidR="00E50DBC">
        <w:t xml:space="preserve">the frequency trajectories of particular alleles. </w:t>
      </w:r>
    </w:p>
    <w:p w14:paraId="160FA864" w14:textId="77777777" w:rsidR="00C4647B" w:rsidRDefault="00C4647B">
      <w:pPr>
        <w:ind w:left="360"/>
        <w:jc w:val="both"/>
        <w:pPrChange w:id="1226" w:author="VICENTE DIEGO ORTEGA DEL VECCHYO" w:date="2020-10-19T19:27:00Z">
          <w:pPr>
            <w:ind w:left="360"/>
          </w:pPr>
        </w:pPrChange>
      </w:pPr>
    </w:p>
    <w:p w14:paraId="7B727732" w14:textId="49262B44" w:rsidR="005C789A" w:rsidRDefault="006D30F1">
      <w:pPr>
        <w:ind w:left="360"/>
        <w:jc w:val="both"/>
        <w:pPrChange w:id="1227" w:author="VICENTE DIEGO ORTEGA DEL VECCHYO" w:date="2020-10-19T19:27:00Z">
          <w:pPr>
            <w:ind w:left="360"/>
          </w:pPr>
        </w:pPrChange>
      </w:pPr>
      <w:r>
        <w:t xml:space="preserve">The script </w:t>
      </w:r>
      <w:r w:rsidR="0088725F">
        <w:t>Examples</w:t>
      </w:r>
      <w:r>
        <w:t>.sh</w:t>
      </w:r>
      <w:r w:rsidR="00534F24">
        <w:t xml:space="preserve"> gives </w:t>
      </w:r>
      <w:r w:rsidR="00CF6603">
        <w:t>two</w:t>
      </w:r>
      <w:r w:rsidR="00534F24">
        <w:t xml:space="preserve"> example of</w:t>
      </w:r>
      <w:r>
        <w:t xml:space="preserve"> how to run</w:t>
      </w:r>
      <w:r w:rsidR="00534F24">
        <w:t xml:space="preserve"> all of the above steps</w:t>
      </w:r>
      <w:r>
        <w:t xml:space="preserve"> to generate the allele frequency trajectories</w:t>
      </w:r>
      <w:r w:rsidR="000277EE">
        <w:t>.</w:t>
      </w:r>
      <w:r w:rsidR="00D32B85">
        <w:t xml:space="preserve"> ParameterFile11.txt and ParameterFile11_B.txt</w:t>
      </w:r>
      <w:r w:rsidR="000277EE">
        <w:t xml:space="preserve"> give an example of how to do this conditioning on the population allele frequency, i.e the actual frequency of the allele on the population. On the other hand, ParameterFile13.txt and ParameterFile13_B.txt show how to do this conditioning on the sample allele frequency, i.e. the frequency of the allele in a sample of n alleles.</w:t>
      </w:r>
    </w:p>
    <w:p w14:paraId="34CA1396" w14:textId="77777777" w:rsidR="005C789A" w:rsidRDefault="005C789A">
      <w:pPr>
        <w:ind w:left="360"/>
        <w:jc w:val="both"/>
        <w:pPrChange w:id="1228" w:author="VICENTE DIEGO ORTEGA DEL VECCHYO" w:date="2020-10-19T19:27:00Z">
          <w:pPr>
            <w:ind w:left="360"/>
          </w:pPr>
        </w:pPrChange>
      </w:pPr>
    </w:p>
    <w:p w14:paraId="3DF82558" w14:textId="5F329CD2" w:rsidR="00E73B1B" w:rsidRDefault="00F23782">
      <w:pPr>
        <w:ind w:left="360"/>
        <w:jc w:val="both"/>
        <w:pPrChange w:id="1229" w:author="VICENTE DIEGO ORTEGA DEL VECCHYO" w:date="2020-10-19T19:27:00Z">
          <w:pPr>
            <w:ind w:left="360"/>
          </w:pPr>
        </w:pPrChange>
      </w:pPr>
      <w:r>
        <w:t>A general flowchart of how to generate the allele frequency trajectories is shown below:</w:t>
      </w:r>
    </w:p>
    <w:p w14:paraId="3F59482C" w14:textId="77777777" w:rsidR="00F23782" w:rsidRDefault="00F23782">
      <w:pPr>
        <w:ind w:left="360"/>
        <w:jc w:val="both"/>
        <w:pPrChange w:id="1230" w:author="VICENTE DIEGO ORTEGA DEL VECCHYO" w:date="2020-10-19T19:27:00Z">
          <w:pPr>
            <w:ind w:left="360"/>
          </w:pPr>
        </w:pPrChange>
      </w:pPr>
    </w:p>
    <w:p w14:paraId="33B70027" w14:textId="4CB06F8A" w:rsidR="00F23782" w:rsidRDefault="00C20BCC">
      <w:pPr>
        <w:ind w:left="360"/>
        <w:jc w:val="both"/>
        <w:pPrChange w:id="1231" w:author="VICENTE DIEGO ORTEGA DEL VECCHYO" w:date="2020-10-19T19:27:00Z">
          <w:pPr>
            <w:ind w:left="360"/>
          </w:pPr>
        </w:pPrChange>
      </w:pPr>
      <w:r>
        <w:rPr>
          <w:noProof/>
        </w:rPr>
        <w:drawing>
          <wp:inline distT="0" distB="0" distL="0" distR="0" wp14:anchorId="27B3DF78" wp14:editId="073E27FF">
            <wp:extent cx="5486400" cy="3200400"/>
            <wp:effectExtent l="0" t="12700" r="0" b="381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3BD6E5E" w14:textId="77777777" w:rsidR="00E73B1B" w:rsidRDefault="00E73B1B">
      <w:pPr>
        <w:ind w:left="360"/>
        <w:jc w:val="both"/>
        <w:pPrChange w:id="1232" w:author="VICENTE DIEGO ORTEGA DEL VECCHYO" w:date="2020-10-19T19:27:00Z">
          <w:pPr>
            <w:ind w:left="360"/>
          </w:pPr>
        </w:pPrChange>
      </w:pPr>
    </w:p>
    <w:p w14:paraId="55AD722A" w14:textId="7153BEC2" w:rsidR="00E50DBC" w:rsidRDefault="00E748E6">
      <w:pPr>
        <w:ind w:left="360"/>
        <w:jc w:val="both"/>
        <w:pPrChange w:id="1233" w:author="VICENTE DIEGO ORTEGA DEL VECCHYO" w:date="2020-10-19T19:27:00Z">
          <w:pPr>
            <w:ind w:left="360"/>
          </w:pPr>
        </w:pPrChange>
      </w:pPr>
      <w:r>
        <w:lastRenderedPageBreak/>
        <w:t>Below we outline the parameter o</w:t>
      </w:r>
      <w:r w:rsidR="00E50DBC">
        <w:t>ptions related to printing</w:t>
      </w:r>
      <w:r>
        <w:t xml:space="preserve"> allele frequency trajectories</w:t>
      </w:r>
    </w:p>
    <w:p w14:paraId="7A01A353" w14:textId="77777777" w:rsidR="00E50DBC" w:rsidRDefault="00E50DBC">
      <w:pPr>
        <w:jc w:val="both"/>
        <w:pPrChange w:id="1234" w:author="VICENTE DIEGO ORTEGA DEL VECCHYO" w:date="2020-10-19T19:27:00Z">
          <w:pPr/>
        </w:pPrChange>
      </w:pPr>
    </w:p>
    <w:p w14:paraId="2BE3A0D6" w14:textId="56E06079" w:rsidR="00E50DBC" w:rsidRPr="00B542B4" w:rsidRDefault="00E50DBC">
      <w:pPr>
        <w:ind w:left="360"/>
        <w:jc w:val="both"/>
        <w:rPr>
          <w:b/>
        </w:rPr>
        <w:pPrChange w:id="1235" w:author="VICENTE DIEGO ORTEGA DEL VECCHYO" w:date="2020-10-19T19:27:00Z">
          <w:pPr>
            <w:ind w:left="360"/>
          </w:pPr>
        </w:pPrChange>
      </w:pPr>
      <w:r w:rsidRPr="00B542B4">
        <w:rPr>
          <w:b/>
        </w:rPr>
        <w:t>AlleleTrajsInput:</w:t>
      </w:r>
      <w:r w:rsidR="00B542B4">
        <w:rPr>
          <w:b/>
        </w:rPr>
        <w:t xml:space="preserve"> (Optional</w:t>
      </w:r>
      <w:r w:rsidR="00C4647B">
        <w:rPr>
          <w:b/>
        </w:rPr>
        <w:t xml:space="preserve"> but required to print allele trajectories</w:t>
      </w:r>
      <w:r w:rsidR="000F4B56">
        <w:rPr>
          <w:b/>
        </w:rPr>
        <w:t xml:space="preserve">, must be used </w:t>
      </w:r>
      <w:r w:rsidR="00664F07">
        <w:rPr>
          <w:b/>
        </w:rPr>
        <w:t>in the second run of PReFerSim as outlined in the flowchart above</w:t>
      </w:r>
      <w:r w:rsidR="00B542B4">
        <w:rPr>
          <w:b/>
        </w:rPr>
        <w:t>)</w:t>
      </w:r>
    </w:p>
    <w:p w14:paraId="4125BB51" w14:textId="6A6AB5E7" w:rsidR="00B542B4" w:rsidRDefault="00E50DBC">
      <w:pPr>
        <w:ind w:left="360"/>
        <w:jc w:val="both"/>
        <w:pPrChange w:id="1236" w:author="VICENTE DIEGO ORTEGA DEL VECCHYO" w:date="2020-10-19T19:27:00Z">
          <w:pPr>
            <w:ind w:left="360"/>
          </w:pPr>
        </w:pPrChange>
      </w:pPr>
      <w:r>
        <w:t xml:space="preserve">This option requires you to add a file with the allele ID of the variants whose allele frequency trajectory you want to follow. </w:t>
      </w:r>
      <w:r w:rsidR="000265F2">
        <w:t xml:space="preserve">This </w:t>
      </w:r>
      <w:r w:rsidR="005E2208">
        <w:t>file is</w:t>
      </w:r>
      <w:r w:rsidR="000265F2">
        <w:t xml:space="preserve"> </w:t>
      </w:r>
      <w:r w:rsidR="005E2208">
        <w:t xml:space="preserve">needed </w:t>
      </w:r>
      <w:r w:rsidR="000265F2">
        <w:t>during the second round of running PReFerSim</w:t>
      </w:r>
      <w:r w:rsidR="000D183F">
        <w:t>.</w:t>
      </w:r>
      <w:r w:rsidR="000265F2">
        <w:t xml:space="preserve">  </w:t>
      </w:r>
    </w:p>
    <w:p w14:paraId="78803E29" w14:textId="77777777" w:rsidR="00A83ADA" w:rsidRDefault="00A83ADA">
      <w:pPr>
        <w:ind w:left="360"/>
        <w:jc w:val="both"/>
        <w:pPrChange w:id="1237" w:author="VICENTE DIEGO ORTEGA DEL VECCHYO" w:date="2020-10-19T19:27:00Z">
          <w:pPr>
            <w:ind w:left="360"/>
          </w:pPr>
        </w:pPrChange>
      </w:pPr>
    </w:p>
    <w:p w14:paraId="686FEFF5" w14:textId="6ADDA686" w:rsidR="005E2208" w:rsidRDefault="005E2208">
      <w:pPr>
        <w:ind w:left="360"/>
        <w:jc w:val="both"/>
        <w:pPrChange w:id="1238" w:author="VICENTE DIEGO ORTEGA DEL VECCHYO" w:date="2020-10-19T19:27:00Z">
          <w:pPr>
            <w:ind w:left="360"/>
          </w:pPr>
        </w:pPrChange>
      </w:pPr>
      <w:r>
        <w:t xml:space="preserve">The list </w:t>
      </w:r>
      <w:r w:rsidR="00A83ADA">
        <w:t xml:space="preserve">of alleles </w:t>
      </w:r>
      <w:r>
        <w:t>must be composed of nonnegative integer numbers.</w:t>
      </w:r>
    </w:p>
    <w:p w14:paraId="75F4934C" w14:textId="77777777" w:rsidR="000265F2" w:rsidRDefault="000265F2">
      <w:pPr>
        <w:ind w:left="360"/>
        <w:jc w:val="both"/>
        <w:pPrChange w:id="1239" w:author="VICENTE DIEGO ORTEGA DEL VECCHYO" w:date="2020-10-19T19:27:00Z">
          <w:pPr>
            <w:ind w:left="360"/>
          </w:pPr>
        </w:pPrChange>
      </w:pPr>
    </w:p>
    <w:p w14:paraId="569E0AFB" w14:textId="64EEE1A1" w:rsidR="00E50DBC" w:rsidRDefault="00B542B4">
      <w:pPr>
        <w:ind w:left="360"/>
        <w:jc w:val="both"/>
        <w:pPrChange w:id="1240" w:author="VICENTE DIEGO ORTEGA DEL VECCHYO" w:date="2020-10-19T19:27:00Z">
          <w:pPr>
            <w:ind w:left="360"/>
          </w:pPr>
        </w:pPrChange>
      </w:pPr>
      <w:r>
        <w:t>Example:</w:t>
      </w:r>
      <w:r w:rsidR="00E50DBC">
        <w:t xml:space="preserve"> </w:t>
      </w:r>
    </w:p>
    <w:p w14:paraId="081825D7" w14:textId="77777777" w:rsidR="00E50DBC" w:rsidRDefault="00E50DBC">
      <w:pPr>
        <w:pStyle w:val="Parameter"/>
        <w:ind w:left="360"/>
        <w:jc w:val="both"/>
        <w:pPrChange w:id="1241" w:author="VICENTE DIEGO ORTEGA DEL VECCHYO" w:date="2020-10-19T19:27:00Z">
          <w:pPr>
            <w:pStyle w:val="Parameter"/>
            <w:ind w:left="360"/>
          </w:pPr>
        </w:pPrChange>
      </w:pPr>
      <w:r>
        <w:t>AlleleTrajsInput: MiniTest/Alleles11.txt</w:t>
      </w:r>
    </w:p>
    <w:p w14:paraId="217056BD" w14:textId="77777777" w:rsidR="00E50DBC" w:rsidRDefault="00E50DBC">
      <w:pPr>
        <w:ind w:left="360"/>
        <w:jc w:val="both"/>
        <w:pPrChange w:id="1242" w:author="VICENTE DIEGO ORTEGA DEL VECCHYO" w:date="2020-10-19T19:27:00Z">
          <w:pPr>
            <w:ind w:left="360"/>
          </w:pPr>
        </w:pPrChange>
      </w:pPr>
    </w:p>
    <w:p w14:paraId="77AA4F82" w14:textId="02993542" w:rsidR="000A792B" w:rsidRDefault="000A792B">
      <w:pPr>
        <w:ind w:left="360"/>
        <w:jc w:val="both"/>
        <w:pPrChange w:id="1243" w:author="VICENTE DIEGO ORTEGA DEL VECCHYO" w:date="2020-10-19T19:27:00Z">
          <w:pPr>
            <w:ind w:left="360"/>
          </w:pPr>
        </w:pPrChange>
      </w:pPr>
      <w:r>
        <w:t>An example file in the downloaded folder is: Alleles11.txt</w:t>
      </w:r>
    </w:p>
    <w:p w14:paraId="544A57CB" w14:textId="5F28B25F" w:rsidR="00A83ADA" w:rsidRDefault="00A83ADA">
      <w:pPr>
        <w:ind w:left="360"/>
        <w:jc w:val="both"/>
        <w:pPrChange w:id="1244" w:author="VICENTE DIEGO ORTEGA DEL VECCHYO" w:date="2020-10-19T19:27:00Z">
          <w:pPr>
            <w:ind w:left="360"/>
          </w:pPr>
        </w:pPrChange>
      </w:pPr>
    </w:p>
    <w:p w14:paraId="01DB22CD" w14:textId="4A9CDF6C" w:rsidR="005C789A" w:rsidRDefault="005C789A">
      <w:pPr>
        <w:ind w:left="360"/>
        <w:jc w:val="both"/>
        <w:pPrChange w:id="1245" w:author="VICENTE DIEGO ORTEGA DEL VECCHYO" w:date="2020-10-19T19:27:00Z">
          <w:pPr>
            <w:ind w:left="360"/>
          </w:pPr>
        </w:pPrChange>
      </w:pPr>
      <w:r>
        <w:rPr>
          <w:noProof/>
        </w:rPr>
        <w:drawing>
          <wp:inline distT="0" distB="0" distL="0" distR="0" wp14:anchorId="664FBED3" wp14:editId="08EBEC5F">
            <wp:extent cx="1828800" cy="964800"/>
            <wp:effectExtent l="0" t="0" r="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964800"/>
                    </a:xfrm>
                    <a:prstGeom prst="rect">
                      <a:avLst/>
                    </a:prstGeom>
                    <a:noFill/>
                    <a:ln>
                      <a:noFill/>
                    </a:ln>
                  </pic:spPr>
                </pic:pic>
              </a:graphicData>
            </a:graphic>
          </wp:inline>
        </w:drawing>
      </w:r>
    </w:p>
    <w:p w14:paraId="1B7CD8B6" w14:textId="54103DBE" w:rsidR="00E50DBC" w:rsidRDefault="00E50DBC">
      <w:pPr>
        <w:ind w:left="360"/>
        <w:jc w:val="both"/>
        <w:pPrChange w:id="1246" w:author="VICENTE DIEGO ORTEGA DEL VECCHYO" w:date="2020-10-19T19:27:00Z">
          <w:pPr>
            <w:ind w:left="360"/>
          </w:pPr>
        </w:pPrChange>
      </w:pPr>
      <w:r>
        <w:t>The perl scrip</w:t>
      </w:r>
      <w:r w:rsidRPr="00A83ADA">
        <w:t>t GetListOfRunsWhereFrequencyMatches.pl</w:t>
      </w:r>
      <w:r>
        <w:t xml:space="preserve"> can be used to obtain the input for ‘AlleleTrajsInput:’. The perl script requires </w:t>
      </w:r>
      <w:r w:rsidR="00043AD0">
        <w:t>4</w:t>
      </w:r>
      <w:r>
        <w:t xml:space="preserve"> parameters:</w:t>
      </w:r>
    </w:p>
    <w:p w14:paraId="1F9278CA" w14:textId="77777777" w:rsidR="00E50DBC" w:rsidRDefault="00E50DBC">
      <w:pPr>
        <w:ind w:left="360"/>
        <w:jc w:val="both"/>
        <w:pPrChange w:id="1247" w:author="VICENTE DIEGO ORTEGA DEL VECCHYO" w:date="2020-10-19T19:27:00Z">
          <w:pPr>
            <w:ind w:left="360"/>
          </w:pPr>
        </w:pPrChange>
      </w:pPr>
    </w:p>
    <w:p w14:paraId="51309979" w14:textId="77777777" w:rsidR="00E50DBC" w:rsidRDefault="00E50DBC">
      <w:pPr>
        <w:ind w:left="360"/>
        <w:jc w:val="both"/>
        <w:pPrChange w:id="1248" w:author="VICENTE DIEGO ORTEGA DEL VECCHYO" w:date="2020-10-19T19:27:00Z">
          <w:pPr>
            <w:ind w:left="360"/>
          </w:pPr>
        </w:pPrChange>
      </w:pPr>
      <w:r>
        <w:t>A) The lower range of the frequency values of the alleles whose trajectory you want to follow.</w:t>
      </w:r>
    </w:p>
    <w:p w14:paraId="507CAAB8" w14:textId="77777777" w:rsidR="00E50DBC" w:rsidRDefault="00E50DBC">
      <w:pPr>
        <w:ind w:left="360"/>
        <w:jc w:val="both"/>
        <w:pPrChange w:id="1249" w:author="VICENTE DIEGO ORTEGA DEL VECCHYO" w:date="2020-10-19T19:27:00Z">
          <w:pPr>
            <w:ind w:left="360"/>
          </w:pPr>
        </w:pPrChange>
      </w:pPr>
      <w:r>
        <w:t>B) The upper range of the frequency values of the alleles whose trajectory you want to follow.</w:t>
      </w:r>
    </w:p>
    <w:p w14:paraId="59AE4709" w14:textId="2359058E" w:rsidR="00E50DBC" w:rsidRDefault="00E50DBC">
      <w:pPr>
        <w:ind w:left="360"/>
        <w:jc w:val="both"/>
        <w:pPrChange w:id="1250" w:author="VICENTE DIEGO ORTEGA DEL VECCHYO" w:date="2020-10-19T19:27:00Z">
          <w:pPr>
            <w:ind w:left="360"/>
          </w:pPr>
        </w:pPrChange>
      </w:pPr>
      <w:r>
        <w:t xml:space="preserve">C) The input file </w:t>
      </w:r>
      <w:r w:rsidR="007D5C9D">
        <w:t xml:space="preserve">which is the output from </w:t>
      </w:r>
      <w:r w:rsidR="00D06181">
        <w:t xml:space="preserve">the first run of PReFerSim when </w:t>
      </w:r>
      <w:r w:rsidR="007D5C9D">
        <w:t xml:space="preserve">setting </w:t>
      </w:r>
      <w:r>
        <w:t>the parameter option ‘PrintSegSiteInfo:’</w:t>
      </w:r>
      <w:r w:rsidR="007D5C9D">
        <w:t xml:space="preserve"> as 1</w:t>
      </w:r>
    </w:p>
    <w:p w14:paraId="0DE7F738" w14:textId="6B9D80B3" w:rsidR="00E50DBC" w:rsidRDefault="00E50DBC">
      <w:pPr>
        <w:ind w:left="360"/>
        <w:jc w:val="both"/>
        <w:pPrChange w:id="1251" w:author="VICENTE DIEGO ORTEGA DEL VECCHYO" w:date="2020-10-19T19:27:00Z">
          <w:pPr>
            <w:ind w:left="360"/>
          </w:pPr>
        </w:pPrChange>
      </w:pPr>
      <w:r>
        <w:t>D) The</w:t>
      </w:r>
      <w:r w:rsidR="004C50DD">
        <w:t xml:space="preserve"> output</w:t>
      </w:r>
      <w:r>
        <w:t xml:space="preserve"> file with the allele IDs of the variants whose allele frequencies you want to follow.</w:t>
      </w:r>
      <w:r w:rsidR="00AB117F">
        <w:t xml:space="preserve"> This is the output from the first run of PReFerSim, and was generated with the option </w:t>
      </w:r>
      <w:r w:rsidR="00421C23">
        <w:t>PrintSegSiteInfo.</w:t>
      </w:r>
    </w:p>
    <w:p w14:paraId="6BE23F7D" w14:textId="77777777" w:rsidR="00E50DBC" w:rsidRDefault="00E50DBC">
      <w:pPr>
        <w:ind w:left="360"/>
        <w:jc w:val="both"/>
        <w:pPrChange w:id="1252" w:author="VICENTE DIEGO ORTEGA DEL VECCHYO" w:date="2020-10-19T19:27:00Z">
          <w:pPr>
            <w:ind w:left="360"/>
          </w:pPr>
        </w:pPrChange>
      </w:pPr>
    </w:p>
    <w:p w14:paraId="1F0B6AA5" w14:textId="026AE8E9" w:rsidR="00E50DBC" w:rsidRDefault="00F56F3E">
      <w:pPr>
        <w:ind w:left="360"/>
        <w:jc w:val="both"/>
        <w:pPrChange w:id="1253" w:author="VICENTE DIEGO ORTEGA DEL VECCHYO" w:date="2020-10-19T19:27:00Z">
          <w:pPr>
            <w:ind w:left="360"/>
          </w:pPr>
        </w:pPrChange>
      </w:pPr>
      <w:r>
        <w:t>Example:</w:t>
      </w:r>
    </w:p>
    <w:p w14:paraId="4335D429" w14:textId="052677DA" w:rsidR="00F56F3E" w:rsidRPr="00F56F3E" w:rsidRDefault="00F56F3E">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rPr>
        <w:pPrChange w:id="1254"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F56F3E">
        <w:rPr>
          <w:rFonts w:ascii="Monaco" w:hAnsi="Monaco"/>
          <w:color w:val="333333"/>
          <w:sz w:val="18"/>
          <w:szCs w:val="18"/>
        </w:rPr>
        <w:t>perl GetListOfRunsWhereFrequencyMatches.pl 0.0 0.1 MiniTest/Output.11.full_out.txt MiniTest/Alleles11.txt</w:t>
      </w:r>
    </w:p>
    <w:p w14:paraId="0318F361" w14:textId="77777777" w:rsidR="00F56F3E" w:rsidRDefault="00F56F3E">
      <w:pPr>
        <w:ind w:left="360"/>
        <w:jc w:val="both"/>
        <w:pPrChange w:id="1255" w:author="VICENTE DIEGO ORTEGA DEL VECCHYO" w:date="2020-10-19T19:27:00Z">
          <w:pPr>
            <w:ind w:left="360"/>
          </w:pPr>
        </w:pPrChange>
      </w:pPr>
    </w:p>
    <w:p w14:paraId="1406EEAC" w14:textId="3F7B62BD" w:rsidR="00E50DBC" w:rsidRPr="00F422F1" w:rsidRDefault="00E50DBC">
      <w:pPr>
        <w:ind w:left="360"/>
        <w:jc w:val="both"/>
        <w:rPr>
          <w:b/>
        </w:rPr>
        <w:pPrChange w:id="1256" w:author="VICENTE DIEGO ORTEGA DEL VECCHYO" w:date="2020-10-19T19:27:00Z">
          <w:pPr>
            <w:ind w:left="360"/>
          </w:pPr>
        </w:pPrChange>
      </w:pPr>
      <w:r w:rsidRPr="00F422F1">
        <w:rPr>
          <w:b/>
        </w:rPr>
        <w:t>AlleleTrajsOutput</w:t>
      </w:r>
      <w:r w:rsidR="006D30F1">
        <w:rPr>
          <w:b/>
        </w:rPr>
        <w:t>: (Optional but required to print allele trajectories</w:t>
      </w:r>
      <w:r w:rsidR="005D6400">
        <w:rPr>
          <w:b/>
        </w:rPr>
        <w:t>, must be used in the second run of PReFerSim as outlined in the flowchart above</w:t>
      </w:r>
      <w:r w:rsidR="006D30F1">
        <w:rPr>
          <w:b/>
        </w:rPr>
        <w:t>)</w:t>
      </w:r>
    </w:p>
    <w:p w14:paraId="68FEEED6" w14:textId="444D99C6" w:rsidR="00E50DBC" w:rsidRDefault="00E50DBC">
      <w:pPr>
        <w:ind w:left="360"/>
        <w:jc w:val="both"/>
        <w:pPrChange w:id="1257" w:author="VICENTE DIEGO ORTEGA DEL VECCHYO" w:date="2020-10-19T19:27:00Z">
          <w:pPr>
            <w:ind w:left="360"/>
          </w:pPr>
        </w:pPrChange>
      </w:pPr>
      <w:r>
        <w:lastRenderedPageBreak/>
        <w:t xml:space="preserve">This option </w:t>
      </w:r>
      <w:r w:rsidR="000B0C04">
        <w:t>specifies the outfile</w:t>
      </w:r>
      <w:r w:rsidR="006D30F1">
        <w:t xml:space="preserve"> </w:t>
      </w:r>
      <w:r w:rsidR="000B0C04">
        <w:t xml:space="preserve">name to </w:t>
      </w:r>
      <w:r>
        <w:t>print the allele frequency trajectories of the alleles whose allele ID was specified by the option ‘AlleleTrajsInput:’ Example.-</w:t>
      </w:r>
    </w:p>
    <w:p w14:paraId="171D63FB" w14:textId="77777777" w:rsidR="00E50DBC" w:rsidRDefault="00E50DBC">
      <w:pPr>
        <w:ind w:left="360"/>
        <w:jc w:val="both"/>
        <w:pPrChange w:id="1258" w:author="VICENTE DIEGO ORTEGA DEL VECCHYO" w:date="2020-10-19T19:27:00Z">
          <w:pPr>
            <w:ind w:left="360"/>
          </w:pPr>
        </w:pPrChange>
      </w:pPr>
      <w:r>
        <w:t>AlleleTrajsOutput: MiniTest/Traj_11.txt</w:t>
      </w:r>
    </w:p>
    <w:p w14:paraId="5D915EA9" w14:textId="77777777" w:rsidR="00E50DBC" w:rsidRDefault="00E50DBC">
      <w:pPr>
        <w:ind w:left="360"/>
        <w:jc w:val="both"/>
        <w:pPrChange w:id="1259" w:author="VICENTE DIEGO ORTEGA DEL VECCHYO" w:date="2020-10-19T19:27:00Z">
          <w:pPr>
            <w:ind w:left="360"/>
          </w:pPr>
        </w:pPrChange>
      </w:pPr>
    </w:p>
    <w:p w14:paraId="2CE9685D" w14:textId="77777777" w:rsidR="00E50DBC" w:rsidRDefault="00E50DBC">
      <w:pPr>
        <w:ind w:left="360"/>
        <w:jc w:val="both"/>
        <w:pPrChange w:id="1260" w:author="VICENTE DIEGO ORTEGA DEL VECCHYO" w:date="2020-10-19T19:27:00Z">
          <w:pPr>
            <w:ind w:left="360"/>
          </w:pPr>
        </w:pPrChange>
      </w:pPr>
      <w:r>
        <w:t>The output of ‘AlleleTrajsOutput:’ has the following format:</w:t>
      </w:r>
    </w:p>
    <w:p w14:paraId="11559201" w14:textId="77777777" w:rsidR="00E50DBC" w:rsidRDefault="00E50DBC">
      <w:pPr>
        <w:ind w:left="360"/>
        <w:jc w:val="both"/>
        <w:pPrChange w:id="1261" w:author="VICENTE DIEGO ORTEGA DEL VECCHYO" w:date="2020-10-19T19:27:00Z">
          <w:pPr>
            <w:ind w:left="360"/>
          </w:pPr>
        </w:pPrChange>
      </w:pPr>
    </w:p>
    <w:p w14:paraId="1ACED827" w14:textId="77777777" w:rsidR="00E50DBC" w:rsidRDefault="00E50DBC">
      <w:pPr>
        <w:ind w:left="360"/>
        <w:jc w:val="both"/>
        <w:pPrChange w:id="1262" w:author="VICENTE DIEGO ORTEGA DEL VECCHYO" w:date="2020-10-19T19:27:00Z">
          <w:pPr>
            <w:ind w:left="360"/>
          </w:pPr>
        </w:pPrChange>
      </w:pPr>
      <w:r>
        <w:t>65707   0.001000</w:t>
      </w:r>
    </w:p>
    <w:p w14:paraId="0C4714F5" w14:textId="77777777" w:rsidR="00E50DBC" w:rsidRDefault="00E50DBC">
      <w:pPr>
        <w:ind w:left="360"/>
        <w:jc w:val="both"/>
        <w:pPrChange w:id="1263" w:author="VICENTE DIEGO ORTEGA DEL VECCHYO" w:date="2020-10-19T19:27:00Z">
          <w:pPr>
            <w:ind w:left="360"/>
          </w:pPr>
        </w:pPrChange>
      </w:pPr>
      <w:r>
        <w:t>65707   0.001000</w:t>
      </w:r>
    </w:p>
    <w:p w14:paraId="1DFBA4BE" w14:textId="77777777" w:rsidR="00E50DBC" w:rsidRDefault="00E50DBC">
      <w:pPr>
        <w:ind w:left="360"/>
        <w:jc w:val="both"/>
        <w:pPrChange w:id="1264" w:author="VICENTE DIEGO ORTEGA DEL VECCHYO" w:date="2020-10-19T19:27:00Z">
          <w:pPr>
            <w:ind w:left="360"/>
          </w:pPr>
        </w:pPrChange>
      </w:pPr>
      <w:r>
        <w:t>65707   0.003000</w:t>
      </w:r>
    </w:p>
    <w:p w14:paraId="59EBC72B" w14:textId="77777777" w:rsidR="00E50DBC" w:rsidRDefault="00E50DBC">
      <w:pPr>
        <w:ind w:left="360"/>
        <w:jc w:val="both"/>
        <w:pPrChange w:id="1265" w:author="VICENTE DIEGO ORTEGA DEL VECCHYO" w:date="2020-10-19T19:27:00Z">
          <w:pPr>
            <w:ind w:left="360"/>
          </w:pPr>
        </w:pPrChange>
      </w:pPr>
    </w:p>
    <w:p w14:paraId="454494A9" w14:textId="5F500AD0" w:rsidR="00E50DBC" w:rsidRDefault="00E50DBC">
      <w:pPr>
        <w:ind w:left="360"/>
        <w:jc w:val="both"/>
        <w:pPrChange w:id="1266" w:author="VICENTE DIEGO ORTEGA DEL VECCHYO" w:date="2020-10-19T19:27:00Z">
          <w:pPr>
            <w:ind w:left="360"/>
          </w:pPr>
        </w:pPrChange>
      </w:pPr>
      <w:r>
        <w:t>Where the first column corresponds to the allele ID and the second column corresponds to the frequency</w:t>
      </w:r>
      <w:r w:rsidR="002A17C0">
        <w:t xml:space="preserve"> in one particular generation</w:t>
      </w:r>
      <w:r>
        <w:t>.</w:t>
      </w:r>
      <w:r w:rsidR="00F17246">
        <w:t xml:space="preserve"> The allele frequencies are displayed </w:t>
      </w:r>
      <w:r w:rsidR="00090F29">
        <w:t xml:space="preserve">from the </w:t>
      </w:r>
      <w:r w:rsidR="00B93310">
        <w:t xml:space="preserve">top to the bottom of the file going from the past </w:t>
      </w:r>
      <w:r w:rsidR="007D5E6C">
        <w:t>to the present</w:t>
      </w:r>
      <w:r w:rsidR="00F22F5E">
        <w:t>.</w:t>
      </w:r>
      <w:r>
        <w:t xml:space="preserve"> </w:t>
      </w:r>
      <w:r w:rsidR="00702FBF">
        <w:t>The first appearance of a particular allele ID in the file indicates the frequency of the allele when it emerged in the population</w:t>
      </w:r>
      <w:r w:rsidR="00D92F7E">
        <w:t xml:space="preserve"> in the second column</w:t>
      </w:r>
      <w:r w:rsidR="00702FBF">
        <w:t xml:space="preserve">. </w:t>
      </w:r>
      <w:r w:rsidR="00105B69">
        <w:t xml:space="preserve">The </w:t>
      </w:r>
      <w:r w:rsidR="008B147E">
        <w:t xml:space="preserve">present-day population allele frequency for each allele ID </w:t>
      </w:r>
      <w:r w:rsidR="00FA5318">
        <w:t xml:space="preserve">is displayed in the </w:t>
      </w:r>
      <w:r w:rsidR="00996BB8">
        <w:t>second column</w:t>
      </w:r>
      <w:r w:rsidR="008B24F3">
        <w:t xml:space="preserve"> in the last appearance of the particular allele ID in the file. </w:t>
      </w:r>
      <w:r w:rsidR="009746BA">
        <w:t>The number of rows with a particular a</w:t>
      </w:r>
      <w:r w:rsidR="0066619C">
        <w:t>llele ID indicate the age of that</w:t>
      </w:r>
      <w:r w:rsidR="009746BA">
        <w:t xml:space="preserve"> allele. </w:t>
      </w:r>
      <w:r>
        <w:t>You could use grep to follow the frequency trajectory of one particular allele with the output of ‘AlleleTrajsOutput:’. Example.-</w:t>
      </w:r>
    </w:p>
    <w:p w14:paraId="730801A4" w14:textId="77777777" w:rsidR="00E50DBC" w:rsidRDefault="00E50DBC">
      <w:pPr>
        <w:ind w:left="360"/>
        <w:jc w:val="both"/>
        <w:pPrChange w:id="1267" w:author="VICENTE DIEGO ORTEGA DEL VECCHYO" w:date="2020-10-19T19:27:00Z">
          <w:pPr>
            <w:ind w:left="360"/>
          </w:pPr>
        </w:pPrChange>
      </w:pPr>
    </w:p>
    <w:p w14:paraId="3572669D" w14:textId="19C66F47" w:rsidR="007D5C9D" w:rsidRPr="00F56F3E" w:rsidRDefault="007D5C9D">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rPr>
        <w:pPrChange w:id="1268"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7D5C9D">
        <w:rPr>
          <w:rFonts w:ascii="Monaco" w:hAnsi="Monaco"/>
          <w:color w:val="333333"/>
          <w:sz w:val="18"/>
          <w:szCs w:val="18"/>
        </w:rPr>
        <w:t>grep ‘65707’ MiniTest/Traj_11.txt</w:t>
      </w:r>
    </w:p>
    <w:p w14:paraId="022AD71E" w14:textId="77777777" w:rsidR="00E50DBC" w:rsidRDefault="00E50DBC">
      <w:pPr>
        <w:ind w:left="360"/>
        <w:jc w:val="both"/>
        <w:pPrChange w:id="1269" w:author="VICENTE DIEGO ORTEGA DEL VECCHYO" w:date="2020-10-19T19:27:00Z">
          <w:pPr>
            <w:ind w:left="360"/>
          </w:pPr>
        </w:pPrChange>
      </w:pPr>
    </w:p>
    <w:p w14:paraId="402B93E2" w14:textId="2298ED6E" w:rsidR="00A03595" w:rsidRDefault="00E809F6">
      <w:pPr>
        <w:ind w:left="360"/>
        <w:jc w:val="both"/>
        <w:pPrChange w:id="1270" w:author="VICENTE DIEGO ORTEGA DEL VECCHYO" w:date="2020-10-19T19:27:00Z">
          <w:pPr>
            <w:ind w:left="360"/>
          </w:pPr>
        </w:pPrChange>
      </w:pPr>
      <w:r>
        <w:t>Example parameter files using allele trajectories</w:t>
      </w:r>
      <w:r w:rsidR="00A03595">
        <w:t>:</w:t>
      </w:r>
    </w:p>
    <w:p w14:paraId="2348F543" w14:textId="255922E3" w:rsidR="00F95042" w:rsidRDefault="00A03595">
      <w:pPr>
        <w:ind w:left="360"/>
        <w:jc w:val="both"/>
        <w:pPrChange w:id="1271" w:author="VICENTE DIEGO ORTEGA DEL VECCHYO" w:date="2020-10-19T19:27:00Z">
          <w:pPr>
            <w:ind w:left="360"/>
          </w:pPr>
        </w:pPrChange>
      </w:pPr>
      <w:r>
        <w:t>Parame</w:t>
      </w:r>
      <w:r w:rsidR="00E809F6">
        <w:t>terFile11.txt, ParameterFile11_B.txt</w:t>
      </w:r>
      <w:r w:rsidR="00A75620">
        <w:t>, ParameterFile13.txt, ParameterFile13_B.txt</w:t>
      </w:r>
      <w:r w:rsidR="00E809F6">
        <w:t xml:space="preserve"> </w:t>
      </w:r>
    </w:p>
    <w:p w14:paraId="74BFF5C0" w14:textId="77777777" w:rsidR="00F8097C" w:rsidRDefault="00F8097C">
      <w:pPr>
        <w:ind w:left="360"/>
        <w:jc w:val="both"/>
        <w:pPrChange w:id="1272" w:author="VICENTE DIEGO ORTEGA DEL VECCHYO" w:date="2020-10-19T19:27:00Z">
          <w:pPr>
            <w:ind w:left="360"/>
          </w:pPr>
        </w:pPrChange>
      </w:pPr>
    </w:p>
    <w:p w14:paraId="79ED6B6E" w14:textId="55D37F8F" w:rsidR="00F95042" w:rsidRDefault="00F8097C">
      <w:pPr>
        <w:ind w:left="360"/>
        <w:jc w:val="both"/>
        <w:pPrChange w:id="1273" w:author="VICENTE DIEGO ORTEGA DEL VECCHYO" w:date="2020-10-19T19:27:00Z">
          <w:pPr>
            <w:ind w:left="360"/>
          </w:pPr>
        </w:pPrChange>
      </w:pPr>
      <w:r>
        <w:t>Note how we use the same random seed to get allele frequency trajectories when we run ParameterFile11.txt and ParameterFile11_B.txt in the Examples.sh script. We also use the same random seed in our example when running ParameterFile13.txt and ParameterFile13_B.txt</w:t>
      </w:r>
    </w:p>
    <w:p w14:paraId="5E243114" w14:textId="2E3EF436" w:rsidR="00A03595" w:rsidRDefault="00A03595">
      <w:pPr>
        <w:jc w:val="both"/>
        <w:pPrChange w:id="1274" w:author="VICENTE DIEGO ORTEGA DEL VECCHYO" w:date="2020-10-19T19:27:00Z">
          <w:pPr/>
        </w:pPrChange>
      </w:pPr>
    </w:p>
    <w:p w14:paraId="7E1D7BBC" w14:textId="77777777" w:rsidR="006D06B1" w:rsidRDefault="006D06B1">
      <w:pPr>
        <w:jc w:val="both"/>
        <w:rPr>
          <w:b/>
        </w:rPr>
        <w:pPrChange w:id="1275" w:author="VICENTE DIEGO ORTEGA DEL VECCHYO" w:date="2020-10-19T19:27:00Z">
          <w:pPr/>
        </w:pPrChange>
      </w:pPr>
    </w:p>
    <w:p w14:paraId="35323AF3" w14:textId="305A4B63" w:rsidR="000B46A5" w:rsidRDefault="00A24096">
      <w:pPr>
        <w:pStyle w:val="Headmain"/>
        <w:jc w:val="both"/>
        <w:pPrChange w:id="1276" w:author="VICENTE DIEGO ORTEGA DEL VECCHYO" w:date="2020-10-19T19:27:00Z">
          <w:pPr>
            <w:pStyle w:val="Headmain"/>
          </w:pPr>
        </w:pPrChange>
      </w:pPr>
      <w:r>
        <w:t>Paral</w:t>
      </w:r>
      <w:r w:rsidR="00ED4E16">
        <w:t>lel</w:t>
      </w:r>
      <w:r>
        <w:t>i</w:t>
      </w:r>
      <w:r w:rsidR="000146FD">
        <w:t>z</w:t>
      </w:r>
      <w:r>
        <w:t>ing simulations</w:t>
      </w:r>
    </w:p>
    <w:p w14:paraId="630C54B1" w14:textId="77777777" w:rsidR="000B46A5" w:rsidRDefault="000B46A5">
      <w:pPr>
        <w:jc w:val="both"/>
        <w:pPrChange w:id="1277" w:author="VICENTE DIEGO ORTEGA DEL VECCHYO" w:date="2020-10-19T19:27:00Z">
          <w:pPr/>
        </w:pPrChange>
      </w:pPr>
    </w:p>
    <w:p w14:paraId="5B371C67" w14:textId="151F0289" w:rsidR="005A5A30" w:rsidRDefault="00A24096">
      <w:pPr>
        <w:jc w:val="both"/>
        <w:pPrChange w:id="1278" w:author="VICENTE DIEGO ORTEGA DEL VECCHYO" w:date="2020-10-19T19:27:00Z">
          <w:pPr/>
        </w:pPrChange>
      </w:pPr>
      <w:r>
        <w:t>If you want to simulate a large number of sites, we recommend that you parallelize your simulations</w:t>
      </w:r>
      <w:r w:rsidR="004D5A26">
        <w:t xml:space="preserve"> so that results are generated more quickly</w:t>
      </w:r>
      <w:r>
        <w:t>. E.g. If you want to simulate 10,000,000 sites, you could conduct ten independent simulations of 1,000,000 sites, and then concatenate</w:t>
      </w:r>
      <w:r w:rsidR="00556050">
        <w:t>, average</w:t>
      </w:r>
      <w:r w:rsidR="00FF18EE">
        <w:t xml:space="preserve"> </w:t>
      </w:r>
      <w:r w:rsidR="00556050">
        <w:t xml:space="preserve">or sum </w:t>
      </w:r>
      <w:r w:rsidR="00FF18EE">
        <w:t>the results</w:t>
      </w:r>
      <w:r w:rsidR="00556050">
        <w:t xml:space="preserve"> depending on the analysis being performed</w:t>
      </w:r>
      <w:r>
        <w:t>.</w:t>
      </w:r>
      <w:r w:rsidR="00016546">
        <w:t xml:space="preserve"> </w:t>
      </w:r>
      <w:r w:rsidR="00EA677F">
        <w:t xml:space="preserve">It is important that each independent simulation has a different </w:t>
      </w:r>
      <w:r w:rsidR="001849E3">
        <w:t xml:space="preserve">random seed </w:t>
      </w:r>
      <w:r w:rsidR="00682154">
        <w:t>and replicate number. As an example, you could run:</w:t>
      </w:r>
    </w:p>
    <w:p w14:paraId="4FE79C4A" w14:textId="5027DB5D" w:rsidR="00D35FEE" w:rsidRDefault="00D35FEE">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rPr>
        <w:pPrChange w:id="1279"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Pr>
          <w:rFonts w:ascii="Monaco" w:hAnsi="Monaco"/>
          <w:color w:val="333333"/>
          <w:sz w:val="18"/>
          <w:szCs w:val="18"/>
        </w:rPr>
        <w:lastRenderedPageBreak/>
        <w:t>for i in {1..10}</w:t>
      </w:r>
      <w:r>
        <w:rPr>
          <w:rFonts w:ascii="Monaco" w:hAnsi="Monaco"/>
          <w:color w:val="333333"/>
          <w:sz w:val="18"/>
          <w:szCs w:val="18"/>
        </w:rPr>
        <w:br/>
        <w:t>do</w:t>
      </w:r>
      <w:r>
        <w:rPr>
          <w:rFonts w:ascii="Monaco" w:hAnsi="Monaco"/>
          <w:color w:val="333333"/>
          <w:sz w:val="18"/>
          <w:szCs w:val="18"/>
        </w:rPr>
        <w:br/>
        <w:t>GSL_RNG_SEED=$i GSL_RNG_TYPE=mrg ./PReFerSim ParameterFile1.txt $i</w:t>
      </w:r>
      <w:r>
        <w:rPr>
          <w:rFonts w:ascii="Monaco" w:hAnsi="Monaco"/>
          <w:color w:val="333333"/>
          <w:sz w:val="18"/>
          <w:szCs w:val="18"/>
        </w:rPr>
        <w:br/>
        <w:t>done</w:t>
      </w:r>
    </w:p>
    <w:p w14:paraId="000B695F" w14:textId="77777777" w:rsidR="009A515F" w:rsidRDefault="009A515F">
      <w:pPr>
        <w:jc w:val="both"/>
        <w:pPrChange w:id="1280" w:author="VICENTE DIEGO ORTEGA DEL VECCHYO" w:date="2020-10-19T19:27:00Z">
          <w:pPr/>
        </w:pPrChange>
      </w:pPr>
    </w:p>
    <w:p w14:paraId="02FD6F87" w14:textId="77777777" w:rsidR="004A0840" w:rsidRDefault="004A0840">
      <w:pPr>
        <w:jc w:val="both"/>
        <w:pPrChange w:id="1281" w:author="VICENTE DIEGO ORTEGA DEL VECCHYO" w:date="2020-10-19T19:27:00Z">
          <w:pPr/>
        </w:pPrChange>
      </w:pPr>
    </w:p>
    <w:p w14:paraId="0A57D53E" w14:textId="4FC4047C" w:rsidR="00EC54F9" w:rsidRDefault="00275323">
      <w:pPr>
        <w:pStyle w:val="Headmain"/>
        <w:jc w:val="both"/>
        <w:pPrChange w:id="1282" w:author="VICENTE DIEGO ORTEGA DEL VECCHYO" w:date="2020-10-19T19:27:00Z">
          <w:pPr>
            <w:pStyle w:val="Headmain"/>
          </w:pPr>
        </w:pPrChange>
      </w:pPr>
      <w:r w:rsidRPr="00275323">
        <w:t>Troubleshooting</w:t>
      </w:r>
    </w:p>
    <w:p w14:paraId="2DECF2C6" w14:textId="77777777" w:rsidR="00EC54F9" w:rsidRDefault="00EC54F9">
      <w:pPr>
        <w:pStyle w:val="Headmain"/>
        <w:numPr>
          <w:ilvl w:val="0"/>
          <w:numId w:val="0"/>
        </w:numPr>
        <w:ind w:left="360" w:hanging="360"/>
        <w:jc w:val="both"/>
        <w:pPrChange w:id="1283" w:author="VICENTE DIEGO ORTEGA DEL VECCHYO" w:date="2020-10-19T19:27:00Z">
          <w:pPr>
            <w:pStyle w:val="Headmain"/>
            <w:numPr>
              <w:numId w:val="0"/>
            </w:numPr>
            <w:ind w:left="0" w:firstLine="0"/>
          </w:pPr>
        </w:pPrChange>
      </w:pPr>
    </w:p>
    <w:p w14:paraId="762A54B7" w14:textId="01181920" w:rsidR="00EC54F9" w:rsidRDefault="00EC54F9">
      <w:pPr>
        <w:jc w:val="both"/>
        <w:pPrChange w:id="1284" w:author="VICENTE DIEGO ORTEGA DEL VECCHYO" w:date="2020-10-19T19:27:00Z">
          <w:pPr/>
        </w:pPrChange>
      </w:pPr>
      <w:r>
        <w:tab/>
        <w:t>Below we outline some commonly encountered few errors</w:t>
      </w:r>
    </w:p>
    <w:p w14:paraId="54613923" w14:textId="77777777" w:rsidR="00E50DBC" w:rsidRDefault="00E50DBC">
      <w:pPr>
        <w:jc w:val="both"/>
        <w:pPrChange w:id="1285" w:author="VICENTE DIEGO ORTEGA DEL VECCHYO" w:date="2020-10-19T19:27:00Z">
          <w:pPr/>
        </w:pPrChange>
      </w:pPr>
    </w:p>
    <w:p w14:paraId="50B549CE" w14:textId="7F372368" w:rsidR="00EC0886" w:rsidRDefault="00DC1E6F">
      <w:pPr>
        <w:pStyle w:val="headingsub"/>
        <w:jc w:val="both"/>
        <w:pPrChange w:id="1286" w:author="VICENTE DIEGO ORTEGA DEL VECCHYO" w:date="2020-10-19T19:27:00Z">
          <w:pPr>
            <w:pStyle w:val="headingsub"/>
          </w:pPr>
        </w:pPrChange>
      </w:pPr>
      <w:r>
        <w:t>Errors when compiling i.e. with this command:</w:t>
      </w:r>
    </w:p>
    <w:p w14:paraId="5037EE1B" w14:textId="4095B9CC" w:rsidR="003000BA" w:rsidRPr="0069202E" w:rsidRDefault="003000BA">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lang w:val="es-ES"/>
          <w:rPrChange w:id="1287" w:author="VICENTE DIEGO ORTEGA DEL VECCHYO" w:date="2020-10-19T19:16:00Z">
            <w:rPr>
              <w:rFonts w:ascii="Monaco" w:hAnsi="Monaco"/>
              <w:color w:val="333333"/>
              <w:sz w:val="18"/>
              <w:szCs w:val="18"/>
            </w:rPr>
          </w:rPrChange>
        </w:rPr>
        <w:pPrChange w:id="1288"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69202E">
        <w:rPr>
          <w:rFonts w:ascii="Monaco" w:hAnsi="Monaco"/>
          <w:color w:val="333333"/>
          <w:sz w:val="18"/>
          <w:szCs w:val="18"/>
          <w:lang w:val="es-ES"/>
          <w:rPrChange w:id="1289" w:author="VICENTE DIEGO ORTEGA DEL VECCHYO" w:date="2020-10-19T19:16:00Z">
            <w:rPr>
              <w:rFonts w:ascii="Monaco" w:hAnsi="Monaco"/>
              <w:color w:val="333333"/>
              <w:sz w:val="18"/>
              <w:szCs w:val="18"/>
            </w:rPr>
          </w:rPrChange>
        </w:rPr>
        <w:t xml:space="preserve">gcc -g -o </w:t>
      </w:r>
      <w:r w:rsidR="0056543E" w:rsidRPr="0069202E">
        <w:rPr>
          <w:rFonts w:ascii="Monaco" w:hAnsi="Monaco"/>
          <w:color w:val="333333"/>
          <w:sz w:val="18"/>
          <w:szCs w:val="18"/>
          <w:lang w:val="es-ES"/>
          <w:rPrChange w:id="1290" w:author="VICENTE DIEGO ORTEGA DEL VECCHYO" w:date="2020-10-19T19:16:00Z">
            <w:rPr>
              <w:rFonts w:ascii="Monaco" w:hAnsi="Monaco"/>
              <w:color w:val="333333"/>
              <w:sz w:val="18"/>
              <w:szCs w:val="18"/>
            </w:rPr>
          </w:rPrChange>
        </w:rPr>
        <w:t>PReFerSim PReFerSim</w:t>
      </w:r>
      <w:r w:rsidRPr="0069202E">
        <w:rPr>
          <w:rFonts w:ascii="Monaco" w:hAnsi="Monaco"/>
          <w:color w:val="333333"/>
          <w:sz w:val="18"/>
          <w:szCs w:val="18"/>
          <w:lang w:val="es-ES"/>
          <w:rPrChange w:id="1291" w:author="VICENTE DIEGO ORTEGA DEL VECCHYO" w:date="2020-10-19T19:16:00Z">
            <w:rPr>
              <w:rFonts w:ascii="Monaco" w:hAnsi="Monaco"/>
              <w:color w:val="333333"/>
              <w:sz w:val="18"/>
              <w:szCs w:val="18"/>
            </w:rPr>
          </w:rPrChange>
        </w:rPr>
        <w:t>.c -lm -lgsl -lgslcblas -O3</w:t>
      </w:r>
    </w:p>
    <w:p w14:paraId="1B02ACA2" w14:textId="624E6ED5" w:rsidR="00F6056E" w:rsidRPr="0069202E" w:rsidRDefault="001E74D8">
      <w:pPr>
        <w:ind w:left="360"/>
        <w:jc w:val="both"/>
        <w:rPr>
          <w:lang w:val="es-ES"/>
          <w:rPrChange w:id="1292" w:author="VICENTE DIEGO ORTEGA DEL VECCHYO" w:date="2020-10-19T19:16:00Z">
            <w:rPr/>
          </w:rPrChange>
        </w:rPr>
        <w:pPrChange w:id="1293" w:author="VICENTE DIEGO ORTEGA DEL VECCHYO" w:date="2020-10-19T19:27:00Z">
          <w:pPr>
            <w:ind w:left="360"/>
          </w:pPr>
        </w:pPrChange>
      </w:pPr>
      <w:r w:rsidRPr="0069202E">
        <w:rPr>
          <w:lang w:val="es-ES"/>
          <w:rPrChange w:id="1294" w:author="VICENTE DIEGO ORTEGA DEL VECCHYO" w:date="2020-10-19T19:16:00Z">
            <w:rPr/>
          </w:rPrChange>
        </w:rPr>
        <w:t xml:space="preserve">Example </w:t>
      </w:r>
      <w:r w:rsidR="00DC1E6F" w:rsidRPr="0069202E">
        <w:rPr>
          <w:lang w:val="es-ES"/>
          <w:rPrChange w:id="1295" w:author="VICENTE DIEGO ORTEGA DEL VECCHYO" w:date="2020-10-19T19:16:00Z">
            <w:rPr/>
          </w:rPrChange>
        </w:rPr>
        <w:t>Error 1:</w:t>
      </w:r>
    </w:p>
    <w:p w14:paraId="613E0000" w14:textId="48EF5C6D" w:rsidR="00BD0333" w:rsidRPr="00F6056E" w:rsidRDefault="00BD0333">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296"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F6056E">
        <w:rPr>
          <w:rFonts w:ascii="Monaco" w:hAnsi="Monaco"/>
          <w:color w:val="FF0000"/>
          <w:sz w:val="18"/>
          <w:szCs w:val="18"/>
        </w:rPr>
        <w:t xml:space="preserve">gcc: </w:t>
      </w:r>
      <w:r w:rsidR="0056543E">
        <w:rPr>
          <w:rFonts w:ascii="Monaco" w:hAnsi="Monaco"/>
          <w:color w:val="FF0000"/>
          <w:sz w:val="18"/>
          <w:szCs w:val="18"/>
        </w:rPr>
        <w:t>PReFerSim</w:t>
      </w:r>
      <w:r w:rsidRPr="00F6056E">
        <w:rPr>
          <w:rFonts w:ascii="Monaco" w:hAnsi="Monaco"/>
          <w:color w:val="FF0000"/>
          <w:sz w:val="18"/>
          <w:szCs w:val="18"/>
        </w:rPr>
        <w:t>.c: No such file or directory</w:t>
      </w:r>
    </w:p>
    <w:p w14:paraId="74D48734" w14:textId="77777777" w:rsidR="00BD0333" w:rsidRDefault="00BD0333">
      <w:pPr>
        <w:ind w:left="360"/>
        <w:jc w:val="both"/>
        <w:pPrChange w:id="1297" w:author="VICENTE DIEGO ORTEGA DEL VECCHYO" w:date="2020-10-19T19:27:00Z">
          <w:pPr>
            <w:ind w:left="360"/>
          </w:pPr>
        </w:pPrChange>
      </w:pPr>
    </w:p>
    <w:p w14:paraId="31DB77C0" w14:textId="61B10714" w:rsidR="00F6056E" w:rsidRDefault="00DC1E6F">
      <w:pPr>
        <w:ind w:left="360"/>
        <w:jc w:val="both"/>
        <w:pPrChange w:id="1298" w:author="VICENTE DIEGO ORTEGA DEL VECCHYO" w:date="2020-10-19T19:27:00Z">
          <w:pPr>
            <w:ind w:left="360"/>
          </w:pPr>
        </w:pPrChange>
      </w:pPr>
      <w:r>
        <w:t>Error</w:t>
      </w:r>
      <w:r w:rsidR="0001099F">
        <w:t xml:space="preserve"> </w:t>
      </w:r>
      <w:r>
        <w:t xml:space="preserve">1 </w:t>
      </w:r>
      <w:r w:rsidR="0001099F">
        <w:t xml:space="preserve">probably means you are trying to compile the program in the wrong folder. You must be in folder with the file </w:t>
      </w:r>
      <w:r w:rsidR="009A19E2">
        <w:t>PReFerSim</w:t>
      </w:r>
      <w:r w:rsidR="0001099F" w:rsidRPr="00275323">
        <w:t>.c</w:t>
      </w:r>
      <w:r w:rsidR="0001099F">
        <w:t xml:space="preserve"> in order to compile</w:t>
      </w:r>
      <w:r w:rsidR="0053614D">
        <w:t xml:space="preserve"> the program</w:t>
      </w:r>
      <w:r w:rsidR="0001099F">
        <w:t xml:space="preserve">.  Alternatively it may mean you have a spelling error in the command, so check that you copied the </w:t>
      </w:r>
      <w:r w:rsidR="00143653">
        <w:t xml:space="preserve">command </w:t>
      </w:r>
      <w:r w:rsidR="0001099F">
        <w:t>exactly.</w:t>
      </w:r>
    </w:p>
    <w:p w14:paraId="4D287F1B" w14:textId="77777777" w:rsidR="00BF0C0B" w:rsidRDefault="00BF0C0B">
      <w:pPr>
        <w:ind w:left="360"/>
        <w:jc w:val="both"/>
        <w:rPr>
          <w:ins w:id="1299" w:author="Clare Marsden" w:date="2016-05-31T16:14:00Z"/>
        </w:rPr>
        <w:pPrChange w:id="1300" w:author="VICENTE DIEGO ORTEGA DEL VECCHYO" w:date="2020-10-19T19:27:00Z">
          <w:pPr>
            <w:ind w:left="360"/>
          </w:pPr>
        </w:pPrChange>
      </w:pPr>
    </w:p>
    <w:p w14:paraId="19984DC4" w14:textId="785E0B88" w:rsidR="00D81FA6" w:rsidRDefault="00D81FA6">
      <w:pPr>
        <w:ind w:left="360"/>
        <w:jc w:val="both"/>
        <w:rPr>
          <w:ins w:id="1301" w:author="Clare Marsden" w:date="2016-05-31T16:13:00Z"/>
        </w:rPr>
        <w:pPrChange w:id="1302" w:author="VICENTE DIEGO ORTEGA DEL VECCHYO" w:date="2020-10-19T19:27:00Z">
          <w:pPr>
            <w:ind w:left="360"/>
          </w:pPr>
        </w:pPrChange>
      </w:pPr>
      <w:ins w:id="1303" w:author="Clare Marsden" w:date="2016-05-31T16:14:00Z">
        <w:r>
          <w:t>Example Error 2:</w:t>
        </w:r>
      </w:ins>
    </w:p>
    <w:p w14:paraId="65228D02" w14:textId="5193C4D0" w:rsidR="00D81FA6" w:rsidRPr="00765609" w:rsidRDefault="00D81FA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ins w:id="1304" w:author="Clare Marsden" w:date="2016-05-31T16:13:00Z"/>
          <w:rFonts w:ascii="Monaco" w:hAnsi="Monaco"/>
          <w:color w:val="FF0000"/>
          <w:sz w:val="18"/>
          <w:szCs w:val="18"/>
        </w:rPr>
        <w:pPrChange w:id="1305"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ins w:id="1306" w:author="Clare Marsden" w:date="2016-05-31T16:14:00Z">
        <w:r w:rsidRPr="00765609">
          <w:rPr>
            <w:rFonts w:ascii="Monaco" w:eastAsia="Times New Roman" w:hAnsi="Monaco" w:cs="Arial"/>
            <w:color w:val="FF0000"/>
            <w:sz w:val="18"/>
            <w:szCs w:val="18"/>
            <w:shd w:val="clear" w:color="auto" w:fill="FFFFFF"/>
            <w:rPrChange w:id="1307" w:author="Clare Marsden" w:date="2016-05-31T16:15:00Z">
              <w:rPr>
                <w:rFonts w:ascii="Arial" w:eastAsia="Times New Roman" w:hAnsi="Arial" w:cs="Arial"/>
                <w:color w:val="222222"/>
                <w:sz w:val="19"/>
                <w:szCs w:val="19"/>
                <w:shd w:val="clear" w:color="auto" w:fill="FFFFFF"/>
              </w:rPr>
            </w:rPrChange>
          </w:rPr>
          <w:t xml:space="preserve">ld: library not found for </w:t>
        </w:r>
      </w:ins>
      <w:ins w:id="1308" w:author="Clare Marsden" w:date="2016-05-31T16:15:00Z">
        <w:r w:rsidRPr="00765609">
          <w:rPr>
            <w:rFonts w:ascii="Monaco" w:eastAsia="Times New Roman" w:hAnsi="Monaco" w:cs="Arial"/>
            <w:color w:val="FF0000"/>
            <w:sz w:val="18"/>
            <w:szCs w:val="18"/>
            <w:shd w:val="clear" w:color="auto" w:fill="FFFFFF"/>
            <w:rPrChange w:id="1309" w:author="Clare Marsden" w:date="2016-05-31T16:15:00Z">
              <w:rPr>
                <w:rFonts w:ascii="Monaco" w:eastAsia="Times New Roman" w:hAnsi="Monaco" w:cs="Arial"/>
                <w:color w:val="222222"/>
                <w:sz w:val="18"/>
                <w:szCs w:val="18"/>
                <w:shd w:val="clear" w:color="auto" w:fill="FFFFFF"/>
              </w:rPr>
            </w:rPrChange>
          </w:rPr>
          <w:t>–</w:t>
        </w:r>
      </w:ins>
      <w:ins w:id="1310" w:author="Clare Marsden" w:date="2016-05-31T16:14:00Z">
        <w:r w:rsidRPr="00765609">
          <w:rPr>
            <w:rFonts w:ascii="Monaco" w:eastAsia="Times New Roman" w:hAnsi="Monaco" w:cs="Arial"/>
            <w:color w:val="FF0000"/>
            <w:sz w:val="18"/>
            <w:szCs w:val="18"/>
            <w:shd w:val="clear" w:color="auto" w:fill="FFFFFF"/>
            <w:rPrChange w:id="1311" w:author="Clare Marsden" w:date="2016-05-31T16:15:00Z">
              <w:rPr>
                <w:rFonts w:ascii="Arial" w:eastAsia="Times New Roman" w:hAnsi="Arial" w:cs="Arial"/>
                <w:color w:val="222222"/>
                <w:sz w:val="19"/>
                <w:szCs w:val="19"/>
                <w:shd w:val="clear" w:color="auto" w:fill="FFFFFF"/>
              </w:rPr>
            </w:rPrChange>
          </w:rPr>
          <w:t>l</w:t>
        </w:r>
      </w:ins>
      <w:ins w:id="1312" w:author="Clare Marsden" w:date="2016-05-31T16:15:00Z">
        <w:r w:rsidRPr="00765609">
          <w:rPr>
            <w:rFonts w:ascii="Monaco" w:eastAsia="Times New Roman" w:hAnsi="Monaco" w:cs="Arial"/>
            <w:color w:val="FF0000"/>
            <w:sz w:val="18"/>
            <w:szCs w:val="18"/>
            <w:shd w:val="clear" w:color="auto" w:fill="FFFFFF"/>
            <w:rPrChange w:id="1313" w:author="Clare Marsden" w:date="2016-05-31T16:15:00Z">
              <w:rPr>
                <w:rFonts w:ascii="Monaco" w:eastAsia="Times New Roman" w:hAnsi="Monaco" w:cs="Arial"/>
                <w:color w:val="222222"/>
                <w:sz w:val="18"/>
                <w:szCs w:val="18"/>
                <w:shd w:val="clear" w:color="auto" w:fill="FFFFFF"/>
              </w:rPr>
            </w:rPrChange>
          </w:rPr>
          <w:t xml:space="preserve"> </w:t>
        </w:r>
      </w:ins>
      <w:ins w:id="1314" w:author="Clare Marsden" w:date="2016-05-31T16:14:00Z">
        <w:r w:rsidRPr="00765609">
          <w:rPr>
            <w:rFonts w:ascii="Monaco" w:eastAsia="Times New Roman" w:hAnsi="Monaco" w:cs="Arial"/>
            <w:color w:val="FF0000"/>
            <w:sz w:val="18"/>
            <w:szCs w:val="18"/>
            <w:shd w:val="clear" w:color="auto" w:fill="FFFFFF"/>
            <w:rPrChange w:id="1315" w:author="Clare Marsden" w:date="2016-05-31T16:15:00Z">
              <w:rPr>
                <w:rFonts w:ascii="Arial" w:eastAsia="Times New Roman" w:hAnsi="Arial" w:cs="Arial"/>
                <w:color w:val="222222"/>
                <w:sz w:val="19"/>
                <w:szCs w:val="19"/>
                <w:shd w:val="clear" w:color="auto" w:fill="FFFFFF"/>
              </w:rPr>
            </w:rPrChange>
          </w:rPr>
          <w:t>gsl</w:t>
        </w:r>
      </w:ins>
    </w:p>
    <w:p w14:paraId="29A19B5A" w14:textId="654E820B" w:rsidR="00D81FA6" w:rsidRDefault="00D81FA6">
      <w:pPr>
        <w:ind w:left="360"/>
        <w:jc w:val="both"/>
        <w:rPr>
          <w:ins w:id="1316" w:author="Clare Marsden" w:date="2016-05-31T16:13:00Z"/>
        </w:rPr>
        <w:pPrChange w:id="1317" w:author="VICENTE DIEGO ORTEGA DEL VECCHYO" w:date="2020-10-19T19:27:00Z">
          <w:pPr>
            <w:ind w:left="360"/>
          </w:pPr>
        </w:pPrChange>
      </w:pPr>
      <w:ins w:id="1318" w:author="Clare Marsden" w:date="2016-05-31T16:15:00Z">
        <w:r>
          <w:t>Error 2 indicates that gsl has not been installed. Please see instructions above on how to install gsl.</w:t>
        </w:r>
      </w:ins>
    </w:p>
    <w:p w14:paraId="5260C2EB" w14:textId="77777777" w:rsidR="00D81FA6" w:rsidRDefault="00D81FA6">
      <w:pPr>
        <w:ind w:left="360"/>
        <w:jc w:val="both"/>
        <w:pPrChange w:id="1319" w:author="VICENTE DIEGO ORTEGA DEL VECCHYO" w:date="2020-10-19T19:27:00Z">
          <w:pPr>
            <w:ind w:left="360"/>
          </w:pPr>
        </w:pPrChange>
      </w:pPr>
    </w:p>
    <w:p w14:paraId="190D1BDA" w14:textId="77777777" w:rsidR="004E57C6" w:rsidRDefault="004E57C6">
      <w:pPr>
        <w:pStyle w:val="headingsub"/>
        <w:ind w:left="360" w:firstLine="0"/>
        <w:jc w:val="both"/>
        <w:pPrChange w:id="1320" w:author="VICENTE DIEGO ORTEGA DEL VECCHYO" w:date="2020-10-19T19:27:00Z">
          <w:pPr>
            <w:pStyle w:val="headingsub"/>
            <w:ind w:left="360" w:firstLine="0"/>
          </w:pPr>
        </w:pPrChange>
      </w:pPr>
      <w:r>
        <w:t>Errors running the program i.e. with this command</w:t>
      </w:r>
    </w:p>
    <w:p w14:paraId="4518A6DD" w14:textId="77777777" w:rsidR="004E57C6" w:rsidRDefault="004E57C6">
      <w:pPr>
        <w:ind w:left="360"/>
        <w:jc w:val="both"/>
        <w:pPrChange w:id="1321" w:author="VICENTE DIEGO ORTEGA DEL VECCHYO" w:date="2020-10-19T19:27:00Z">
          <w:pPr>
            <w:ind w:left="360"/>
          </w:pPr>
        </w:pPrChange>
      </w:pPr>
    </w:p>
    <w:p w14:paraId="05AE3D98" w14:textId="2248370F" w:rsidR="004E57C6" w:rsidRPr="00F6056E" w:rsidRDefault="004E57C6">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333333"/>
          <w:sz w:val="18"/>
          <w:szCs w:val="18"/>
        </w:rPr>
        <w:pPrChange w:id="1322"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4E57C6">
        <w:rPr>
          <w:rFonts w:ascii="Monaco" w:hAnsi="Monaco"/>
          <w:color w:val="333333"/>
          <w:sz w:val="18"/>
          <w:szCs w:val="18"/>
        </w:rPr>
        <w:t>GSL_RNG_SEED=1 GSL_RNG_TYPE=mrg ./</w:t>
      </w:r>
      <w:r w:rsidR="00D15C4A">
        <w:rPr>
          <w:rFonts w:ascii="Monaco" w:hAnsi="Monaco"/>
          <w:color w:val="333333"/>
          <w:sz w:val="18"/>
          <w:szCs w:val="18"/>
        </w:rPr>
        <w:t>PReFerSim</w:t>
      </w:r>
      <w:r w:rsidRPr="004E57C6">
        <w:rPr>
          <w:rFonts w:ascii="Monaco" w:hAnsi="Monaco"/>
          <w:color w:val="333333"/>
          <w:sz w:val="18"/>
          <w:szCs w:val="18"/>
        </w:rPr>
        <w:t xml:space="preserve"> ParameterFile1.txt</w:t>
      </w:r>
      <w:r>
        <w:rPr>
          <w:rFonts w:ascii="Monaco" w:hAnsi="Monaco"/>
          <w:color w:val="333333"/>
          <w:sz w:val="18"/>
          <w:szCs w:val="18"/>
        </w:rPr>
        <w:t xml:space="preserve"> 1</w:t>
      </w:r>
    </w:p>
    <w:p w14:paraId="013294C7" w14:textId="77777777" w:rsidR="00FE580F" w:rsidRDefault="00FE580F">
      <w:pPr>
        <w:ind w:left="360"/>
        <w:jc w:val="both"/>
        <w:pPrChange w:id="1323" w:author="VICENTE DIEGO ORTEGA DEL VECCHYO" w:date="2020-10-19T19:27:00Z">
          <w:pPr>
            <w:ind w:left="360"/>
          </w:pPr>
        </w:pPrChange>
      </w:pPr>
    </w:p>
    <w:p w14:paraId="43032065" w14:textId="77C45876" w:rsidR="004E57C6" w:rsidRDefault="001D6F50">
      <w:pPr>
        <w:ind w:left="360"/>
        <w:jc w:val="both"/>
        <w:pPrChange w:id="1324" w:author="VICENTE DIEGO ORTEGA DEL VECCHYO" w:date="2020-10-19T19:27:00Z">
          <w:pPr>
            <w:ind w:left="360"/>
          </w:pPr>
        </w:pPrChange>
      </w:pPr>
      <w:r>
        <w:t xml:space="preserve">Example Error </w:t>
      </w:r>
      <w:r w:rsidR="00707F29">
        <w:t>1</w:t>
      </w:r>
      <w:r w:rsidR="004E57C6">
        <w:t>:</w:t>
      </w:r>
    </w:p>
    <w:p w14:paraId="66BC8B1A" w14:textId="337678E9" w:rsidR="004E57C6" w:rsidRPr="00BD0333" w:rsidRDefault="003A6E9F">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25"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3A6E9F">
        <w:rPr>
          <w:rFonts w:ascii="Monaco" w:hAnsi="Monaco"/>
          <w:color w:val="FF0000"/>
          <w:sz w:val="18"/>
          <w:szCs w:val="18"/>
        </w:rPr>
        <w:lastRenderedPageBreak/>
        <w:t>-bash: ./</w:t>
      </w:r>
      <w:r w:rsidR="00225764">
        <w:rPr>
          <w:rFonts w:ascii="Monaco" w:hAnsi="Monaco"/>
          <w:color w:val="FF0000"/>
          <w:sz w:val="18"/>
          <w:szCs w:val="18"/>
        </w:rPr>
        <w:t>PReFerSim</w:t>
      </w:r>
      <w:r w:rsidRPr="003A6E9F">
        <w:rPr>
          <w:rFonts w:ascii="Monaco" w:hAnsi="Monaco"/>
          <w:color w:val="FF0000"/>
          <w:sz w:val="18"/>
          <w:szCs w:val="18"/>
        </w:rPr>
        <w:t>: No such file or directory</w:t>
      </w:r>
    </w:p>
    <w:p w14:paraId="6A3163D2" w14:textId="4282A6EC" w:rsidR="004E57C6" w:rsidRDefault="001D6F50">
      <w:pPr>
        <w:ind w:left="360"/>
        <w:jc w:val="both"/>
        <w:pPrChange w:id="1326" w:author="VICENTE DIEGO ORTEGA DEL VECCHYO" w:date="2020-10-19T19:27:00Z">
          <w:pPr>
            <w:ind w:left="360"/>
          </w:pPr>
        </w:pPrChange>
      </w:pPr>
      <w:r>
        <w:t xml:space="preserve">If you get error </w:t>
      </w:r>
      <w:r w:rsidR="00707F29">
        <w:t>1</w:t>
      </w:r>
      <w:r w:rsidR="004E57C6">
        <w:t xml:space="preserve"> when trying to run the program, it means that the c program </w:t>
      </w:r>
      <w:r w:rsidR="003A6E9F">
        <w:t>hasn’t been compiled.</w:t>
      </w:r>
    </w:p>
    <w:p w14:paraId="03CF6767" w14:textId="77777777" w:rsidR="004E57C6" w:rsidRDefault="004E57C6">
      <w:pPr>
        <w:ind w:left="360"/>
        <w:jc w:val="both"/>
        <w:pPrChange w:id="1327" w:author="VICENTE DIEGO ORTEGA DEL VECCHYO" w:date="2020-10-19T19:27:00Z">
          <w:pPr>
            <w:ind w:left="360"/>
          </w:pPr>
        </w:pPrChange>
      </w:pPr>
    </w:p>
    <w:p w14:paraId="395A1D47" w14:textId="0438ADFA" w:rsidR="003A6E9F" w:rsidRDefault="001D6F50">
      <w:pPr>
        <w:ind w:left="360"/>
        <w:jc w:val="both"/>
        <w:pPrChange w:id="1328" w:author="VICENTE DIEGO ORTEGA DEL VECCHYO" w:date="2020-10-19T19:27:00Z">
          <w:pPr>
            <w:ind w:left="360"/>
          </w:pPr>
        </w:pPrChange>
      </w:pPr>
      <w:r>
        <w:t xml:space="preserve">Example Error </w:t>
      </w:r>
      <w:r w:rsidR="00DB0114">
        <w:t>2</w:t>
      </w:r>
      <w:r w:rsidR="003A6E9F">
        <w:t>:</w:t>
      </w:r>
    </w:p>
    <w:p w14:paraId="51220C07" w14:textId="77777777" w:rsidR="003A6E9F" w:rsidRPr="00BD0333" w:rsidRDefault="003A6E9F">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29"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BD0333">
        <w:rPr>
          <w:rFonts w:ascii="Monaco" w:hAnsi="Monaco"/>
          <w:color w:val="FF0000"/>
          <w:sz w:val="18"/>
          <w:szCs w:val="18"/>
        </w:rPr>
        <w:t>fatal error:</w:t>
      </w:r>
    </w:p>
    <w:p w14:paraId="22343D37" w14:textId="77777777" w:rsidR="003A6E9F" w:rsidRPr="00BD0333" w:rsidRDefault="003A6E9F">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30"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BD0333">
        <w:rPr>
          <w:rFonts w:ascii="Monaco" w:hAnsi="Monaco"/>
          <w:color w:val="FF0000"/>
          <w:sz w:val="18"/>
          <w:szCs w:val="18"/>
        </w:rPr>
        <w:t>#include &lt;gsl_rng.h&gt;</w:t>
      </w:r>
    </w:p>
    <w:p w14:paraId="25409328" w14:textId="7F200B98" w:rsidR="003A6E9F" w:rsidRDefault="001D6F50">
      <w:pPr>
        <w:ind w:left="360"/>
        <w:jc w:val="both"/>
        <w:pPrChange w:id="1331" w:author="VICENTE DIEGO ORTEGA DEL VECCHYO" w:date="2020-10-19T19:27:00Z">
          <w:pPr>
            <w:ind w:left="360"/>
          </w:pPr>
        </w:pPrChange>
      </w:pPr>
      <w:r>
        <w:t xml:space="preserve">If you get error </w:t>
      </w:r>
      <w:r w:rsidR="00DB0114">
        <w:t>2</w:t>
      </w:r>
      <w:r w:rsidR="003A6E9F">
        <w:t xml:space="preserve"> when trying to run the program, it means that the c program cannot find GSL. You need to make sure the</w:t>
      </w:r>
      <w:r w:rsidR="006C65A3">
        <w:t xml:space="preserve"> directory GSL is installed and in your path. If using El Capitan, try </w:t>
      </w:r>
      <w:r w:rsidR="00143653">
        <w:t>compiling PReFerSim with this</w:t>
      </w:r>
      <w:r w:rsidR="006C65A3">
        <w:t xml:space="preserve"> command</w:t>
      </w:r>
      <w:r w:rsidR="00143653">
        <w:t>:</w:t>
      </w:r>
    </w:p>
    <w:p w14:paraId="00C5B11C" w14:textId="77777777" w:rsidR="00941C3A" w:rsidRPr="00EE62FC" w:rsidRDefault="00941C3A">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1332" w:author="VICENTE DIEGO ORTEGA DEL VECCHYO" w:date="2020-10-19T19:27:00Z">
          <w:pPr>
            <w:pBdr>
              <w:top w:val="single" w:sz="6" w:space="7" w:color="CCCCCC"/>
              <w:left w:val="single" w:sz="6" w:space="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r w:rsidRPr="008B2090">
        <w:rPr>
          <w:rFonts w:ascii="Monaco" w:hAnsi="Monaco" w:cs="Courier"/>
          <w:color w:val="333333"/>
          <w:sz w:val="18"/>
          <w:szCs w:val="18"/>
        </w:rPr>
        <w:t xml:space="preserve">gcc -g -o </w:t>
      </w:r>
      <w:r>
        <w:rPr>
          <w:rFonts w:ascii="Monaco" w:hAnsi="Monaco" w:cs="Courier"/>
          <w:color w:val="333333"/>
          <w:sz w:val="18"/>
          <w:szCs w:val="18"/>
        </w:rPr>
        <w:t>PReFerSim</w:t>
      </w:r>
      <w:r w:rsidRPr="008B2090">
        <w:rPr>
          <w:rFonts w:ascii="Monaco" w:hAnsi="Monaco" w:cs="Courier"/>
          <w:color w:val="333333"/>
          <w:sz w:val="18"/>
          <w:szCs w:val="18"/>
        </w:rPr>
        <w:t xml:space="preserve"> </w:t>
      </w:r>
      <w:r>
        <w:rPr>
          <w:rFonts w:ascii="Monaco" w:hAnsi="Monaco" w:cs="Courier"/>
          <w:color w:val="333333"/>
          <w:sz w:val="18"/>
          <w:szCs w:val="18"/>
        </w:rPr>
        <w:t>PReFerSim</w:t>
      </w:r>
      <w:r w:rsidRPr="008B2090">
        <w:rPr>
          <w:rFonts w:ascii="Monaco" w:hAnsi="Monaco" w:cs="Courier"/>
          <w:color w:val="333333"/>
          <w:sz w:val="18"/>
          <w:szCs w:val="18"/>
        </w:rPr>
        <w:t>.c -lm -lgsl -lgslcblas -O3</w:t>
      </w:r>
      <w:r>
        <w:rPr>
          <w:rFonts w:ascii="Monaco" w:hAnsi="Monaco" w:cs="Courier"/>
          <w:color w:val="333333"/>
          <w:sz w:val="18"/>
          <w:szCs w:val="18"/>
        </w:rPr>
        <w:t xml:space="preserve"> </w:t>
      </w:r>
      <w:r w:rsidRPr="006C65A3">
        <w:rPr>
          <w:rFonts w:ascii="Monaco" w:hAnsi="Monaco" w:cs="Courier"/>
          <w:color w:val="333333"/>
          <w:sz w:val="18"/>
          <w:szCs w:val="18"/>
        </w:rPr>
        <w:t>-I/usr/local/include</w:t>
      </w:r>
    </w:p>
    <w:p w14:paraId="616F5889" w14:textId="77777777" w:rsidR="004236CA" w:rsidRDefault="004236CA">
      <w:pPr>
        <w:ind w:left="360"/>
        <w:jc w:val="both"/>
        <w:pPrChange w:id="1333" w:author="VICENTE DIEGO ORTEGA DEL VECCHYO" w:date="2020-10-19T19:27:00Z">
          <w:pPr>
            <w:ind w:left="360"/>
          </w:pPr>
        </w:pPrChange>
      </w:pPr>
    </w:p>
    <w:p w14:paraId="72B93D6B" w14:textId="7E4FD2D4" w:rsidR="00BF0C0B" w:rsidRDefault="001E74D8">
      <w:pPr>
        <w:ind w:left="360"/>
        <w:jc w:val="both"/>
        <w:pPrChange w:id="1334" w:author="VICENTE DIEGO ORTEGA DEL VECCHYO" w:date="2020-10-19T19:27:00Z">
          <w:pPr>
            <w:ind w:left="360"/>
          </w:pPr>
        </w:pPrChange>
      </w:pPr>
      <w:r>
        <w:t xml:space="preserve">Example </w:t>
      </w:r>
      <w:r w:rsidR="001D6F50">
        <w:t xml:space="preserve">Error </w:t>
      </w:r>
      <w:r w:rsidR="006E7AA6">
        <w:t>3</w:t>
      </w:r>
      <w:r w:rsidR="00BF0C0B">
        <w:t>:</w:t>
      </w:r>
    </w:p>
    <w:p w14:paraId="1D04198C" w14:textId="77777777" w:rsidR="00BF0C0B" w:rsidRDefault="00BF0C0B">
      <w:pPr>
        <w:ind w:left="360"/>
        <w:jc w:val="both"/>
        <w:pPrChange w:id="1335" w:author="VICENTE DIEGO ORTEGA DEL VECCHYO" w:date="2020-10-19T19:27:00Z">
          <w:pPr>
            <w:ind w:left="360"/>
          </w:pPr>
        </w:pPrChange>
      </w:pPr>
    </w:p>
    <w:p w14:paraId="2B599DE5" w14:textId="4C53000B" w:rsidR="00BF0C0B" w:rsidRPr="00BF0C0B" w:rsidRDefault="00BF0C0B">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36"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BF0C0B">
        <w:rPr>
          <w:rFonts w:ascii="Monaco" w:hAnsi="Monaco"/>
          <w:color w:val="FF0000"/>
          <w:sz w:val="18"/>
          <w:szCs w:val="18"/>
        </w:rPr>
        <w:t>Parameter List</w:t>
      </w:r>
    </w:p>
    <w:p w14:paraId="280B202D" w14:textId="77777777" w:rsidR="00BF0C0B" w:rsidRPr="00BF0C0B" w:rsidRDefault="00BF0C0B">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37"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BF0C0B">
        <w:rPr>
          <w:rFonts w:ascii="Monaco" w:hAnsi="Monaco"/>
          <w:color w:val="FF0000"/>
          <w:sz w:val="18"/>
          <w:szCs w:val="18"/>
        </w:rPr>
        <w:t>MutationRate: 10.000000</w:t>
      </w:r>
    </w:p>
    <w:p w14:paraId="63012DF5" w14:textId="1F19C26D" w:rsidR="00BF0C0B" w:rsidRPr="00F6056E" w:rsidRDefault="00BF0C0B">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jc w:val="both"/>
        <w:rPr>
          <w:rFonts w:ascii="Monaco" w:hAnsi="Monaco"/>
          <w:color w:val="FF0000"/>
          <w:sz w:val="18"/>
          <w:szCs w:val="18"/>
        </w:rPr>
        <w:pPrChange w:id="1338" w:author="VICENTE DIEGO ORTEGA DEL VECCHYO" w:date="2020-10-19T19:27:00Z">
          <w:pPr>
            <w:pStyle w:val="HTMLPreformatted"/>
            <w:pBdr>
              <w:top w:val="single" w:sz="6" w:space="7" w:color="CCCCCC"/>
              <w:left w:val="single" w:sz="6" w:space="7" w:color="CCCCCC"/>
              <w:bottom w:val="single" w:sz="6" w:space="7" w:color="CCCCCC"/>
              <w:right w:val="single" w:sz="6" w:space="7" w:color="CCCCCC"/>
            </w:pBdr>
            <w:shd w:val="clear" w:color="auto" w:fill="F5F5F5"/>
            <w:spacing w:before="240" w:after="240"/>
            <w:ind w:left="360"/>
          </w:pPr>
        </w:pPrChange>
      </w:pPr>
      <w:r w:rsidRPr="00BF0C0B">
        <w:rPr>
          <w:rFonts w:ascii="Monaco" w:hAnsi="Monaco"/>
          <w:color w:val="FF0000"/>
          <w:sz w:val="18"/>
          <w:szCs w:val="18"/>
        </w:rPr>
        <w:t>Error: Please add the option DFEType and select a particular distribution ("point", "gamma", "lognormal", "be</w:t>
      </w:r>
      <w:r>
        <w:rPr>
          <w:rFonts w:ascii="Monaco" w:hAnsi="Monaco"/>
          <w:color w:val="FF0000"/>
          <w:sz w:val="18"/>
          <w:szCs w:val="18"/>
        </w:rPr>
        <w:t>ta", "pointprob", "unifbounds")</w:t>
      </w:r>
    </w:p>
    <w:p w14:paraId="2ABEBD7A" w14:textId="16C9AE75" w:rsidR="00730CB7" w:rsidRDefault="00BF0C0B">
      <w:pPr>
        <w:ind w:left="360"/>
        <w:jc w:val="both"/>
        <w:pPrChange w:id="1339" w:author="VICENTE DIEGO ORTEGA DEL VECCHYO" w:date="2020-10-19T19:27:00Z">
          <w:pPr>
            <w:ind w:left="360"/>
          </w:pPr>
        </w:pPrChange>
      </w:pPr>
      <w:r>
        <w:t>If you get the above error</w:t>
      </w:r>
      <w:r w:rsidR="000F540A">
        <w:t xml:space="preserve"> showing the </w:t>
      </w:r>
      <w:r w:rsidR="00730CB7">
        <w:t>first option of the p</w:t>
      </w:r>
      <w:r w:rsidR="00966C5A">
        <w:t xml:space="preserve">arameter file </w:t>
      </w:r>
      <w:r>
        <w:t xml:space="preserve">is read </w:t>
      </w:r>
      <w:r w:rsidR="000F540A">
        <w:t xml:space="preserve">e.g. </w:t>
      </w:r>
      <w:r w:rsidR="0011090C">
        <w:t>M</w:t>
      </w:r>
      <w:r w:rsidR="000F540A">
        <w:t>utation</w:t>
      </w:r>
      <w:r w:rsidR="0011090C">
        <w:t>R</w:t>
      </w:r>
      <w:r w:rsidR="000F540A">
        <w:t>ate,</w:t>
      </w:r>
      <w:r w:rsidR="00730CB7">
        <w:t xml:space="preserve"> but </w:t>
      </w:r>
      <w:r w:rsidR="000F540A">
        <w:t>an erro</w:t>
      </w:r>
      <w:r w:rsidR="00730CB7">
        <w:t>r stating that the next</w:t>
      </w:r>
      <w:r w:rsidR="00966C5A">
        <w:t xml:space="preserve"> parameter is missing</w:t>
      </w:r>
      <w:r w:rsidR="000F540A">
        <w:t xml:space="preserve"> (DFEType) </w:t>
      </w:r>
      <w:r w:rsidR="00730CB7">
        <w:t xml:space="preserve">despite it being </w:t>
      </w:r>
      <w:r w:rsidR="000F540A">
        <w:t xml:space="preserve">present in your parameter file, this typically </w:t>
      </w:r>
      <w:r w:rsidR="00612B65">
        <w:t>means your text file is in mac or dos format, not unix format.</w:t>
      </w:r>
      <w:r w:rsidR="003000BA">
        <w:t xml:space="preserve"> You need to convert as specified below</w:t>
      </w:r>
      <w:r w:rsidR="00143653">
        <w:t>:</w:t>
      </w:r>
      <w:r w:rsidR="003000BA">
        <w:t xml:space="preserve"> </w:t>
      </w:r>
    </w:p>
    <w:p w14:paraId="0F992225" w14:textId="77777777" w:rsidR="003000BA" w:rsidRPr="003000BA" w:rsidRDefault="003000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both"/>
        <w:rPr>
          <w:rFonts w:ascii="Monaco" w:hAnsi="Monaco" w:cs="Courier"/>
          <w:color w:val="333333"/>
          <w:sz w:val="18"/>
          <w:szCs w:val="18"/>
        </w:rPr>
        <w:pPrChange w:id="1340" w:author="VICENTE DIEGO ORTEGA DEL VECCHYO" w:date="2020-10-19T19:27:00Z">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pPr>
        </w:pPrChange>
      </w:pPr>
      <w:r w:rsidRPr="003000BA">
        <w:rPr>
          <w:rFonts w:ascii="Monaco" w:hAnsi="Monaco" w:cs="Courier"/>
          <w:color w:val="333333"/>
          <w:sz w:val="18"/>
          <w:szCs w:val="18"/>
        </w:rPr>
        <w:t>tr '\r' '\n' &lt; macfile.txt &gt; unixfile.txt</w:t>
      </w:r>
    </w:p>
    <w:p w14:paraId="028A5F03" w14:textId="77777777" w:rsidR="004E57C6" w:rsidRDefault="004E57C6">
      <w:pPr>
        <w:ind w:left="360"/>
        <w:jc w:val="both"/>
        <w:pPrChange w:id="1341" w:author="VICENTE DIEGO ORTEGA DEL VECCHYO" w:date="2020-10-19T19:27:00Z">
          <w:pPr>
            <w:ind w:left="360"/>
          </w:pPr>
        </w:pPrChange>
      </w:pPr>
    </w:p>
    <w:p w14:paraId="7983BFFA" w14:textId="77777777" w:rsidR="0095649A" w:rsidRDefault="0095649A">
      <w:pPr>
        <w:jc w:val="both"/>
        <w:pPrChange w:id="1342" w:author="VICENTE DIEGO ORTEGA DEL VECCHYO" w:date="2020-10-19T19:27:00Z">
          <w:pPr/>
        </w:pPrChange>
      </w:pPr>
    </w:p>
    <w:p w14:paraId="0A85FFE6" w14:textId="77777777" w:rsidR="000F540A" w:rsidRPr="00275323" w:rsidRDefault="000F540A">
      <w:pPr>
        <w:pStyle w:val="Headmain"/>
        <w:jc w:val="both"/>
        <w:pPrChange w:id="1343" w:author="VICENTE DIEGO ORTEGA DEL VECCHYO" w:date="2020-10-19T19:27:00Z">
          <w:pPr>
            <w:pStyle w:val="Headmain"/>
          </w:pPr>
        </w:pPrChange>
      </w:pPr>
      <w:r>
        <w:t>Bugs</w:t>
      </w:r>
    </w:p>
    <w:p w14:paraId="07F2357D" w14:textId="77777777" w:rsidR="000F540A" w:rsidRDefault="000F540A">
      <w:pPr>
        <w:jc w:val="both"/>
        <w:pPrChange w:id="1344" w:author="VICENTE DIEGO ORTEGA DEL VECCHYO" w:date="2020-10-19T19:27:00Z">
          <w:pPr/>
        </w:pPrChange>
      </w:pPr>
    </w:p>
    <w:p w14:paraId="51B6BF7E" w14:textId="5E19972E" w:rsidR="000F540A" w:rsidRPr="00275323" w:rsidRDefault="007D5337">
      <w:pPr>
        <w:jc w:val="both"/>
        <w:pPrChange w:id="1345" w:author="VICENTE DIEGO ORTEGA DEL VECCHYO" w:date="2020-10-19T19:27:00Z">
          <w:pPr/>
        </w:pPrChange>
      </w:pPr>
      <w:r>
        <w:t xml:space="preserve">Please report any bugs on the github website. </w:t>
      </w:r>
    </w:p>
    <w:sectPr w:rsidR="000F540A" w:rsidRPr="00275323" w:rsidSect="006C7B75">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260B4" w14:textId="77777777" w:rsidR="00035248" w:rsidRDefault="00035248" w:rsidP="00275323">
      <w:r>
        <w:separator/>
      </w:r>
    </w:p>
  </w:endnote>
  <w:endnote w:type="continuationSeparator" w:id="0">
    <w:p w14:paraId="001DCE4D" w14:textId="77777777" w:rsidR="00035248" w:rsidRDefault="00035248" w:rsidP="0027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Light">
    <w:panose1 w:val="020B0403020202020204"/>
    <w:charset w:val="00"/>
    <w:family w:val="swiss"/>
    <w:pitch w:val="variable"/>
    <w:sig w:usb0="800000AF" w:usb1="4000204A" w:usb2="00000000" w:usb3="00000000" w:csb0="00000001"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00"/>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C3465" w14:textId="77777777" w:rsidR="00FF03B8" w:rsidRDefault="00FF03B8" w:rsidP="00977ACD">
    <w:pPr>
      <w:pStyle w:val="Footer"/>
      <w:framePr w:wrap="around" w:vAnchor="text" w:hAnchor="margin" w:xAlign="right" w:y="1"/>
      <w:rPr>
        <w:ins w:id="1346" w:author="Kirk Lohmueller" w:date="2016-04-01T21:41:00Z"/>
        <w:rStyle w:val="PageNumber"/>
      </w:rPr>
    </w:pPr>
    <w:ins w:id="1347" w:author="Kirk Lohmueller" w:date="2016-04-01T21:41:00Z">
      <w:r>
        <w:rPr>
          <w:rStyle w:val="PageNumber"/>
        </w:rPr>
        <w:fldChar w:fldCharType="begin"/>
      </w:r>
      <w:r>
        <w:rPr>
          <w:rStyle w:val="PageNumber"/>
        </w:rPr>
        <w:instrText xml:space="preserve">PAGE  </w:instrText>
      </w:r>
    </w:ins>
    <w:r>
      <w:rPr>
        <w:rStyle w:val="PageNumber"/>
      </w:rPr>
      <w:fldChar w:fldCharType="separate"/>
    </w:r>
    <w:r>
      <w:rPr>
        <w:rStyle w:val="PageNumber"/>
        <w:noProof/>
      </w:rPr>
      <w:t>1</w:t>
    </w:r>
    <w:ins w:id="1348" w:author="Kirk Lohmueller" w:date="2016-04-01T21:41:00Z">
      <w:r>
        <w:rPr>
          <w:rStyle w:val="PageNumber"/>
        </w:rPr>
        <w:fldChar w:fldCharType="end"/>
      </w:r>
    </w:ins>
  </w:p>
  <w:p w14:paraId="6CF02F87" w14:textId="77777777" w:rsidR="00FF03B8" w:rsidRDefault="00FF03B8">
    <w:pPr>
      <w:pStyle w:val="Footer"/>
      <w:ind w:right="360"/>
      <w:pPrChange w:id="1349" w:author="Kirk Lohmueller" w:date="2016-04-01T21:41: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DB8A7" w14:textId="77777777" w:rsidR="00FF03B8" w:rsidRDefault="00FF03B8" w:rsidP="00977ACD">
    <w:pPr>
      <w:pStyle w:val="Footer"/>
      <w:framePr w:wrap="around" w:vAnchor="text" w:hAnchor="margin" w:xAlign="right" w:y="1"/>
      <w:rPr>
        <w:ins w:id="1350" w:author="Kirk Lohmueller" w:date="2016-04-01T21:41:00Z"/>
        <w:rStyle w:val="PageNumber"/>
      </w:rPr>
    </w:pPr>
    <w:ins w:id="1351" w:author="Kirk Lohmueller" w:date="2016-04-01T21:41:00Z">
      <w:r>
        <w:rPr>
          <w:rStyle w:val="PageNumber"/>
        </w:rPr>
        <w:fldChar w:fldCharType="begin"/>
      </w:r>
      <w:r>
        <w:rPr>
          <w:rStyle w:val="PageNumber"/>
        </w:rPr>
        <w:instrText xml:space="preserve">PAGE  </w:instrText>
      </w:r>
    </w:ins>
    <w:r>
      <w:rPr>
        <w:rStyle w:val="PageNumber"/>
      </w:rPr>
      <w:fldChar w:fldCharType="separate"/>
    </w:r>
    <w:r>
      <w:rPr>
        <w:rStyle w:val="PageNumber"/>
        <w:noProof/>
      </w:rPr>
      <w:t>2</w:t>
    </w:r>
    <w:ins w:id="1352" w:author="Kirk Lohmueller" w:date="2016-04-01T21:41:00Z">
      <w:r>
        <w:rPr>
          <w:rStyle w:val="PageNumber"/>
        </w:rPr>
        <w:fldChar w:fldCharType="end"/>
      </w:r>
    </w:ins>
  </w:p>
  <w:p w14:paraId="00348ACE" w14:textId="77777777" w:rsidR="00FF03B8" w:rsidRDefault="00FF03B8" w:rsidP="00A86D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92893" w14:textId="77777777" w:rsidR="00035248" w:rsidRDefault="00035248" w:rsidP="00275323">
      <w:r>
        <w:separator/>
      </w:r>
    </w:p>
  </w:footnote>
  <w:footnote w:type="continuationSeparator" w:id="0">
    <w:p w14:paraId="1C31FCCD" w14:textId="77777777" w:rsidR="00035248" w:rsidRDefault="00035248" w:rsidP="00275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F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512BB"/>
    <w:multiLevelType w:val="hybridMultilevel"/>
    <w:tmpl w:val="7DE6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76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795D36"/>
    <w:multiLevelType w:val="hybridMultilevel"/>
    <w:tmpl w:val="708C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C0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FD29AC"/>
    <w:multiLevelType w:val="hybridMultilevel"/>
    <w:tmpl w:val="355A0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AA0D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3B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4D11C9"/>
    <w:multiLevelType w:val="multilevel"/>
    <w:tmpl w:val="0C2407B4"/>
    <w:lvl w:ilvl="0">
      <w:start w:val="1"/>
      <w:numFmt w:val="decimal"/>
      <w:pStyle w:val="Headmain"/>
      <w:lvlText w:val="%1."/>
      <w:lvlJc w:val="left"/>
      <w:pPr>
        <w:ind w:left="360" w:hanging="360"/>
      </w:pPr>
    </w:lvl>
    <w:lvl w:ilvl="1">
      <w:start w:val="1"/>
      <w:numFmt w:val="decimal"/>
      <w:pStyle w:val="headingsub"/>
      <w:lvlText w:val="%1.%2."/>
      <w:lvlJc w:val="left"/>
      <w:pPr>
        <w:ind w:left="792" w:hanging="432"/>
      </w:pPr>
    </w:lvl>
    <w:lvl w:ilvl="2">
      <w:start w:val="1"/>
      <w:numFmt w:val="decimal"/>
      <w:pStyle w:val="sub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6"/>
  </w:num>
  <w:num w:numId="4">
    <w:abstractNumId w:val="7"/>
  </w:num>
  <w:num w:numId="5">
    <w:abstractNumId w:val="0"/>
  </w:num>
  <w:num w:numId="6">
    <w:abstractNumId w:val="4"/>
  </w:num>
  <w:num w:numId="7">
    <w:abstractNumId w:val="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ENTE DIEGO ORTEGA DEL VECCHYO">
    <w15:presenceInfo w15:providerId="AD" w15:userId="S::dortegavecchyo@comunidad.unam.mx::69c3b77b-1cd4-4607-a047-b0f1dc4a3c98"/>
  </w15:person>
  <w15:person w15:author="Clare Marsden">
    <w15:presenceInfo w15:providerId="Windows Live" w15:userId="3ba342a19b3903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316C466Y756V467"/>
    <w:docVar w:name="paperpile-doc-name" w:val="PReFerSim_Manual_v2.docx"/>
  </w:docVars>
  <w:rsids>
    <w:rsidRoot w:val="00E50DBC"/>
    <w:rsid w:val="00000D1F"/>
    <w:rsid w:val="00000E57"/>
    <w:rsid w:val="00002519"/>
    <w:rsid w:val="000038B2"/>
    <w:rsid w:val="00006022"/>
    <w:rsid w:val="00006BB6"/>
    <w:rsid w:val="0001099F"/>
    <w:rsid w:val="00011AF5"/>
    <w:rsid w:val="00012EC1"/>
    <w:rsid w:val="000146FD"/>
    <w:rsid w:val="00016546"/>
    <w:rsid w:val="000169DD"/>
    <w:rsid w:val="00017383"/>
    <w:rsid w:val="00017942"/>
    <w:rsid w:val="00017F6E"/>
    <w:rsid w:val="000205D9"/>
    <w:rsid w:val="00022753"/>
    <w:rsid w:val="00024CD1"/>
    <w:rsid w:val="000265F2"/>
    <w:rsid w:val="00026B85"/>
    <w:rsid w:val="000277EE"/>
    <w:rsid w:val="0003234B"/>
    <w:rsid w:val="00035248"/>
    <w:rsid w:val="00036970"/>
    <w:rsid w:val="00041F9F"/>
    <w:rsid w:val="00043AD0"/>
    <w:rsid w:val="00043B32"/>
    <w:rsid w:val="00043FCE"/>
    <w:rsid w:val="0004532D"/>
    <w:rsid w:val="00045F95"/>
    <w:rsid w:val="00046D3A"/>
    <w:rsid w:val="000505AB"/>
    <w:rsid w:val="0005204C"/>
    <w:rsid w:val="00052319"/>
    <w:rsid w:val="000524D1"/>
    <w:rsid w:val="000620C5"/>
    <w:rsid w:val="000624D1"/>
    <w:rsid w:val="00062C71"/>
    <w:rsid w:val="000640D2"/>
    <w:rsid w:val="00066BD4"/>
    <w:rsid w:val="00066F14"/>
    <w:rsid w:val="0006781A"/>
    <w:rsid w:val="000700CB"/>
    <w:rsid w:val="000730C7"/>
    <w:rsid w:val="00074B78"/>
    <w:rsid w:val="0007552F"/>
    <w:rsid w:val="000757A2"/>
    <w:rsid w:val="00076C05"/>
    <w:rsid w:val="00082912"/>
    <w:rsid w:val="000842C4"/>
    <w:rsid w:val="00084E1D"/>
    <w:rsid w:val="0008576B"/>
    <w:rsid w:val="00085C50"/>
    <w:rsid w:val="0008725F"/>
    <w:rsid w:val="00087E26"/>
    <w:rsid w:val="00090F29"/>
    <w:rsid w:val="000912E0"/>
    <w:rsid w:val="00091371"/>
    <w:rsid w:val="00093957"/>
    <w:rsid w:val="00094FBC"/>
    <w:rsid w:val="00095F1D"/>
    <w:rsid w:val="00097619"/>
    <w:rsid w:val="000A093A"/>
    <w:rsid w:val="000A2A4F"/>
    <w:rsid w:val="000A2D39"/>
    <w:rsid w:val="000A3EE1"/>
    <w:rsid w:val="000A3F45"/>
    <w:rsid w:val="000A4251"/>
    <w:rsid w:val="000A5A1D"/>
    <w:rsid w:val="000A6000"/>
    <w:rsid w:val="000A6348"/>
    <w:rsid w:val="000A792B"/>
    <w:rsid w:val="000B0447"/>
    <w:rsid w:val="000B04F1"/>
    <w:rsid w:val="000B0C04"/>
    <w:rsid w:val="000B1570"/>
    <w:rsid w:val="000B1DCA"/>
    <w:rsid w:val="000B46A5"/>
    <w:rsid w:val="000B4F2B"/>
    <w:rsid w:val="000B5525"/>
    <w:rsid w:val="000B591F"/>
    <w:rsid w:val="000B5E4A"/>
    <w:rsid w:val="000B6B74"/>
    <w:rsid w:val="000B7EE2"/>
    <w:rsid w:val="000C05D0"/>
    <w:rsid w:val="000C16B0"/>
    <w:rsid w:val="000C5E86"/>
    <w:rsid w:val="000D0C81"/>
    <w:rsid w:val="000D183F"/>
    <w:rsid w:val="000D1A4C"/>
    <w:rsid w:val="000D326A"/>
    <w:rsid w:val="000D36B5"/>
    <w:rsid w:val="000D4886"/>
    <w:rsid w:val="000D6E04"/>
    <w:rsid w:val="000E22B3"/>
    <w:rsid w:val="000E27F4"/>
    <w:rsid w:val="000E307E"/>
    <w:rsid w:val="000E34A6"/>
    <w:rsid w:val="000E4844"/>
    <w:rsid w:val="000E7F46"/>
    <w:rsid w:val="000F0D00"/>
    <w:rsid w:val="000F3870"/>
    <w:rsid w:val="000F4B56"/>
    <w:rsid w:val="000F540A"/>
    <w:rsid w:val="000F6274"/>
    <w:rsid w:val="0010135B"/>
    <w:rsid w:val="0010298D"/>
    <w:rsid w:val="00102BFE"/>
    <w:rsid w:val="00102C63"/>
    <w:rsid w:val="00104739"/>
    <w:rsid w:val="00105B69"/>
    <w:rsid w:val="00110845"/>
    <w:rsid w:val="0011090C"/>
    <w:rsid w:val="001117C6"/>
    <w:rsid w:val="001123D5"/>
    <w:rsid w:val="00112FA3"/>
    <w:rsid w:val="00114651"/>
    <w:rsid w:val="00116AC8"/>
    <w:rsid w:val="00120180"/>
    <w:rsid w:val="001220F2"/>
    <w:rsid w:val="00122D7D"/>
    <w:rsid w:val="00123814"/>
    <w:rsid w:val="00124FBE"/>
    <w:rsid w:val="00126169"/>
    <w:rsid w:val="0013027A"/>
    <w:rsid w:val="001315DD"/>
    <w:rsid w:val="00132F24"/>
    <w:rsid w:val="00135B9A"/>
    <w:rsid w:val="00136B3C"/>
    <w:rsid w:val="001377CA"/>
    <w:rsid w:val="00140A72"/>
    <w:rsid w:val="00140A96"/>
    <w:rsid w:val="0014193A"/>
    <w:rsid w:val="00143538"/>
    <w:rsid w:val="00143653"/>
    <w:rsid w:val="00147143"/>
    <w:rsid w:val="001504A0"/>
    <w:rsid w:val="00150CBA"/>
    <w:rsid w:val="00151C0A"/>
    <w:rsid w:val="001537C8"/>
    <w:rsid w:val="00153BA5"/>
    <w:rsid w:val="00156E2F"/>
    <w:rsid w:val="001578B9"/>
    <w:rsid w:val="00166E0B"/>
    <w:rsid w:val="00167078"/>
    <w:rsid w:val="00170D41"/>
    <w:rsid w:val="001711F9"/>
    <w:rsid w:val="001714CF"/>
    <w:rsid w:val="00172185"/>
    <w:rsid w:val="001722D2"/>
    <w:rsid w:val="00172563"/>
    <w:rsid w:val="00172C81"/>
    <w:rsid w:val="00173008"/>
    <w:rsid w:val="00173A0C"/>
    <w:rsid w:val="001749EB"/>
    <w:rsid w:val="00175CED"/>
    <w:rsid w:val="00181B41"/>
    <w:rsid w:val="00182DDD"/>
    <w:rsid w:val="00184455"/>
    <w:rsid w:val="001849E3"/>
    <w:rsid w:val="00186FF8"/>
    <w:rsid w:val="00187B4F"/>
    <w:rsid w:val="00192425"/>
    <w:rsid w:val="00194AF2"/>
    <w:rsid w:val="0019504F"/>
    <w:rsid w:val="00196413"/>
    <w:rsid w:val="001A0F26"/>
    <w:rsid w:val="001A1140"/>
    <w:rsid w:val="001A11C1"/>
    <w:rsid w:val="001A6187"/>
    <w:rsid w:val="001A67FE"/>
    <w:rsid w:val="001B1E94"/>
    <w:rsid w:val="001B24BD"/>
    <w:rsid w:val="001B4611"/>
    <w:rsid w:val="001B528D"/>
    <w:rsid w:val="001B6507"/>
    <w:rsid w:val="001C04CD"/>
    <w:rsid w:val="001C0FC9"/>
    <w:rsid w:val="001C2D90"/>
    <w:rsid w:val="001C3429"/>
    <w:rsid w:val="001C3E91"/>
    <w:rsid w:val="001C4C1A"/>
    <w:rsid w:val="001C51E3"/>
    <w:rsid w:val="001C53C9"/>
    <w:rsid w:val="001D23F9"/>
    <w:rsid w:val="001D4B17"/>
    <w:rsid w:val="001D6F50"/>
    <w:rsid w:val="001D7528"/>
    <w:rsid w:val="001E0D9D"/>
    <w:rsid w:val="001E103B"/>
    <w:rsid w:val="001E15A6"/>
    <w:rsid w:val="001E4B4D"/>
    <w:rsid w:val="001E4BC6"/>
    <w:rsid w:val="001E5D74"/>
    <w:rsid w:val="001E74D8"/>
    <w:rsid w:val="001F197F"/>
    <w:rsid w:val="001F2832"/>
    <w:rsid w:val="001F3AA0"/>
    <w:rsid w:val="001F4841"/>
    <w:rsid w:val="002041A4"/>
    <w:rsid w:val="002046A4"/>
    <w:rsid w:val="00210411"/>
    <w:rsid w:val="00211795"/>
    <w:rsid w:val="00216905"/>
    <w:rsid w:val="002175B2"/>
    <w:rsid w:val="00221A6E"/>
    <w:rsid w:val="00221D60"/>
    <w:rsid w:val="002224CA"/>
    <w:rsid w:val="00225764"/>
    <w:rsid w:val="0023090A"/>
    <w:rsid w:val="00231B94"/>
    <w:rsid w:val="002347C5"/>
    <w:rsid w:val="00235868"/>
    <w:rsid w:val="00240F71"/>
    <w:rsid w:val="00241953"/>
    <w:rsid w:val="00242CD6"/>
    <w:rsid w:val="00243AB0"/>
    <w:rsid w:val="00243ACE"/>
    <w:rsid w:val="002452AE"/>
    <w:rsid w:val="00246A3A"/>
    <w:rsid w:val="002473E2"/>
    <w:rsid w:val="002475EF"/>
    <w:rsid w:val="00251437"/>
    <w:rsid w:val="00252154"/>
    <w:rsid w:val="00253921"/>
    <w:rsid w:val="002560CA"/>
    <w:rsid w:val="00256B7C"/>
    <w:rsid w:val="00256C2B"/>
    <w:rsid w:val="00265BF9"/>
    <w:rsid w:val="00265ECD"/>
    <w:rsid w:val="002663F1"/>
    <w:rsid w:val="002665CC"/>
    <w:rsid w:val="00267660"/>
    <w:rsid w:val="00271692"/>
    <w:rsid w:val="0027374A"/>
    <w:rsid w:val="00273EFF"/>
    <w:rsid w:val="00275323"/>
    <w:rsid w:val="002765C9"/>
    <w:rsid w:val="00277CEA"/>
    <w:rsid w:val="002800D1"/>
    <w:rsid w:val="00284574"/>
    <w:rsid w:val="00293375"/>
    <w:rsid w:val="00294634"/>
    <w:rsid w:val="0029531D"/>
    <w:rsid w:val="00296DE5"/>
    <w:rsid w:val="002A17C0"/>
    <w:rsid w:val="002A2749"/>
    <w:rsid w:val="002A498D"/>
    <w:rsid w:val="002A5DA1"/>
    <w:rsid w:val="002A6676"/>
    <w:rsid w:val="002A6F40"/>
    <w:rsid w:val="002B1F34"/>
    <w:rsid w:val="002B3FB7"/>
    <w:rsid w:val="002B48A4"/>
    <w:rsid w:val="002B6B4F"/>
    <w:rsid w:val="002B6F8E"/>
    <w:rsid w:val="002B74EA"/>
    <w:rsid w:val="002C4C0F"/>
    <w:rsid w:val="002C514D"/>
    <w:rsid w:val="002C5479"/>
    <w:rsid w:val="002C56FE"/>
    <w:rsid w:val="002C5D3A"/>
    <w:rsid w:val="002C62A0"/>
    <w:rsid w:val="002C77E3"/>
    <w:rsid w:val="002D0011"/>
    <w:rsid w:val="002D150A"/>
    <w:rsid w:val="002D5A36"/>
    <w:rsid w:val="002D5C80"/>
    <w:rsid w:val="002D64EB"/>
    <w:rsid w:val="002D6565"/>
    <w:rsid w:val="002D66C9"/>
    <w:rsid w:val="002D6BC0"/>
    <w:rsid w:val="002D7485"/>
    <w:rsid w:val="002E1704"/>
    <w:rsid w:val="002E297B"/>
    <w:rsid w:val="002E396C"/>
    <w:rsid w:val="002E50BD"/>
    <w:rsid w:val="002F0A69"/>
    <w:rsid w:val="002F1466"/>
    <w:rsid w:val="002F5393"/>
    <w:rsid w:val="002F660F"/>
    <w:rsid w:val="002F67F9"/>
    <w:rsid w:val="003000BA"/>
    <w:rsid w:val="00301F8C"/>
    <w:rsid w:val="00303500"/>
    <w:rsid w:val="00305780"/>
    <w:rsid w:val="00307B02"/>
    <w:rsid w:val="00307BE0"/>
    <w:rsid w:val="00311B34"/>
    <w:rsid w:val="00312983"/>
    <w:rsid w:val="00313A9E"/>
    <w:rsid w:val="00313B31"/>
    <w:rsid w:val="003155E0"/>
    <w:rsid w:val="00315B58"/>
    <w:rsid w:val="00316142"/>
    <w:rsid w:val="00317594"/>
    <w:rsid w:val="00320244"/>
    <w:rsid w:val="00321374"/>
    <w:rsid w:val="00321A06"/>
    <w:rsid w:val="003233F5"/>
    <w:rsid w:val="003262C5"/>
    <w:rsid w:val="00330934"/>
    <w:rsid w:val="00331452"/>
    <w:rsid w:val="003350DB"/>
    <w:rsid w:val="0033563B"/>
    <w:rsid w:val="00337D93"/>
    <w:rsid w:val="003428AA"/>
    <w:rsid w:val="00343656"/>
    <w:rsid w:val="00343EBF"/>
    <w:rsid w:val="00343FAE"/>
    <w:rsid w:val="003445C4"/>
    <w:rsid w:val="00350347"/>
    <w:rsid w:val="003513C9"/>
    <w:rsid w:val="00354B83"/>
    <w:rsid w:val="00354F2C"/>
    <w:rsid w:val="00354FF5"/>
    <w:rsid w:val="0035520A"/>
    <w:rsid w:val="00355921"/>
    <w:rsid w:val="00357FCE"/>
    <w:rsid w:val="003616B1"/>
    <w:rsid w:val="0036302C"/>
    <w:rsid w:val="00364E04"/>
    <w:rsid w:val="00365CB4"/>
    <w:rsid w:val="003667D5"/>
    <w:rsid w:val="00371825"/>
    <w:rsid w:val="0037301F"/>
    <w:rsid w:val="00373E2C"/>
    <w:rsid w:val="0037429A"/>
    <w:rsid w:val="0037493F"/>
    <w:rsid w:val="00376CEA"/>
    <w:rsid w:val="003778BA"/>
    <w:rsid w:val="00380004"/>
    <w:rsid w:val="00381DBE"/>
    <w:rsid w:val="003876B4"/>
    <w:rsid w:val="00387FE6"/>
    <w:rsid w:val="003922D2"/>
    <w:rsid w:val="0039401C"/>
    <w:rsid w:val="00394B61"/>
    <w:rsid w:val="00394B92"/>
    <w:rsid w:val="00395E64"/>
    <w:rsid w:val="00397585"/>
    <w:rsid w:val="00397CD4"/>
    <w:rsid w:val="003A0670"/>
    <w:rsid w:val="003A2FED"/>
    <w:rsid w:val="003A3CF5"/>
    <w:rsid w:val="003A5EB0"/>
    <w:rsid w:val="003A6E9F"/>
    <w:rsid w:val="003B0BBC"/>
    <w:rsid w:val="003B17CE"/>
    <w:rsid w:val="003B2894"/>
    <w:rsid w:val="003B33A2"/>
    <w:rsid w:val="003B442A"/>
    <w:rsid w:val="003B52D4"/>
    <w:rsid w:val="003B7A8C"/>
    <w:rsid w:val="003B7F11"/>
    <w:rsid w:val="003C1614"/>
    <w:rsid w:val="003C2C91"/>
    <w:rsid w:val="003C3A65"/>
    <w:rsid w:val="003C52F2"/>
    <w:rsid w:val="003C7D36"/>
    <w:rsid w:val="003C7FF9"/>
    <w:rsid w:val="003D0768"/>
    <w:rsid w:val="003D0D55"/>
    <w:rsid w:val="003D10AD"/>
    <w:rsid w:val="003D34A0"/>
    <w:rsid w:val="003D4AF1"/>
    <w:rsid w:val="003D52D1"/>
    <w:rsid w:val="003E11C3"/>
    <w:rsid w:val="003E17E6"/>
    <w:rsid w:val="003E685E"/>
    <w:rsid w:val="003F2030"/>
    <w:rsid w:val="003F257E"/>
    <w:rsid w:val="003F2B02"/>
    <w:rsid w:val="003F3918"/>
    <w:rsid w:val="003F5556"/>
    <w:rsid w:val="003F65C0"/>
    <w:rsid w:val="003F6A52"/>
    <w:rsid w:val="003F6D3B"/>
    <w:rsid w:val="004021BD"/>
    <w:rsid w:val="0040358E"/>
    <w:rsid w:val="00405DA0"/>
    <w:rsid w:val="00406FA4"/>
    <w:rsid w:val="004106ED"/>
    <w:rsid w:val="0041355E"/>
    <w:rsid w:val="00413FC1"/>
    <w:rsid w:val="00414B39"/>
    <w:rsid w:val="00415049"/>
    <w:rsid w:val="0041679D"/>
    <w:rsid w:val="004168C4"/>
    <w:rsid w:val="0042137B"/>
    <w:rsid w:val="00421C23"/>
    <w:rsid w:val="0042212D"/>
    <w:rsid w:val="0042327D"/>
    <w:rsid w:val="004236CA"/>
    <w:rsid w:val="00426747"/>
    <w:rsid w:val="004275BF"/>
    <w:rsid w:val="00431915"/>
    <w:rsid w:val="00432490"/>
    <w:rsid w:val="00432C5C"/>
    <w:rsid w:val="0043594C"/>
    <w:rsid w:val="0044310E"/>
    <w:rsid w:val="0044418C"/>
    <w:rsid w:val="004450B7"/>
    <w:rsid w:val="004451A2"/>
    <w:rsid w:val="00446A00"/>
    <w:rsid w:val="00447CAC"/>
    <w:rsid w:val="00453A33"/>
    <w:rsid w:val="00455EE2"/>
    <w:rsid w:val="00460809"/>
    <w:rsid w:val="00461254"/>
    <w:rsid w:val="00461AEC"/>
    <w:rsid w:val="00462EFA"/>
    <w:rsid w:val="0046501A"/>
    <w:rsid w:val="00465595"/>
    <w:rsid w:val="004718AF"/>
    <w:rsid w:val="00474377"/>
    <w:rsid w:val="00475B6E"/>
    <w:rsid w:val="0047787D"/>
    <w:rsid w:val="004825CE"/>
    <w:rsid w:val="0048300B"/>
    <w:rsid w:val="004866FC"/>
    <w:rsid w:val="00487962"/>
    <w:rsid w:val="00490525"/>
    <w:rsid w:val="00491EB4"/>
    <w:rsid w:val="0049234F"/>
    <w:rsid w:val="004923D6"/>
    <w:rsid w:val="00493A40"/>
    <w:rsid w:val="004A0840"/>
    <w:rsid w:val="004A175B"/>
    <w:rsid w:val="004A2AB0"/>
    <w:rsid w:val="004A3559"/>
    <w:rsid w:val="004A4946"/>
    <w:rsid w:val="004A52B7"/>
    <w:rsid w:val="004B10B6"/>
    <w:rsid w:val="004B1E51"/>
    <w:rsid w:val="004B29A1"/>
    <w:rsid w:val="004B31BF"/>
    <w:rsid w:val="004B5B72"/>
    <w:rsid w:val="004B5D24"/>
    <w:rsid w:val="004B676D"/>
    <w:rsid w:val="004B7D75"/>
    <w:rsid w:val="004C1279"/>
    <w:rsid w:val="004C17B3"/>
    <w:rsid w:val="004C35E0"/>
    <w:rsid w:val="004C3B40"/>
    <w:rsid w:val="004C50DD"/>
    <w:rsid w:val="004C5A2D"/>
    <w:rsid w:val="004C5C3B"/>
    <w:rsid w:val="004C660F"/>
    <w:rsid w:val="004C6712"/>
    <w:rsid w:val="004C76A1"/>
    <w:rsid w:val="004D0B4F"/>
    <w:rsid w:val="004D224B"/>
    <w:rsid w:val="004D261C"/>
    <w:rsid w:val="004D5A26"/>
    <w:rsid w:val="004D6D29"/>
    <w:rsid w:val="004E2C09"/>
    <w:rsid w:val="004E30A7"/>
    <w:rsid w:val="004E4672"/>
    <w:rsid w:val="004E57C6"/>
    <w:rsid w:val="004E608D"/>
    <w:rsid w:val="004E62A0"/>
    <w:rsid w:val="004E6DAC"/>
    <w:rsid w:val="004E72FD"/>
    <w:rsid w:val="004E7E96"/>
    <w:rsid w:val="004F1F1C"/>
    <w:rsid w:val="004F429F"/>
    <w:rsid w:val="004F4964"/>
    <w:rsid w:val="004F4973"/>
    <w:rsid w:val="004F54F8"/>
    <w:rsid w:val="004F69CE"/>
    <w:rsid w:val="004F7739"/>
    <w:rsid w:val="004F7C3D"/>
    <w:rsid w:val="00500418"/>
    <w:rsid w:val="0050067B"/>
    <w:rsid w:val="0050085A"/>
    <w:rsid w:val="005014AD"/>
    <w:rsid w:val="00501D0F"/>
    <w:rsid w:val="00505963"/>
    <w:rsid w:val="00506FB2"/>
    <w:rsid w:val="005072FF"/>
    <w:rsid w:val="005073F2"/>
    <w:rsid w:val="00511649"/>
    <w:rsid w:val="00514231"/>
    <w:rsid w:val="00515B09"/>
    <w:rsid w:val="00515EF7"/>
    <w:rsid w:val="005161F2"/>
    <w:rsid w:val="00516631"/>
    <w:rsid w:val="005166BD"/>
    <w:rsid w:val="00520584"/>
    <w:rsid w:val="0052141F"/>
    <w:rsid w:val="00525EF4"/>
    <w:rsid w:val="005302FE"/>
    <w:rsid w:val="00530EC2"/>
    <w:rsid w:val="00531D23"/>
    <w:rsid w:val="005326C7"/>
    <w:rsid w:val="00534F24"/>
    <w:rsid w:val="0053614D"/>
    <w:rsid w:val="005368D0"/>
    <w:rsid w:val="005403C9"/>
    <w:rsid w:val="00540C91"/>
    <w:rsid w:val="0054353A"/>
    <w:rsid w:val="005441F9"/>
    <w:rsid w:val="005500B5"/>
    <w:rsid w:val="00550420"/>
    <w:rsid w:val="005509AA"/>
    <w:rsid w:val="00550B38"/>
    <w:rsid w:val="00551967"/>
    <w:rsid w:val="005529F7"/>
    <w:rsid w:val="00553403"/>
    <w:rsid w:val="005536DF"/>
    <w:rsid w:val="00553736"/>
    <w:rsid w:val="00555B81"/>
    <w:rsid w:val="00556050"/>
    <w:rsid w:val="00557C5F"/>
    <w:rsid w:val="00561192"/>
    <w:rsid w:val="00561A10"/>
    <w:rsid w:val="00563B76"/>
    <w:rsid w:val="00564CB6"/>
    <w:rsid w:val="0056543E"/>
    <w:rsid w:val="00565E69"/>
    <w:rsid w:val="005677D7"/>
    <w:rsid w:val="005721BC"/>
    <w:rsid w:val="00577BB2"/>
    <w:rsid w:val="00580955"/>
    <w:rsid w:val="00580E2A"/>
    <w:rsid w:val="00581EEA"/>
    <w:rsid w:val="00584703"/>
    <w:rsid w:val="00585953"/>
    <w:rsid w:val="00585BC7"/>
    <w:rsid w:val="0058630F"/>
    <w:rsid w:val="005907F7"/>
    <w:rsid w:val="00595E8E"/>
    <w:rsid w:val="005979D6"/>
    <w:rsid w:val="00597BDC"/>
    <w:rsid w:val="00597D24"/>
    <w:rsid w:val="00597F76"/>
    <w:rsid w:val="005A064F"/>
    <w:rsid w:val="005A1E96"/>
    <w:rsid w:val="005A1FD1"/>
    <w:rsid w:val="005A26AA"/>
    <w:rsid w:val="005A4CCB"/>
    <w:rsid w:val="005A4FBE"/>
    <w:rsid w:val="005A5983"/>
    <w:rsid w:val="005A5A30"/>
    <w:rsid w:val="005A61E3"/>
    <w:rsid w:val="005A7254"/>
    <w:rsid w:val="005B449D"/>
    <w:rsid w:val="005B49AB"/>
    <w:rsid w:val="005B76FB"/>
    <w:rsid w:val="005C743D"/>
    <w:rsid w:val="005C74BD"/>
    <w:rsid w:val="005C789A"/>
    <w:rsid w:val="005D07F1"/>
    <w:rsid w:val="005D302F"/>
    <w:rsid w:val="005D3B47"/>
    <w:rsid w:val="005D6400"/>
    <w:rsid w:val="005E0992"/>
    <w:rsid w:val="005E0A68"/>
    <w:rsid w:val="005E2208"/>
    <w:rsid w:val="005E30AA"/>
    <w:rsid w:val="005E3203"/>
    <w:rsid w:val="005E6C78"/>
    <w:rsid w:val="005E6FD0"/>
    <w:rsid w:val="005F0366"/>
    <w:rsid w:val="005F4026"/>
    <w:rsid w:val="005F4BFC"/>
    <w:rsid w:val="005F6265"/>
    <w:rsid w:val="00600712"/>
    <w:rsid w:val="00601656"/>
    <w:rsid w:val="0060412C"/>
    <w:rsid w:val="00604D06"/>
    <w:rsid w:val="00606A25"/>
    <w:rsid w:val="006071A3"/>
    <w:rsid w:val="00607A86"/>
    <w:rsid w:val="006114D2"/>
    <w:rsid w:val="00611E60"/>
    <w:rsid w:val="00612B65"/>
    <w:rsid w:val="00614386"/>
    <w:rsid w:val="0061477C"/>
    <w:rsid w:val="00616B4C"/>
    <w:rsid w:val="006221F6"/>
    <w:rsid w:val="00624436"/>
    <w:rsid w:val="00625140"/>
    <w:rsid w:val="00625BD1"/>
    <w:rsid w:val="006331A0"/>
    <w:rsid w:val="0063349C"/>
    <w:rsid w:val="00635145"/>
    <w:rsid w:val="0063529F"/>
    <w:rsid w:val="00640C74"/>
    <w:rsid w:val="006411F5"/>
    <w:rsid w:val="00643F9D"/>
    <w:rsid w:val="00644455"/>
    <w:rsid w:val="00651A47"/>
    <w:rsid w:val="00653DE8"/>
    <w:rsid w:val="0065512B"/>
    <w:rsid w:val="00655AE7"/>
    <w:rsid w:val="006567E1"/>
    <w:rsid w:val="00657ABD"/>
    <w:rsid w:val="006633DD"/>
    <w:rsid w:val="00664F07"/>
    <w:rsid w:val="00665649"/>
    <w:rsid w:val="0066619C"/>
    <w:rsid w:val="00666D39"/>
    <w:rsid w:val="006673CC"/>
    <w:rsid w:val="0067184B"/>
    <w:rsid w:val="00674DA8"/>
    <w:rsid w:val="00675D0F"/>
    <w:rsid w:val="00676657"/>
    <w:rsid w:val="00680C01"/>
    <w:rsid w:val="00682154"/>
    <w:rsid w:val="00682B15"/>
    <w:rsid w:val="0068340F"/>
    <w:rsid w:val="00683A05"/>
    <w:rsid w:val="00683FF8"/>
    <w:rsid w:val="006849BF"/>
    <w:rsid w:val="00685BAD"/>
    <w:rsid w:val="00690069"/>
    <w:rsid w:val="00690364"/>
    <w:rsid w:val="00691C2F"/>
    <w:rsid w:val="0069202E"/>
    <w:rsid w:val="00693A7C"/>
    <w:rsid w:val="0069424A"/>
    <w:rsid w:val="006947A8"/>
    <w:rsid w:val="00695805"/>
    <w:rsid w:val="006970B8"/>
    <w:rsid w:val="006A09C4"/>
    <w:rsid w:val="006A0D1B"/>
    <w:rsid w:val="006A121C"/>
    <w:rsid w:val="006A159F"/>
    <w:rsid w:val="006A1E20"/>
    <w:rsid w:val="006A349C"/>
    <w:rsid w:val="006A3F8C"/>
    <w:rsid w:val="006A42B3"/>
    <w:rsid w:val="006A5999"/>
    <w:rsid w:val="006B1714"/>
    <w:rsid w:val="006B5C1D"/>
    <w:rsid w:val="006B77A2"/>
    <w:rsid w:val="006C143B"/>
    <w:rsid w:val="006C50F9"/>
    <w:rsid w:val="006C5920"/>
    <w:rsid w:val="006C65A3"/>
    <w:rsid w:val="006C6A31"/>
    <w:rsid w:val="006C7B75"/>
    <w:rsid w:val="006D06B1"/>
    <w:rsid w:val="006D0C00"/>
    <w:rsid w:val="006D1963"/>
    <w:rsid w:val="006D1A7C"/>
    <w:rsid w:val="006D2661"/>
    <w:rsid w:val="006D30F1"/>
    <w:rsid w:val="006D3B83"/>
    <w:rsid w:val="006D4128"/>
    <w:rsid w:val="006D44BB"/>
    <w:rsid w:val="006D7129"/>
    <w:rsid w:val="006E53F6"/>
    <w:rsid w:val="006E62AF"/>
    <w:rsid w:val="006E7A3A"/>
    <w:rsid w:val="006E7AA6"/>
    <w:rsid w:val="006F053A"/>
    <w:rsid w:val="006F070E"/>
    <w:rsid w:val="006F0E5C"/>
    <w:rsid w:val="006F3006"/>
    <w:rsid w:val="0070103F"/>
    <w:rsid w:val="00701FD8"/>
    <w:rsid w:val="007025D3"/>
    <w:rsid w:val="00702FBF"/>
    <w:rsid w:val="007030FD"/>
    <w:rsid w:val="00707F29"/>
    <w:rsid w:val="007116AD"/>
    <w:rsid w:val="0071298E"/>
    <w:rsid w:val="00715FA1"/>
    <w:rsid w:val="007168BC"/>
    <w:rsid w:val="00716A89"/>
    <w:rsid w:val="00716FF8"/>
    <w:rsid w:val="00717FBA"/>
    <w:rsid w:val="0072321C"/>
    <w:rsid w:val="0072504D"/>
    <w:rsid w:val="007255EB"/>
    <w:rsid w:val="00725F34"/>
    <w:rsid w:val="0072743C"/>
    <w:rsid w:val="007276CF"/>
    <w:rsid w:val="00727C92"/>
    <w:rsid w:val="0073095F"/>
    <w:rsid w:val="00730CB7"/>
    <w:rsid w:val="00731D1C"/>
    <w:rsid w:val="00732FAA"/>
    <w:rsid w:val="0073331D"/>
    <w:rsid w:val="0073346D"/>
    <w:rsid w:val="00733FC3"/>
    <w:rsid w:val="00734442"/>
    <w:rsid w:val="00736579"/>
    <w:rsid w:val="00736DC7"/>
    <w:rsid w:val="00737282"/>
    <w:rsid w:val="0074499E"/>
    <w:rsid w:val="00746D99"/>
    <w:rsid w:val="00747A26"/>
    <w:rsid w:val="00752796"/>
    <w:rsid w:val="00752B26"/>
    <w:rsid w:val="007530FF"/>
    <w:rsid w:val="0075411C"/>
    <w:rsid w:val="00755CA6"/>
    <w:rsid w:val="00757BDB"/>
    <w:rsid w:val="00760E2B"/>
    <w:rsid w:val="00762743"/>
    <w:rsid w:val="0076347F"/>
    <w:rsid w:val="00765609"/>
    <w:rsid w:val="00766DE3"/>
    <w:rsid w:val="00767B4E"/>
    <w:rsid w:val="0077118D"/>
    <w:rsid w:val="00771198"/>
    <w:rsid w:val="00772D4B"/>
    <w:rsid w:val="00773DE2"/>
    <w:rsid w:val="00776AB8"/>
    <w:rsid w:val="00781675"/>
    <w:rsid w:val="00783994"/>
    <w:rsid w:val="00787BE2"/>
    <w:rsid w:val="00790CCB"/>
    <w:rsid w:val="00793010"/>
    <w:rsid w:val="00793E12"/>
    <w:rsid w:val="0079479C"/>
    <w:rsid w:val="007953BA"/>
    <w:rsid w:val="00797605"/>
    <w:rsid w:val="007A01E1"/>
    <w:rsid w:val="007A2C58"/>
    <w:rsid w:val="007A3BC1"/>
    <w:rsid w:val="007A3DC0"/>
    <w:rsid w:val="007A4859"/>
    <w:rsid w:val="007A4D2E"/>
    <w:rsid w:val="007A67DD"/>
    <w:rsid w:val="007A6DAA"/>
    <w:rsid w:val="007B004A"/>
    <w:rsid w:val="007B0E67"/>
    <w:rsid w:val="007B291D"/>
    <w:rsid w:val="007B2ADF"/>
    <w:rsid w:val="007B378E"/>
    <w:rsid w:val="007B4F46"/>
    <w:rsid w:val="007B64EB"/>
    <w:rsid w:val="007C0734"/>
    <w:rsid w:val="007C0F34"/>
    <w:rsid w:val="007C3EF9"/>
    <w:rsid w:val="007C3FC6"/>
    <w:rsid w:val="007C474A"/>
    <w:rsid w:val="007D1E2D"/>
    <w:rsid w:val="007D3A44"/>
    <w:rsid w:val="007D4F9B"/>
    <w:rsid w:val="007D50AA"/>
    <w:rsid w:val="007D5337"/>
    <w:rsid w:val="007D5C9D"/>
    <w:rsid w:val="007D5E6C"/>
    <w:rsid w:val="007D693F"/>
    <w:rsid w:val="007E046D"/>
    <w:rsid w:val="007E0A6A"/>
    <w:rsid w:val="007E3265"/>
    <w:rsid w:val="007E32C5"/>
    <w:rsid w:val="007E421B"/>
    <w:rsid w:val="007E501C"/>
    <w:rsid w:val="007E5DEF"/>
    <w:rsid w:val="007E76DD"/>
    <w:rsid w:val="007E77D3"/>
    <w:rsid w:val="007F0E27"/>
    <w:rsid w:val="007F218A"/>
    <w:rsid w:val="007F44D8"/>
    <w:rsid w:val="007F5A06"/>
    <w:rsid w:val="007F7674"/>
    <w:rsid w:val="00800610"/>
    <w:rsid w:val="00801211"/>
    <w:rsid w:val="00802E5A"/>
    <w:rsid w:val="008043A2"/>
    <w:rsid w:val="00806F6F"/>
    <w:rsid w:val="00807D3F"/>
    <w:rsid w:val="0081118F"/>
    <w:rsid w:val="00815573"/>
    <w:rsid w:val="0081602D"/>
    <w:rsid w:val="00817AED"/>
    <w:rsid w:val="00821338"/>
    <w:rsid w:val="00823FC3"/>
    <w:rsid w:val="00827038"/>
    <w:rsid w:val="0082783F"/>
    <w:rsid w:val="008324F5"/>
    <w:rsid w:val="008340E7"/>
    <w:rsid w:val="008346ED"/>
    <w:rsid w:val="00835FB8"/>
    <w:rsid w:val="0084079F"/>
    <w:rsid w:val="008450D7"/>
    <w:rsid w:val="0084577F"/>
    <w:rsid w:val="008458F7"/>
    <w:rsid w:val="00847B35"/>
    <w:rsid w:val="008533B4"/>
    <w:rsid w:val="00853A48"/>
    <w:rsid w:val="0085430C"/>
    <w:rsid w:val="0085448B"/>
    <w:rsid w:val="00854761"/>
    <w:rsid w:val="008567A3"/>
    <w:rsid w:val="00856DC6"/>
    <w:rsid w:val="008578EF"/>
    <w:rsid w:val="00860CC7"/>
    <w:rsid w:val="008624EE"/>
    <w:rsid w:val="00864858"/>
    <w:rsid w:val="008718AD"/>
    <w:rsid w:val="00872AEC"/>
    <w:rsid w:val="00872F6B"/>
    <w:rsid w:val="00874C64"/>
    <w:rsid w:val="00875346"/>
    <w:rsid w:val="008756F8"/>
    <w:rsid w:val="00876552"/>
    <w:rsid w:val="008768E7"/>
    <w:rsid w:val="00883B97"/>
    <w:rsid w:val="00883D4C"/>
    <w:rsid w:val="008841BA"/>
    <w:rsid w:val="00885028"/>
    <w:rsid w:val="00885030"/>
    <w:rsid w:val="008863DA"/>
    <w:rsid w:val="00886CA5"/>
    <w:rsid w:val="0088725F"/>
    <w:rsid w:val="00890D37"/>
    <w:rsid w:val="0089188F"/>
    <w:rsid w:val="008927AB"/>
    <w:rsid w:val="0089304D"/>
    <w:rsid w:val="00894539"/>
    <w:rsid w:val="00895BE1"/>
    <w:rsid w:val="008970D7"/>
    <w:rsid w:val="00897758"/>
    <w:rsid w:val="008A4723"/>
    <w:rsid w:val="008A78F7"/>
    <w:rsid w:val="008B1110"/>
    <w:rsid w:val="008B147E"/>
    <w:rsid w:val="008B2090"/>
    <w:rsid w:val="008B24F3"/>
    <w:rsid w:val="008B3723"/>
    <w:rsid w:val="008B3B7D"/>
    <w:rsid w:val="008B429B"/>
    <w:rsid w:val="008C0262"/>
    <w:rsid w:val="008C1A15"/>
    <w:rsid w:val="008C24B5"/>
    <w:rsid w:val="008C50EB"/>
    <w:rsid w:val="008C611B"/>
    <w:rsid w:val="008D2899"/>
    <w:rsid w:val="008D37EB"/>
    <w:rsid w:val="008D6D5B"/>
    <w:rsid w:val="008D7349"/>
    <w:rsid w:val="008E2D7B"/>
    <w:rsid w:val="008E3497"/>
    <w:rsid w:val="008E36CD"/>
    <w:rsid w:val="008E5B40"/>
    <w:rsid w:val="008E6743"/>
    <w:rsid w:val="008E700E"/>
    <w:rsid w:val="008E77DE"/>
    <w:rsid w:val="008E7FE4"/>
    <w:rsid w:val="008F0784"/>
    <w:rsid w:val="008F1DEB"/>
    <w:rsid w:val="008F2463"/>
    <w:rsid w:val="008F4A43"/>
    <w:rsid w:val="008F5396"/>
    <w:rsid w:val="008F5CE7"/>
    <w:rsid w:val="008F7A0A"/>
    <w:rsid w:val="008F7BE6"/>
    <w:rsid w:val="00901593"/>
    <w:rsid w:val="00902570"/>
    <w:rsid w:val="00902F4F"/>
    <w:rsid w:val="009048EC"/>
    <w:rsid w:val="009049DB"/>
    <w:rsid w:val="00905F42"/>
    <w:rsid w:val="00907F66"/>
    <w:rsid w:val="00911398"/>
    <w:rsid w:val="009122C4"/>
    <w:rsid w:val="00914B8A"/>
    <w:rsid w:val="00914F84"/>
    <w:rsid w:val="0091574A"/>
    <w:rsid w:val="00916716"/>
    <w:rsid w:val="00923837"/>
    <w:rsid w:val="0092392F"/>
    <w:rsid w:val="009240AE"/>
    <w:rsid w:val="00925DD0"/>
    <w:rsid w:val="00925FB9"/>
    <w:rsid w:val="00926D10"/>
    <w:rsid w:val="009305B2"/>
    <w:rsid w:val="009318B6"/>
    <w:rsid w:val="00931C4F"/>
    <w:rsid w:val="00932989"/>
    <w:rsid w:val="00933CB5"/>
    <w:rsid w:val="009360EB"/>
    <w:rsid w:val="00937208"/>
    <w:rsid w:val="00937E4C"/>
    <w:rsid w:val="009412D6"/>
    <w:rsid w:val="00941C3A"/>
    <w:rsid w:val="00942357"/>
    <w:rsid w:val="00942833"/>
    <w:rsid w:val="00943E10"/>
    <w:rsid w:val="00944A93"/>
    <w:rsid w:val="009451BB"/>
    <w:rsid w:val="00945448"/>
    <w:rsid w:val="00945776"/>
    <w:rsid w:val="00950EA9"/>
    <w:rsid w:val="009517B2"/>
    <w:rsid w:val="00951DF9"/>
    <w:rsid w:val="00952C90"/>
    <w:rsid w:val="00955E4D"/>
    <w:rsid w:val="0095649A"/>
    <w:rsid w:val="00956741"/>
    <w:rsid w:val="0095676A"/>
    <w:rsid w:val="00956797"/>
    <w:rsid w:val="0096004A"/>
    <w:rsid w:val="00965CA1"/>
    <w:rsid w:val="009667F2"/>
    <w:rsid w:val="00966C5A"/>
    <w:rsid w:val="00967521"/>
    <w:rsid w:val="00967D79"/>
    <w:rsid w:val="00970347"/>
    <w:rsid w:val="00971385"/>
    <w:rsid w:val="00971396"/>
    <w:rsid w:val="0097413D"/>
    <w:rsid w:val="009746BA"/>
    <w:rsid w:val="00975E2C"/>
    <w:rsid w:val="00977ACD"/>
    <w:rsid w:val="00981708"/>
    <w:rsid w:val="00983AAE"/>
    <w:rsid w:val="009859EB"/>
    <w:rsid w:val="0098664A"/>
    <w:rsid w:val="00994044"/>
    <w:rsid w:val="00994802"/>
    <w:rsid w:val="00996BB8"/>
    <w:rsid w:val="009A0370"/>
    <w:rsid w:val="009A19E2"/>
    <w:rsid w:val="009A240A"/>
    <w:rsid w:val="009A2A6F"/>
    <w:rsid w:val="009A2DCC"/>
    <w:rsid w:val="009A30B2"/>
    <w:rsid w:val="009A37F6"/>
    <w:rsid w:val="009A4883"/>
    <w:rsid w:val="009A515F"/>
    <w:rsid w:val="009A56CB"/>
    <w:rsid w:val="009A7A64"/>
    <w:rsid w:val="009B07F8"/>
    <w:rsid w:val="009B2D0B"/>
    <w:rsid w:val="009B5233"/>
    <w:rsid w:val="009B65CA"/>
    <w:rsid w:val="009C06E6"/>
    <w:rsid w:val="009C098A"/>
    <w:rsid w:val="009C1995"/>
    <w:rsid w:val="009C1DCD"/>
    <w:rsid w:val="009D1D29"/>
    <w:rsid w:val="009D33B3"/>
    <w:rsid w:val="009D3486"/>
    <w:rsid w:val="009D34D2"/>
    <w:rsid w:val="009D38C7"/>
    <w:rsid w:val="009D532F"/>
    <w:rsid w:val="009D721E"/>
    <w:rsid w:val="009D7D01"/>
    <w:rsid w:val="009E089F"/>
    <w:rsid w:val="009E0F70"/>
    <w:rsid w:val="009E1AE0"/>
    <w:rsid w:val="009E32C1"/>
    <w:rsid w:val="009E40AA"/>
    <w:rsid w:val="009E5620"/>
    <w:rsid w:val="009E68C8"/>
    <w:rsid w:val="009F1304"/>
    <w:rsid w:val="009F161C"/>
    <w:rsid w:val="009F24EA"/>
    <w:rsid w:val="009F2E76"/>
    <w:rsid w:val="009F4C5E"/>
    <w:rsid w:val="009F4E72"/>
    <w:rsid w:val="009F6E95"/>
    <w:rsid w:val="009F7833"/>
    <w:rsid w:val="009F7F5F"/>
    <w:rsid w:val="00A024F9"/>
    <w:rsid w:val="00A02BCF"/>
    <w:rsid w:val="00A03595"/>
    <w:rsid w:val="00A04B55"/>
    <w:rsid w:val="00A10F31"/>
    <w:rsid w:val="00A1191A"/>
    <w:rsid w:val="00A11B56"/>
    <w:rsid w:val="00A11F26"/>
    <w:rsid w:val="00A124A6"/>
    <w:rsid w:val="00A13F61"/>
    <w:rsid w:val="00A15141"/>
    <w:rsid w:val="00A16A80"/>
    <w:rsid w:val="00A16B5F"/>
    <w:rsid w:val="00A21675"/>
    <w:rsid w:val="00A24096"/>
    <w:rsid w:val="00A2557D"/>
    <w:rsid w:val="00A2602A"/>
    <w:rsid w:val="00A30BF6"/>
    <w:rsid w:val="00A31EB8"/>
    <w:rsid w:val="00A32D68"/>
    <w:rsid w:val="00A34861"/>
    <w:rsid w:val="00A36787"/>
    <w:rsid w:val="00A41ACA"/>
    <w:rsid w:val="00A42366"/>
    <w:rsid w:val="00A429CB"/>
    <w:rsid w:val="00A43643"/>
    <w:rsid w:val="00A51A8F"/>
    <w:rsid w:val="00A537C5"/>
    <w:rsid w:val="00A56F87"/>
    <w:rsid w:val="00A61C84"/>
    <w:rsid w:val="00A6276C"/>
    <w:rsid w:val="00A73C11"/>
    <w:rsid w:val="00A7511B"/>
    <w:rsid w:val="00A75620"/>
    <w:rsid w:val="00A758B1"/>
    <w:rsid w:val="00A77F4A"/>
    <w:rsid w:val="00A810A7"/>
    <w:rsid w:val="00A8333C"/>
    <w:rsid w:val="00A83ADA"/>
    <w:rsid w:val="00A840A9"/>
    <w:rsid w:val="00A84862"/>
    <w:rsid w:val="00A861DC"/>
    <w:rsid w:val="00A86D07"/>
    <w:rsid w:val="00A86EB3"/>
    <w:rsid w:val="00A87B9F"/>
    <w:rsid w:val="00A90B96"/>
    <w:rsid w:val="00A962E2"/>
    <w:rsid w:val="00A96FB8"/>
    <w:rsid w:val="00AA05E5"/>
    <w:rsid w:val="00AA16F8"/>
    <w:rsid w:val="00AA1836"/>
    <w:rsid w:val="00AA452B"/>
    <w:rsid w:val="00AA7176"/>
    <w:rsid w:val="00AB117F"/>
    <w:rsid w:val="00AB2952"/>
    <w:rsid w:val="00AB3584"/>
    <w:rsid w:val="00AB3A64"/>
    <w:rsid w:val="00AB3C9E"/>
    <w:rsid w:val="00AB5FC5"/>
    <w:rsid w:val="00AC28E0"/>
    <w:rsid w:val="00AC47F3"/>
    <w:rsid w:val="00AC4BBF"/>
    <w:rsid w:val="00AC4FB0"/>
    <w:rsid w:val="00AC5D27"/>
    <w:rsid w:val="00AC6AA0"/>
    <w:rsid w:val="00AD335F"/>
    <w:rsid w:val="00AD67A1"/>
    <w:rsid w:val="00AE057A"/>
    <w:rsid w:val="00AE07FC"/>
    <w:rsid w:val="00AE1444"/>
    <w:rsid w:val="00AE19A2"/>
    <w:rsid w:val="00AE449E"/>
    <w:rsid w:val="00AE5314"/>
    <w:rsid w:val="00AF1951"/>
    <w:rsid w:val="00AF21A5"/>
    <w:rsid w:val="00AF530B"/>
    <w:rsid w:val="00AF53DA"/>
    <w:rsid w:val="00AF5B00"/>
    <w:rsid w:val="00B011B6"/>
    <w:rsid w:val="00B0263F"/>
    <w:rsid w:val="00B02AF2"/>
    <w:rsid w:val="00B032C9"/>
    <w:rsid w:val="00B06CEF"/>
    <w:rsid w:val="00B07417"/>
    <w:rsid w:val="00B1064D"/>
    <w:rsid w:val="00B10E79"/>
    <w:rsid w:val="00B110BD"/>
    <w:rsid w:val="00B1565F"/>
    <w:rsid w:val="00B1624B"/>
    <w:rsid w:val="00B16534"/>
    <w:rsid w:val="00B16D7B"/>
    <w:rsid w:val="00B17567"/>
    <w:rsid w:val="00B20489"/>
    <w:rsid w:val="00B2202B"/>
    <w:rsid w:val="00B22A31"/>
    <w:rsid w:val="00B24C8D"/>
    <w:rsid w:val="00B30799"/>
    <w:rsid w:val="00B313DA"/>
    <w:rsid w:val="00B3230D"/>
    <w:rsid w:val="00B32CB9"/>
    <w:rsid w:val="00B341FD"/>
    <w:rsid w:val="00B36814"/>
    <w:rsid w:val="00B42222"/>
    <w:rsid w:val="00B42860"/>
    <w:rsid w:val="00B4498C"/>
    <w:rsid w:val="00B44C01"/>
    <w:rsid w:val="00B52CEE"/>
    <w:rsid w:val="00B53296"/>
    <w:rsid w:val="00B53D63"/>
    <w:rsid w:val="00B53F17"/>
    <w:rsid w:val="00B542B4"/>
    <w:rsid w:val="00B573C3"/>
    <w:rsid w:val="00B57F0B"/>
    <w:rsid w:val="00B63312"/>
    <w:rsid w:val="00B65637"/>
    <w:rsid w:val="00B65880"/>
    <w:rsid w:val="00B72A8F"/>
    <w:rsid w:val="00B75501"/>
    <w:rsid w:val="00B77150"/>
    <w:rsid w:val="00B7777B"/>
    <w:rsid w:val="00B82DBB"/>
    <w:rsid w:val="00B82F59"/>
    <w:rsid w:val="00B847EA"/>
    <w:rsid w:val="00B86611"/>
    <w:rsid w:val="00B90ADB"/>
    <w:rsid w:val="00B93310"/>
    <w:rsid w:val="00B95AE9"/>
    <w:rsid w:val="00B968BA"/>
    <w:rsid w:val="00B97CE8"/>
    <w:rsid w:val="00BA0EC2"/>
    <w:rsid w:val="00BA291A"/>
    <w:rsid w:val="00BA2EBB"/>
    <w:rsid w:val="00BA3CCA"/>
    <w:rsid w:val="00BA55AD"/>
    <w:rsid w:val="00BA74B4"/>
    <w:rsid w:val="00BA7B7A"/>
    <w:rsid w:val="00BB02A6"/>
    <w:rsid w:val="00BB0FC8"/>
    <w:rsid w:val="00BB4E96"/>
    <w:rsid w:val="00BB5413"/>
    <w:rsid w:val="00BB59C1"/>
    <w:rsid w:val="00BB776B"/>
    <w:rsid w:val="00BC0DDE"/>
    <w:rsid w:val="00BC1BD4"/>
    <w:rsid w:val="00BC2BA7"/>
    <w:rsid w:val="00BC2C61"/>
    <w:rsid w:val="00BC3ADB"/>
    <w:rsid w:val="00BC5F6A"/>
    <w:rsid w:val="00BD0333"/>
    <w:rsid w:val="00BD09D2"/>
    <w:rsid w:val="00BD11E3"/>
    <w:rsid w:val="00BD2DB0"/>
    <w:rsid w:val="00BD5ACC"/>
    <w:rsid w:val="00BD664B"/>
    <w:rsid w:val="00BD66B2"/>
    <w:rsid w:val="00BE202A"/>
    <w:rsid w:val="00BE2A1F"/>
    <w:rsid w:val="00BE54D7"/>
    <w:rsid w:val="00BE5A40"/>
    <w:rsid w:val="00BE63CC"/>
    <w:rsid w:val="00BE6797"/>
    <w:rsid w:val="00BE6C78"/>
    <w:rsid w:val="00BF0605"/>
    <w:rsid w:val="00BF0C0B"/>
    <w:rsid w:val="00BF10A0"/>
    <w:rsid w:val="00BF2DE1"/>
    <w:rsid w:val="00BF598D"/>
    <w:rsid w:val="00BF7315"/>
    <w:rsid w:val="00BF7588"/>
    <w:rsid w:val="00C01722"/>
    <w:rsid w:val="00C02125"/>
    <w:rsid w:val="00C065CC"/>
    <w:rsid w:val="00C110D5"/>
    <w:rsid w:val="00C11D9C"/>
    <w:rsid w:val="00C11F00"/>
    <w:rsid w:val="00C12EAD"/>
    <w:rsid w:val="00C16CEC"/>
    <w:rsid w:val="00C1700D"/>
    <w:rsid w:val="00C20BCC"/>
    <w:rsid w:val="00C21263"/>
    <w:rsid w:val="00C22001"/>
    <w:rsid w:val="00C22654"/>
    <w:rsid w:val="00C23917"/>
    <w:rsid w:val="00C24753"/>
    <w:rsid w:val="00C25E32"/>
    <w:rsid w:val="00C30D89"/>
    <w:rsid w:val="00C3186F"/>
    <w:rsid w:val="00C320F9"/>
    <w:rsid w:val="00C35ACC"/>
    <w:rsid w:val="00C3729B"/>
    <w:rsid w:val="00C37D84"/>
    <w:rsid w:val="00C40BAB"/>
    <w:rsid w:val="00C42D3E"/>
    <w:rsid w:val="00C450BB"/>
    <w:rsid w:val="00C450F8"/>
    <w:rsid w:val="00C45D06"/>
    <w:rsid w:val="00C4647B"/>
    <w:rsid w:val="00C47D38"/>
    <w:rsid w:val="00C508CC"/>
    <w:rsid w:val="00C50A7A"/>
    <w:rsid w:val="00C52956"/>
    <w:rsid w:val="00C52BBB"/>
    <w:rsid w:val="00C536F3"/>
    <w:rsid w:val="00C542B3"/>
    <w:rsid w:val="00C548EF"/>
    <w:rsid w:val="00C562DC"/>
    <w:rsid w:val="00C57773"/>
    <w:rsid w:val="00C60220"/>
    <w:rsid w:val="00C60B47"/>
    <w:rsid w:val="00C64F65"/>
    <w:rsid w:val="00C65173"/>
    <w:rsid w:val="00C653BB"/>
    <w:rsid w:val="00C679E3"/>
    <w:rsid w:val="00C67B54"/>
    <w:rsid w:val="00C67C39"/>
    <w:rsid w:val="00C70362"/>
    <w:rsid w:val="00C716BE"/>
    <w:rsid w:val="00C740F0"/>
    <w:rsid w:val="00C74CE2"/>
    <w:rsid w:val="00C75ED6"/>
    <w:rsid w:val="00C81C87"/>
    <w:rsid w:val="00C84369"/>
    <w:rsid w:val="00C85649"/>
    <w:rsid w:val="00C87392"/>
    <w:rsid w:val="00C920A5"/>
    <w:rsid w:val="00C923D0"/>
    <w:rsid w:val="00C931E5"/>
    <w:rsid w:val="00C953EC"/>
    <w:rsid w:val="00C9789B"/>
    <w:rsid w:val="00CA3BAF"/>
    <w:rsid w:val="00CA51DE"/>
    <w:rsid w:val="00CA7BF4"/>
    <w:rsid w:val="00CB1179"/>
    <w:rsid w:val="00CB21A1"/>
    <w:rsid w:val="00CB2E69"/>
    <w:rsid w:val="00CB41CA"/>
    <w:rsid w:val="00CB5960"/>
    <w:rsid w:val="00CB5E65"/>
    <w:rsid w:val="00CC1815"/>
    <w:rsid w:val="00CC2CCE"/>
    <w:rsid w:val="00CC5A48"/>
    <w:rsid w:val="00CC6CE8"/>
    <w:rsid w:val="00CD0B21"/>
    <w:rsid w:val="00CD0BC0"/>
    <w:rsid w:val="00CD400F"/>
    <w:rsid w:val="00CD4247"/>
    <w:rsid w:val="00CD4569"/>
    <w:rsid w:val="00CD5308"/>
    <w:rsid w:val="00CE2568"/>
    <w:rsid w:val="00CE2647"/>
    <w:rsid w:val="00CE2C4B"/>
    <w:rsid w:val="00CE4B5B"/>
    <w:rsid w:val="00CE7CF4"/>
    <w:rsid w:val="00CF034A"/>
    <w:rsid w:val="00CF0354"/>
    <w:rsid w:val="00CF1BA8"/>
    <w:rsid w:val="00CF4089"/>
    <w:rsid w:val="00CF4460"/>
    <w:rsid w:val="00CF45DA"/>
    <w:rsid w:val="00CF4888"/>
    <w:rsid w:val="00CF5D31"/>
    <w:rsid w:val="00CF6036"/>
    <w:rsid w:val="00CF6603"/>
    <w:rsid w:val="00CF6F6A"/>
    <w:rsid w:val="00CF753F"/>
    <w:rsid w:val="00CF79AE"/>
    <w:rsid w:val="00D00B57"/>
    <w:rsid w:val="00D024B9"/>
    <w:rsid w:val="00D028BC"/>
    <w:rsid w:val="00D05448"/>
    <w:rsid w:val="00D06181"/>
    <w:rsid w:val="00D06E7C"/>
    <w:rsid w:val="00D076E8"/>
    <w:rsid w:val="00D100E4"/>
    <w:rsid w:val="00D12329"/>
    <w:rsid w:val="00D12A19"/>
    <w:rsid w:val="00D14F07"/>
    <w:rsid w:val="00D15075"/>
    <w:rsid w:val="00D15B45"/>
    <w:rsid w:val="00D15C4A"/>
    <w:rsid w:val="00D15FEF"/>
    <w:rsid w:val="00D20414"/>
    <w:rsid w:val="00D2048A"/>
    <w:rsid w:val="00D20AFF"/>
    <w:rsid w:val="00D227EA"/>
    <w:rsid w:val="00D2550A"/>
    <w:rsid w:val="00D2778A"/>
    <w:rsid w:val="00D30ACC"/>
    <w:rsid w:val="00D31B20"/>
    <w:rsid w:val="00D32B85"/>
    <w:rsid w:val="00D3542F"/>
    <w:rsid w:val="00D35B11"/>
    <w:rsid w:val="00D35FEE"/>
    <w:rsid w:val="00D373BE"/>
    <w:rsid w:val="00D4009B"/>
    <w:rsid w:val="00D40D47"/>
    <w:rsid w:val="00D4100E"/>
    <w:rsid w:val="00D44014"/>
    <w:rsid w:val="00D444CE"/>
    <w:rsid w:val="00D4610B"/>
    <w:rsid w:val="00D50F4B"/>
    <w:rsid w:val="00D52AF0"/>
    <w:rsid w:val="00D52E31"/>
    <w:rsid w:val="00D55BA3"/>
    <w:rsid w:val="00D57647"/>
    <w:rsid w:val="00D60B35"/>
    <w:rsid w:val="00D661FD"/>
    <w:rsid w:val="00D66514"/>
    <w:rsid w:val="00D66FC1"/>
    <w:rsid w:val="00D724B3"/>
    <w:rsid w:val="00D73D5D"/>
    <w:rsid w:val="00D7513F"/>
    <w:rsid w:val="00D75FED"/>
    <w:rsid w:val="00D76477"/>
    <w:rsid w:val="00D76BF7"/>
    <w:rsid w:val="00D76E02"/>
    <w:rsid w:val="00D774AD"/>
    <w:rsid w:val="00D77AE5"/>
    <w:rsid w:val="00D81FA6"/>
    <w:rsid w:val="00D8231E"/>
    <w:rsid w:val="00D8431C"/>
    <w:rsid w:val="00D844C1"/>
    <w:rsid w:val="00D84942"/>
    <w:rsid w:val="00D857D9"/>
    <w:rsid w:val="00D861D9"/>
    <w:rsid w:val="00D86652"/>
    <w:rsid w:val="00D9064D"/>
    <w:rsid w:val="00D90EC9"/>
    <w:rsid w:val="00D92206"/>
    <w:rsid w:val="00D92F7E"/>
    <w:rsid w:val="00D93ED7"/>
    <w:rsid w:val="00D948EE"/>
    <w:rsid w:val="00D97D2D"/>
    <w:rsid w:val="00DA1D5C"/>
    <w:rsid w:val="00DA229A"/>
    <w:rsid w:val="00DA557A"/>
    <w:rsid w:val="00DA6D73"/>
    <w:rsid w:val="00DA7A46"/>
    <w:rsid w:val="00DB0114"/>
    <w:rsid w:val="00DB10EE"/>
    <w:rsid w:val="00DB1FAD"/>
    <w:rsid w:val="00DB241B"/>
    <w:rsid w:val="00DB3726"/>
    <w:rsid w:val="00DB57CA"/>
    <w:rsid w:val="00DC1942"/>
    <w:rsid w:val="00DC1E6F"/>
    <w:rsid w:val="00DC4419"/>
    <w:rsid w:val="00DC57DE"/>
    <w:rsid w:val="00DC65BB"/>
    <w:rsid w:val="00DC70DA"/>
    <w:rsid w:val="00DC769C"/>
    <w:rsid w:val="00DC7BB7"/>
    <w:rsid w:val="00DD0BBD"/>
    <w:rsid w:val="00DD2B27"/>
    <w:rsid w:val="00DD502B"/>
    <w:rsid w:val="00DD6076"/>
    <w:rsid w:val="00DD7EF5"/>
    <w:rsid w:val="00DE1371"/>
    <w:rsid w:val="00DE1D18"/>
    <w:rsid w:val="00DE3513"/>
    <w:rsid w:val="00DF2210"/>
    <w:rsid w:val="00DF306A"/>
    <w:rsid w:val="00DF37D2"/>
    <w:rsid w:val="00DF6270"/>
    <w:rsid w:val="00DF646F"/>
    <w:rsid w:val="00DF6873"/>
    <w:rsid w:val="00DF78A3"/>
    <w:rsid w:val="00E15497"/>
    <w:rsid w:val="00E21811"/>
    <w:rsid w:val="00E23D9E"/>
    <w:rsid w:val="00E26DC2"/>
    <w:rsid w:val="00E31670"/>
    <w:rsid w:val="00E32592"/>
    <w:rsid w:val="00E3349A"/>
    <w:rsid w:val="00E34A26"/>
    <w:rsid w:val="00E3560A"/>
    <w:rsid w:val="00E359F0"/>
    <w:rsid w:val="00E36128"/>
    <w:rsid w:val="00E40087"/>
    <w:rsid w:val="00E40777"/>
    <w:rsid w:val="00E42595"/>
    <w:rsid w:val="00E429FF"/>
    <w:rsid w:val="00E44B05"/>
    <w:rsid w:val="00E45720"/>
    <w:rsid w:val="00E507FE"/>
    <w:rsid w:val="00E50CFC"/>
    <w:rsid w:val="00E50DBC"/>
    <w:rsid w:val="00E50F13"/>
    <w:rsid w:val="00E555CB"/>
    <w:rsid w:val="00E555DE"/>
    <w:rsid w:val="00E55D3B"/>
    <w:rsid w:val="00E577F5"/>
    <w:rsid w:val="00E57D12"/>
    <w:rsid w:val="00E608F9"/>
    <w:rsid w:val="00E60E08"/>
    <w:rsid w:val="00E60EE3"/>
    <w:rsid w:val="00E6142F"/>
    <w:rsid w:val="00E6181E"/>
    <w:rsid w:val="00E61EBA"/>
    <w:rsid w:val="00E652C5"/>
    <w:rsid w:val="00E6679C"/>
    <w:rsid w:val="00E71D4B"/>
    <w:rsid w:val="00E72068"/>
    <w:rsid w:val="00E73B1B"/>
    <w:rsid w:val="00E73EF6"/>
    <w:rsid w:val="00E74057"/>
    <w:rsid w:val="00E748E6"/>
    <w:rsid w:val="00E7504E"/>
    <w:rsid w:val="00E754FF"/>
    <w:rsid w:val="00E75959"/>
    <w:rsid w:val="00E77811"/>
    <w:rsid w:val="00E809F6"/>
    <w:rsid w:val="00E827CD"/>
    <w:rsid w:val="00E8289E"/>
    <w:rsid w:val="00E86441"/>
    <w:rsid w:val="00E86E63"/>
    <w:rsid w:val="00E947FD"/>
    <w:rsid w:val="00E96F28"/>
    <w:rsid w:val="00EA30C4"/>
    <w:rsid w:val="00EA3E3C"/>
    <w:rsid w:val="00EA4C57"/>
    <w:rsid w:val="00EA677F"/>
    <w:rsid w:val="00EA77EC"/>
    <w:rsid w:val="00EB128A"/>
    <w:rsid w:val="00EB4AA3"/>
    <w:rsid w:val="00EB555A"/>
    <w:rsid w:val="00EB57F0"/>
    <w:rsid w:val="00EB6F8D"/>
    <w:rsid w:val="00EC0886"/>
    <w:rsid w:val="00EC0B27"/>
    <w:rsid w:val="00EC119E"/>
    <w:rsid w:val="00EC1EA1"/>
    <w:rsid w:val="00EC21F8"/>
    <w:rsid w:val="00EC4186"/>
    <w:rsid w:val="00EC41C7"/>
    <w:rsid w:val="00EC4EE4"/>
    <w:rsid w:val="00EC54F9"/>
    <w:rsid w:val="00ED4E16"/>
    <w:rsid w:val="00ED502E"/>
    <w:rsid w:val="00ED6294"/>
    <w:rsid w:val="00ED658D"/>
    <w:rsid w:val="00ED66AB"/>
    <w:rsid w:val="00ED7122"/>
    <w:rsid w:val="00ED7C0E"/>
    <w:rsid w:val="00EE33C5"/>
    <w:rsid w:val="00EE62FC"/>
    <w:rsid w:val="00EE6C3B"/>
    <w:rsid w:val="00EF1999"/>
    <w:rsid w:val="00EF2077"/>
    <w:rsid w:val="00EF334A"/>
    <w:rsid w:val="00EF3FEF"/>
    <w:rsid w:val="00EF4421"/>
    <w:rsid w:val="00EF6974"/>
    <w:rsid w:val="00EF6EBC"/>
    <w:rsid w:val="00EF764C"/>
    <w:rsid w:val="00F00733"/>
    <w:rsid w:val="00F029C2"/>
    <w:rsid w:val="00F02A80"/>
    <w:rsid w:val="00F0347E"/>
    <w:rsid w:val="00F05505"/>
    <w:rsid w:val="00F06B9C"/>
    <w:rsid w:val="00F07AEF"/>
    <w:rsid w:val="00F13031"/>
    <w:rsid w:val="00F16DB4"/>
    <w:rsid w:val="00F17246"/>
    <w:rsid w:val="00F176F6"/>
    <w:rsid w:val="00F21E04"/>
    <w:rsid w:val="00F22F5E"/>
    <w:rsid w:val="00F23506"/>
    <w:rsid w:val="00F23782"/>
    <w:rsid w:val="00F23823"/>
    <w:rsid w:val="00F25370"/>
    <w:rsid w:val="00F25C6B"/>
    <w:rsid w:val="00F2603E"/>
    <w:rsid w:val="00F27CF6"/>
    <w:rsid w:val="00F3267B"/>
    <w:rsid w:val="00F36002"/>
    <w:rsid w:val="00F36530"/>
    <w:rsid w:val="00F369E5"/>
    <w:rsid w:val="00F41F1E"/>
    <w:rsid w:val="00F422F1"/>
    <w:rsid w:val="00F4353F"/>
    <w:rsid w:val="00F43CE8"/>
    <w:rsid w:val="00F43E7D"/>
    <w:rsid w:val="00F4430F"/>
    <w:rsid w:val="00F46350"/>
    <w:rsid w:val="00F52262"/>
    <w:rsid w:val="00F525C4"/>
    <w:rsid w:val="00F530CD"/>
    <w:rsid w:val="00F541C3"/>
    <w:rsid w:val="00F55605"/>
    <w:rsid w:val="00F56AAE"/>
    <w:rsid w:val="00F56F3E"/>
    <w:rsid w:val="00F578D1"/>
    <w:rsid w:val="00F6056E"/>
    <w:rsid w:val="00F61070"/>
    <w:rsid w:val="00F61E69"/>
    <w:rsid w:val="00F6264A"/>
    <w:rsid w:val="00F62C54"/>
    <w:rsid w:val="00F6324C"/>
    <w:rsid w:val="00F65EDE"/>
    <w:rsid w:val="00F676F5"/>
    <w:rsid w:val="00F722CF"/>
    <w:rsid w:val="00F8097C"/>
    <w:rsid w:val="00F82D54"/>
    <w:rsid w:val="00F85CB1"/>
    <w:rsid w:val="00F9083D"/>
    <w:rsid w:val="00F90AE3"/>
    <w:rsid w:val="00F91F70"/>
    <w:rsid w:val="00F95042"/>
    <w:rsid w:val="00FA2B56"/>
    <w:rsid w:val="00FA3EE4"/>
    <w:rsid w:val="00FA4EB7"/>
    <w:rsid w:val="00FA5318"/>
    <w:rsid w:val="00FA5CC3"/>
    <w:rsid w:val="00FA7274"/>
    <w:rsid w:val="00FA76CD"/>
    <w:rsid w:val="00FA78A8"/>
    <w:rsid w:val="00FB07BF"/>
    <w:rsid w:val="00FB22FF"/>
    <w:rsid w:val="00FB26D0"/>
    <w:rsid w:val="00FB2730"/>
    <w:rsid w:val="00FB3D34"/>
    <w:rsid w:val="00FB3D35"/>
    <w:rsid w:val="00FC12F9"/>
    <w:rsid w:val="00FC1447"/>
    <w:rsid w:val="00FC157F"/>
    <w:rsid w:val="00FC2333"/>
    <w:rsid w:val="00FC31BD"/>
    <w:rsid w:val="00FC3B3A"/>
    <w:rsid w:val="00FC4388"/>
    <w:rsid w:val="00FC44FB"/>
    <w:rsid w:val="00FC5B3E"/>
    <w:rsid w:val="00FD00E8"/>
    <w:rsid w:val="00FD1CE0"/>
    <w:rsid w:val="00FD2B3D"/>
    <w:rsid w:val="00FD30F6"/>
    <w:rsid w:val="00FD6242"/>
    <w:rsid w:val="00FD70C2"/>
    <w:rsid w:val="00FD7879"/>
    <w:rsid w:val="00FD7FA3"/>
    <w:rsid w:val="00FE1611"/>
    <w:rsid w:val="00FE275A"/>
    <w:rsid w:val="00FE282A"/>
    <w:rsid w:val="00FE2E3B"/>
    <w:rsid w:val="00FE303E"/>
    <w:rsid w:val="00FE38DE"/>
    <w:rsid w:val="00FE52B4"/>
    <w:rsid w:val="00FE580F"/>
    <w:rsid w:val="00FF03B8"/>
    <w:rsid w:val="00FF1253"/>
    <w:rsid w:val="00FF18EE"/>
    <w:rsid w:val="00FF5240"/>
    <w:rsid w:val="00FF768D"/>
    <w:rsid w:val="00FF7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36E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441"/>
    <w:rPr>
      <w:rFonts w:asciiTheme="majorHAnsi" w:hAnsiTheme="majorHAnsi"/>
    </w:rPr>
  </w:style>
  <w:style w:type="paragraph" w:styleId="Heading1">
    <w:name w:val="heading 1"/>
    <w:basedOn w:val="Normal"/>
    <w:next w:val="Normal"/>
    <w:link w:val="Heading1Char"/>
    <w:uiPriority w:val="9"/>
    <w:rsid w:val="00426747"/>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D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D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2175B2"/>
    <w:rPr>
      <w:sz w:val="18"/>
      <w:szCs w:val="18"/>
    </w:rPr>
  </w:style>
  <w:style w:type="paragraph" w:styleId="CommentText">
    <w:name w:val="annotation text"/>
    <w:basedOn w:val="Normal"/>
    <w:link w:val="CommentTextChar"/>
    <w:uiPriority w:val="99"/>
    <w:semiHidden/>
    <w:unhideWhenUsed/>
    <w:rsid w:val="002175B2"/>
  </w:style>
  <w:style w:type="character" w:customStyle="1" w:styleId="CommentTextChar">
    <w:name w:val="Comment Text Char"/>
    <w:basedOn w:val="DefaultParagraphFont"/>
    <w:link w:val="CommentText"/>
    <w:uiPriority w:val="99"/>
    <w:semiHidden/>
    <w:rsid w:val="002175B2"/>
  </w:style>
  <w:style w:type="paragraph" w:styleId="CommentSubject">
    <w:name w:val="annotation subject"/>
    <w:basedOn w:val="CommentText"/>
    <w:next w:val="CommentText"/>
    <w:link w:val="CommentSubjectChar"/>
    <w:uiPriority w:val="99"/>
    <w:semiHidden/>
    <w:unhideWhenUsed/>
    <w:rsid w:val="002175B2"/>
    <w:rPr>
      <w:b/>
      <w:bCs/>
      <w:sz w:val="20"/>
      <w:szCs w:val="20"/>
    </w:rPr>
  </w:style>
  <w:style w:type="character" w:customStyle="1" w:styleId="CommentSubjectChar">
    <w:name w:val="Comment Subject Char"/>
    <w:basedOn w:val="CommentTextChar"/>
    <w:link w:val="CommentSubject"/>
    <w:uiPriority w:val="99"/>
    <w:semiHidden/>
    <w:rsid w:val="002175B2"/>
    <w:rPr>
      <w:b/>
      <w:bCs/>
      <w:sz w:val="20"/>
      <w:szCs w:val="20"/>
    </w:rPr>
  </w:style>
  <w:style w:type="paragraph" w:styleId="ListParagraph">
    <w:name w:val="List Paragraph"/>
    <w:basedOn w:val="Normal"/>
    <w:uiPriority w:val="34"/>
    <w:rsid w:val="00426747"/>
    <w:pPr>
      <w:ind w:left="720"/>
      <w:contextualSpacing/>
    </w:pPr>
  </w:style>
  <w:style w:type="character" w:customStyle="1" w:styleId="Heading1Char">
    <w:name w:val="Heading 1 Char"/>
    <w:basedOn w:val="DefaultParagraphFont"/>
    <w:link w:val="Heading1"/>
    <w:uiPriority w:val="9"/>
    <w:rsid w:val="0042674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rsid w:val="00426747"/>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426747"/>
    <w:pPr>
      <w:spacing w:before="240" w:after="120"/>
    </w:pPr>
    <w:rPr>
      <w:b/>
      <w:caps/>
      <w:sz w:val="22"/>
      <w:szCs w:val="22"/>
      <w:u w:val="single"/>
    </w:rPr>
  </w:style>
  <w:style w:type="paragraph" w:styleId="TOC2">
    <w:name w:val="toc 2"/>
    <w:basedOn w:val="Normal"/>
    <w:next w:val="Normal"/>
    <w:autoRedefine/>
    <w:uiPriority w:val="39"/>
    <w:semiHidden/>
    <w:unhideWhenUsed/>
    <w:rsid w:val="00426747"/>
    <w:rPr>
      <w:b/>
      <w:smallCaps/>
      <w:sz w:val="22"/>
      <w:szCs w:val="22"/>
    </w:rPr>
  </w:style>
  <w:style w:type="paragraph" w:styleId="TOC3">
    <w:name w:val="toc 3"/>
    <w:basedOn w:val="Normal"/>
    <w:next w:val="Normal"/>
    <w:autoRedefine/>
    <w:uiPriority w:val="39"/>
    <w:semiHidden/>
    <w:unhideWhenUsed/>
    <w:rsid w:val="00426747"/>
    <w:rPr>
      <w:smallCaps/>
      <w:sz w:val="22"/>
      <w:szCs w:val="22"/>
    </w:rPr>
  </w:style>
  <w:style w:type="paragraph" w:styleId="TOC4">
    <w:name w:val="toc 4"/>
    <w:basedOn w:val="Normal"/>
    <w:next w:val="Normal"/>
    <w:autoRedefine/>
    <w:uiPriority w:val="39"/>
    <w:semiHidden/>
    <w:unhideWhenUsed/>
    <w:rsid w:val="00426747"/>
    <w:rPr>
      <w:sz w:val="22"/>
      <w:szCs w:val="22"/>
    </w:rPr>
  </w:style>
  <w:style w:type="paragraph" w:styleId="TOC5">
    <w:name w:val="toc 5"/>
    <w:basedOn w:val="Normal"/>
    <w:next w:val="Normal"/>
    <w:autoRedefine/>
    <w:uiPriority w:val="39"/>
    <w:semiHidden/>
    <w:unhideWhenUsed/>
    <w:rsid w:val="00426747"/>
    <w:rPr>
      <w:sz w:val="22"/>
      <w:szCs w:val="22"/>
    </w:rPr>
  </w:style>
  <w:style w:type="paragraph" w:styleId="TOC6">
    <w:name w:val="toc 6"/>
    <w:basedOn w:val="Normal"/>
    <w:next w:val="Normal"/>
    <w:autoRedefine/>
    <w:uiPriority w:val="39"/>
    <w:semiHidden/>
    <w:unhideWhenUsed/>
    <w:rsid w:val="00426747"/>
    <w:rPr>
      <w:sz w:val="22"/>
      <w:szCs w:val="22"/>
    </w:rPr>
  </w:style>
  <w:style w:type="paragraph" w:styleId="TOC7">
    <w:name w:val="toc 7"/>
    <w:basedOn w:val="Normal"/>
    <w:next w:val="Normal"/>
    <w:autoRedefine/>
    <w:uiPriority w:val="39"/>
    <w:semiHidden/>
    <w:unhideWhenUsed/>
    <w:rsid w:val="00426747"/>
    <w:rPr>
      <w:sz w:val="22"/>
      <w:szCs w:val="22"/>
    </w:rPr>
  </w:style>
  <w:style w:type="paragraph" w:styleId="TOC8">
    <w:name w:val="toc 8"/>
    <w:basedOn w:val="Normal"/>
    <w:next w:val="Normal"/>
    <w:autoRedefine/>
    <w:uiPriority w:val="39"/>
    <w:semiHidden/>
    <w:unhideWhenUsed/>
    <w:rsid w:val="00426747"/>
    <w:rPr>
      <w:sz w:val="22"/>
      <w:szCs w:val="22"/>
    </w:rPr>
  </w:style>
  <w:style w:type="paragraph" w:styleId="TOC9">
    <w:name w:val="toc 9"/>
    <w:basedOn w:val="Normal"/>
    <w:next w:val="Normal"/>
    <w:autoRedefine/>
    <w:uiPriority w:val="39"/>
    <w:semiHidden/>
    <w:unhideWhenUsed/>
    <w:rsid w:val="00426747"/>
    <w:rPr>
      <w:sz w:val="22"/>
      <w:szCs w:val="22"/>
    </w:rPr>
  </w:style>
  <w:style w:type="paragraph" w:customStyle="1" w:styleId="Parameter">
    <w:name w:val="Parameter"/>
    <w:basedOn w:val="Normal"/>
    <w:qFormat/>
    <w:rsid w:val="00EF6974"/>
    <w:pPr>
      <w:spacing w:before="60"/>
    </w:pPr>
    <w:rPr>
      <w:rFonts w:ascii="Helvetica Light" w:hAnsi="Helvetica Light"/>
      <w:i/>
      <w:sz w:val="20"/>
    </w:rPr>
  </w:style>
  <w:style w:type="paragraph" w:customStyle="1" w:styleId="Code">
    <w:name w:val="Code"/>
    <w:basedOn w:val="Normal"/>
    <w:qFormat/>
    <w:rsid w:val="00C74CE2"/>
    <w:rPr>
      <w:rFonts w:ascii="Courier" w:hAnsi="Courier"/>
      <w:color w:val="808080" w:themeColor="background1" w:themeShade="80"/>
      <w:sz w:val="20"/>
      <w:szCs w:val="20"/>
    </w:rPr>
  </w:style>
  <w:style w:type="paragraph" w:styleId="Header">
    <w:name w:val="header"/>
    <w:basedOn w:val="Normal"/>
    <w:link w:val="HeaderChar"/>
    <w:uiPriority w:val="99"/>
    <w:unhideWhenUsed/>
    <w:rsid w:val="00275323"/>
    <w:pPr>
      <w:tabs>
        <w:tab w:val="center" w:pos="4320"/>
        <w:tab w:val="right" w:pos="8640"/>
      </w:tabs>
    </w:pPr>
  </w:style>
  <w:style w:type="character" w:customStyle="1" w:styleId="HeaderChar">
    <w:name w:val="Header Char"/>
    <w:basedOn w:val="DefaultParagraphFont"/>
    <w:link w:val="Header"/>
    <w:uiPriority w:val="99"/>
    <w:rsid w:val="00275323"/>
    <w:rPr>
      <w:rFonts w:asciiTheme="majorHAnsi" w:hAnsiTheme="majorHAnsi"/>
    </w:rPr>
  </w:style>
  <w:style w:type="paragraph" w:styleId="Footer">
    <w:name w:val="footer"/>
    <w:basedOn w:val="Normal"/>
    <w:link w:val="FooterChar"/>
    <w:uiPriority w:val="99"/>
    <w:unhideWhenUsed/>
    <w:rsid w:val="00275323"/>
    <w:pPr>
      <w:tabs>
        <w:tab w:val="center" w:pos="4320"/>
        <w:tab w:val="right" w:pos="8640"/>
      </w:tabs>
    </w:pPr>
  </w:style>
  <w:style w:type="character" w:customStyle="1" w:styleId="FooterChar">
    <w:name w:val="Footer Char"/>
    <w:basedOn w:val="DefaultParagraphFont"/>
    <w:link w:val="Footer"/>
    <w:uiPriority w:val="99"/>
    <w:rsid w:val="00275323"/>
    <w:rPr>
      <w:rFonts w:asciiTheme="majorHAnsi" w:hAnsiTheme="majorHAnsi"/>
    </w:rPr>
  </w:style>
  <w:style w:type="table" w:styleId="TableGrid">
    <w:name w:val="Table Grid"/>
    <w:basedOn w:val="TableNormal"/>
    <w:uiPriority w:val="59"/>
    <w:rsid w:val="00733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000BA"/>
    <w:rPr>
      <w:rFonts w:ascii="Courier" w:hAnsi="Courier" w:cs="Courier"/>
      <w:sz w:val="20"/>
      <w:szCs w:val="20"/>
    </w:rPr>
  </w:style>
  <w:style w:type="paragraph" w:customStyle="1" w:styleId="Headmain">
    <w:name w:val="Head main"/>
    <w:basedOn w:val="ListParagraph"/>
    <w:qFormat/>
    <w:rsid w:val="000A6000"/>
    <w:pPr>
      <w:numPr>
        <w:numId w:val="1"/>
      </w:numPr>
    </w:pPr>
    <w:rPr>
      <w:b/>
      <w:bCs/>
      <w:smallCaps/>
      <w:sz w:val="30"/>
      <w:szCs w:val="28"/>
    </w:rPr>
  </w:style>
  <w:style w:type="paragraph" w:styleId="Subtitle">
    <w:name w:val="Subtitle"/>
    <w:basedOn w:val="Normal"/>
    <w:next w:val="Normal"/>
    <w:link w:val="SubtitleChar"/>
    <w:uiPriority w:val="11"/>
    <w:rsid w:val="000A6000"/>
    <w:pPr>
      <w:numPr>
        <w:ilvl w:val="1"/>
      </w:numPr>
    </w:pPr>
    <w:rPr>
      <w:rFonts w:eastAsiaTheme="majorEastAsia" w:cstheme="majorBidi"/>
      <w:i/>
      <w:iCs/>
      <w:color w:val="4F81BD" w:themeColor="accent1"/>
      <w:spacing w:val="15"/>
    </w:rPr>
  </w:style>
  <w:style w:type="paragraph" w:customStyle="1" w:styleId="Style1">
    <w:name w:val="Style1"/>
    <w:basedOn w:val="ListParagraph"/>
    <w:qFormat/>
    <w:rsid w:val="000A6000"/>
    <w:pPr>
      <w:ind w:left="792" w:hanging="432"/>
    </w:pPr>
    <w:rPr>
      <w:sz w:val="26"/>
      <w:szCs w:val="28"/>
      <w:u w:val="single"/>
    </w:rPr>
  </w:style>
  <w:style w:type="paragraph" w:customStyle="1" w:styleId="headingsub">
    <w:name w:val="heading sub"/>
    <w:basedOn w:val="ListParagraph"/>
    <w:qFormat/>
    <w:rsid w:val="000A6000"/>
    <w:pPr>
      <w:numPr>
        <w:ilvl w:val="1"/>
        <w:numId w:val="1"/>
      </w:numPr>
    </w:pPr>
    <w:rPr>
      <w:sz w:val="28"/>
      <w:szCs w:val="28"/>
      <w:u w:val="single"/>
    </w:rPr>
  </w:style>
  <w:style w:type="paragraph" w:customStyle="1" w:styleId="sub2">
    <w:name w:val="sub2"/>
    <w:basedOn w:val="ListParagraph"/>
    <w:qFormat/>
    <w:rsid w:val="000A6000"/>
    <w:pPr>
      <w:numPr>
        <w:ilvl w:val="2"/>
        <w:numId w:val="1"/>
      </w:numPr>
    </w:pPr>
    <w:rPr>
      <w:i/>
    </w:rPr>
  </w:style>
  <w:style w:type="character" w:customStyle="1" w:styleId="SubtitleChar">
    <w:name w:val="Subtitle Char"/>
    <w:basedOn w:val="DefaultParagraphFont"/>
    <w:link w:val="Subtitle"/>
    <w:uiPriority w:val="11"/>
    <w:rsid w:val="000A6000"/>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rsid w:val="000A6000"/>
    <w:rPr>
      <w:i/>
      <w:iCs/>
      <w:color w:val="808080" w:themeColor="text1" w:themeTint="7F"/>
    </w:rPr>
  </w:style>
  <w:style w:type="character" w:styleId="Emphasis">
    <w:name w:val="Emphasis"/>
    <w:basedOn w:val="DefaultParagraphFont"/>
    <w:uiPriority w:val="20"/>
    <w:rsid w:val="000A6000"/>
    <w:rPr>
      <w:i/>
      <w:iCs/>
    </w:rPr>
  </w:style>
  <w:style w:type="character" w:styleId="IntenseEmphasis">
    <w:name w:val="Intense Emphasis"/>
    <w:basedOn w:val="DefaultParagraphFont"/>
    <w:uiPriority w:val="21"/>
    <w:rsid w:val="000A6000"/>
    <w:rPr>
      <w:b/>
      <w:bCs/>
      <w:i/>
      <w:iCs/>
      <w:color w:val="4F81BD" w:themeColor="accent1"/>
    </w:rPr>
  </w:style>
  <w:style w:type="character" w:styleId="BookTitle">
    <w:name w:val="Book Title"/>
    <w:basedOn w:val="DefaultParagraphFont"/>
    <w:uiPriority w:val="33"/>
    <w:rsid w:val="000A6000"/>
    <w:rPr>
      <w:b/>
      <w:bCs/>
      <w:smallCaps/>
      <w:spacing w:val="5"/>
    </w:rPr>
  </w:style>
  <w:style w:type="character" w:styleId="Hyperlink">
    <w:name w:val="Hyperlink"/>
    <w:basedOn w:val="DefaultParagraphFont"/>
    <w:uiPriority w:val="99"/>
    <w:unhideWhenUsed/>
    <w:rsid w:val="00C45D06"/>
    <w:rPr>
      <w:color w:val="0000FF" w:themeColor="hyperlink"/>
      <w:u w:val="single"/>
    </w:rPr>
  </w:style>
  <w:style w:type="character" w:styleId="PlaceholderText">
    <w:name w:val="Placeholder Text"/>
    <w:basedOn w:val="DefaultParagraphFont"/>
    <w:uiPriority w:val="99"/>
    <w:semiHidden/>
    <w:rsid w:val="005A5983"/>
    <w:rPr>
      <w:color w:val="808080"/>
    </w:rPr>
  </w:style>
  <w:style w:type="paragraph" w:styleId="Revision">
    <w:name w:val="Revision"/>
    <w:hidden/>
    <w:uiPriority w:val="99"/>
    <w:semiHidden/>
    <w:rsid w:val="00024CD1"/>
    <w:rPr>
      <w:rFonts w:asciiTheme="majorHAnsi" w:hAnsiTheme="majorHAnsi"/>
    </w:rPr>
  </w:style>
  <w:style w:type="character" w:styleId="PageNumber">
    <w:name w:val="page number"/>
    <w:basedOn w:val="DefaultParagraphFont"/>
    <w:uiPriority w:val="99"/>
    <w:semiHidden/>
    <w:unhideWhenUsed/>
    <w:rsid w:val="00802E5A"/>
  </w:style>
  <w:style w:type="character" w:styleId="Strong">
    <w:name w:val="Strong"/>
    <w:basedOn w:val="DefaultParagraphFont"/>
    <w:uiPriority w:val="22"/>
    <w:qFormat/>
    <w:rsid w:val="00194A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84134">
      <w:bodyDiv w:val="1"/>
      <w:marLeft w:val="0"/>
      <w:marRight w:val="0"/>
      <w:marTop w:val="0"/>
      <w:marBottom w:val="0"/>
      <w:divBdr>
        <w:top w:val="none" w:sz="0" w:space="0" w:color="auto"/>
        <w:left w:val="none" w:sz="0" w:space="0" w:color="auto"/>
        <w:bottom w:val="none" w:sz="0" w:space="0" w:color="auto"/>
        <w:right w:val="none" w:sz="0" w:space="0" w:color="auto"/>
      </w:divBdr>
    </w:div>
    <w:div w:id="81801581">
      <w:bodyDiv w:val="1"/>
      <w:marLeft w:val="0"/>
      <w:marRight w:val="0"/>
      <w:marTop w:val="0"/>
      <w:marBottom w:val="0"/>
      <w:divBdr>
        <w:top w:val="none" w:sz="0" w:space="0" w:color="auto"/>
        <w:left w:val="none" w:sz="0" w:space="0" w:color="auto"/>
        <w:bottom w:val="none" w:sz="0" w:space="0" w:color="auto"/>
        <w:right w:val="none" w:sz="0" w:space="0" w:color="auto"/>
      </w:divBdr>
    </w:div>
    <w:div w:id="369182837">
      <w:bodyDiv w:val="1"/>
      <w:marLeft w:val="0"/>
      <w:marRight w:val="0"/>
      <w:marTop w:val="0"/>
      <w:marBottom w:val="0"/>
      <w:divBdr>
        <w:top w:val="none" w:sz="0" w:space="0" w:color="auto"/>
        <w:left w:val="none" w:sz="0" w:space="0" w:color="auto"/>
        <w:bottom w:val="none" w:sz="0" w:space="0" w:color="auto"/>
        <w:right w:val="none" w:sz="0" w:space="0" w:color="auto"/>
      </w:divBdr>
    </w:div>
    <w:div w:id="489103590">
      <w:bodyDiv w:val="1"/>
      <w:marLeft w:val="0"/>
      <w:marRight w:val="0"/>
      <w:marTop w:val="0"/>
      <w:marBottom w:val="0"/>
      <w:divBdr>
        <w:top w:val="none" w:sz="0" w:space="0" w:color="auto"/>
        <w:left w:val="none" w:sz="0" w:space="0" w:color="auto"/>
        <w:bottom w:val="none" w:sz="0" w:space="0" w:color="auto"/>
        <w:right w:val="none" w:sz="0" w:space="0" w:color="auto"/>
      </w:divBdr>
    </w:div>
    <w:div w:id="1070889881">
      <w:bodyDiv w:val="1"/>
      <w:marLeft w:val="0"/>
      <w:marRight w:val="0"/>
      <w:marTop w:val="0"/>
      <w:marBottom w:val="0"/>
      <w:divBdr>
        <w:top w:val="none" w:sz="0" w:space="0" w:color="auto"/>
        <w:left w:val="none" w:sz="0" w:space="0" w:color="auto"/>
        <w:bottom w:val="none" w:sz="0" w:space="0" w:color="auto"/>
        <w:right w:val="none" w:sz="0" w:space="0" w:color="auto"/>
      </w:divBdr>
    </w:div>
    <w:div w:id="1363748239">
      <w:bodyDiv w:val="1"/>
      <w:marLeft w:val="0"/>
      <w:marRight w:val="0"/>
      <w:marTop w:val="0"/>
      <w:marBottom w:val="0"/>
      <w:divBdr>
        <w:top w:val="none" w:sz="0" w:space="0" w:color="auto"/>
        <w:left w:val="none" w:sz="0" w:space="0" w:color="auto"/>
        <w:bottom w:val="none" w:sz="0" w:space="0" w:color="auto"/>
        <w:right w:val="none" w:sz="0" w:space="0" w:color="auto"/>
      </w:divBdr>
    </w:div>
    <w:div w:id="1382561152">
      <w:bodyDiv w:val="1"/>
      <w:marLeft w:val="0"/>
      <w:marRight w:val="0"/>
      <w:marTop w:val="0"/>
      <w:marBottom w:val="0"/>
      <w:divBdr>
        <w:top w:val="none" w:sz="0" w:space="0" w:color="auto"/>
        <w:left w:val="none" w:sz="0" w:space="0" w:color="auto"/>
        <w:bottom w:val="none" w:sz="0" w:space="0" w:color="auto"/>
        <w:right w:val="none" w:sz="0" w:space="0" w:color="auto"/>
      </w:divBdr>
    </w:div>
    <w:div w:id="1707756695">
      <w:bodyDiv w:val="1"/>
      <w:marLeft w:val="0"/>
      <w:marRight w:val="0"/>
      <w:marTop w:val="0"/>
      <w:marBottom w:val="0"/>
      <w:divBdr>
        <w:top w:val="none" w:sz="0" w:space="0" w:color="auto"/>
        <w:left w:val="none" w:sz="0" w:space="0" w:color="auto"/>
        <w:bottom w:val="none" w:sz="0" w:space="0" w:color="auto"/>
        <w:right w:val="none" w:sz="0" w:space="0" w:color="auto"/>
      </w:divBdr>
    </w:div>
    <w:div w:id="1810630543">
      <w:bodyDiv w:val="1"/>
      <w:marLeft w:val="0"/>
      <w:marRight w:val="0"/>
      <w:marTop w:val="0"/>
      <w:marBottom w:val="0"/>
      <w:divBdr>
        <w:top w:val="none" w:sz="0" w:space="0" w:color="auto"/>
        <w:left w:val="none" w:sz="0" w:space="0" w:color="auto"/>
        <w:bottom w:val="none" w:sz="0" w:space="0" w:color="auto"/>
        <w:right w:val="none" w:sz="0" w:space="0" w:color="auto"/>
      </w:divBdr>
    </w:div>
    <w:div w:id="2011789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6511E-9492-8B49-9F0D-7AC417F15F66}" type="doc">
      <dgm:prSet loTypeId="urn:microsoft.com/office/officeart/2005/8/layout/orgChart1" loCatId="" qsTypeId="urn:microsoft.com/office/officeart/2005/8/quickstyle/simple1" qsCatId="simple" csTypeId="urn:microsoft.com/office/officeart/2005/8/colors/accent0_2" csCatId="mainScheme" phldr="1"/>
      <dgm:spPr/>
      <dgm:t>
        <a:bodyPr/>
        <a:lstStyle/>
        <a:p>
          <a:endParaRPr lang="en-US"/>
        </a:p>
      </dgm:t>
    </dgm:pt>
    <dgm:pt modelId="{EF107A69-B5E1-1640-8EBC-1EEF6732620E}">
      <dgm:prSet phldrT="[Text]"/>
      <dgm:spPr/>
      <dgm:t>
        <a:bodyPr/>
        <a:lstStyle/>
        <a:p>
          <a:r>
            <a:rPr lang="en-US"/>
            <a:t>First run of PReFerSim using the random seed x</a:t>
          </a:r>
        </a:p>
      </dgm:t>
    </dgm:pt>
    <dgm:pt modelId="{2126EB24-5338-B148-97F9-21CDCA715EA6}" type="parTrans" cxnId="{E6AFA43B-F22A-F94F-8B47-87E8F824F2EA}">
      <dgm:prSet/>
      <dgm:spPr/>
      <dgm:t>
        <a:bodyPr/>
        <a:lstStyle/>
        <a:p>
          <a:endParaRPr lang="en-US"/>
        </a:p>
      </dgm:t>
    </dgm:pt>
    <dgm:pt modelId="{825AE3D1-4DDF-6C4C-8839-BFC271530529}" type="sibTrans" cxnId="{E6AFA43B-F22A-F94F-8B47-87E8F824F2EA}">
      <dgm:prSet/>
      <dgm:spPr/>
      <dgm:t>
        <a:bodyPr/>
        <a:lstStyle/>
        <a:p>
          <a:endParaRPr lang="en-US"/>
        </a:p>
      </dgm:t>
    </dgm:pt>
    <dgm:pt modelId="{F224A85E-67E1-FF4D-B214-81CF5D89660C}">
      <dgm:prSet phldrT="[Text]"/>
      <dgm:spPr/>
      <dgm:t>
        <a:bodyPr/>
        <a:lstStyle/>
        <a:p>
          <a:r>
            <a:rPr lang="en-US"/>
            <a:t>Run the perl script GetListOfRunsWhereFrequencyMatches.pl to get a list of mutations that have a particular frequency </a:t>
          </a:r>
        </a:p>
      </dgm:t>
    </dgm:pt>
    <dgm:pt modelId="{A35811D8-DEEA-F84F-883F-9327827F1863}" type="parTrans" cxnId="{37B5C5EC-5D05-304D-AEB3-426BC5E9853D}">
      <dgm:prSet/>
      <dgm:spPr/>
      <dgm:t>
        <a:bodyPr/>
        <a:lstStyle/>
        <a:p>
          <a:endParaRPr lang="en-US"/>
        </a:p>
      </dgm:t>
    </dgm:pt>
    <dgm:pt modelId="{061BCF12-F96E-AF40-8FA5-A0992BE3E6A6}" type="sibTrans" cxnId="{37B5C5EC-5D05-304D-AEB3-426BC5E9853D}">
      <dgm:prSet/>
      <dgm:spPr/>
      <dgm:t>
        <a:bodyPr/>
        <a:lstStyle/>
        <a:p>
          <a:endParaRPr lang="en-US"/>
        </a:p>
      </dgm:t>
    </dgm:pt>
    <dgm:pt modelId="{DF3CEF78-1949-F141-B186-1833F797E197}">
      <dgm:prSet phldrT="[Text]"/>
      <dgm:spPr/>
      <dgm:t>
        <a:bodyPr/>
        <a:lstStyle/>
        <a:p>
          <a:r>
            <a:rPr lang="en-US"/>
            <a:t>Second run of PReFerSim using the same random seed x. Read the list of mutations whose frequency you want to print using the option AlleleTrajsInput. Print their frequencies to a file specified by the option AlleleTrajsOutput</a:t>
          </a:r>
        </a:p>
      </dgm:t>
    </dgm:pt>
    <dgm:pt modelId="{7BC64283-8DB5-A646-88B2-2A3DCD3EE21B}" type="parTrans" cxnId="{E9BBA24F-BD41-1A4C-BB0A-9347412AB38F}">
      <dgm:prSet/>
      <dgm:spPr/>
      <dgm:t>
        <a:bodyPr/>
        <a:lstStyle/>
        <a:p>
          <a:endParaRPr lang="en-US"/>
        </a:p>
      </dgm:t>
    </dgm:pt>
    <dgm:pt modelId="{B74FD749-34C9-FB44-BD0B-E1009C551447}" type="sibTrans" cxnId="{E9BBA24F-BD41-1A4C-BB0A-9347412AB38F}">
      <dgm:prSet/>
      <dgm:spPr/>
      <dgm:t>
        <a:bodyPr/>
        <a:lstStyle/>
        <a:p>
          <a:endParaRPr lang="en-US"/>
        </a:p>
      </dgm:t>
    </dgm:pt>
    <dgm:pt modelId="{E4397B31-45E1-9A41-98B3-A84D5DC70F41}" type="pres">
      <dgm:prSet presAssocID="{A446511E-9492-8B49-9F0D-7AC417F15F66}" presName="hierChild1" presStyleCnt="0">
        <dgm:presLayoutVars>
          <dgm:orgChart val="1"/>
          <dgm:chPref val="1"/>
          <dgm:dir/>
          <dgm:animOne val="branch"/>
          <dgm:animLvl val="lvl"/>
          <dgm:resizeHandles/>
        </dgm:presLayoutVars>
      </dgm:prSet>
      <dgm:spPr/>
    </dgm:pt>
    <dgm:pt modelId="{3A150085-A23E-E04B-B761-4E6BE45C6734}" type="pres">
      <dgm:prSet presAssocID="{EF107A69-B5E1-1640-8EBC-1EEF6732620E}" presName="hierRoot1" presStyleCnt="0">
        <dgm:presLayoutVars>
          <dgm:hierBranch val="init"/>
        </dgm:presLayoutVars>
      </dgm:prSet>
      <dgm:spPr/>
    </dgm:pt>
    <dgm:pt modelId="{26CE5AEF-45C8-F941-A85D-9B570A763C63}" type="pres">
      <dgm:prSet presAssocID="{EF107A69-B5E1-1640-8EBC-1EEF6732620E}" presName="rootComposite1" presStyleCnt="0"/>
      <dgm:spPr/>
    </dgm:pt>
    <dgm:pt modelId="{BEECA86B-243A-9F48-9EF2-9E171D469C3B}" type="pres">
      <dgm:prSet presAssocID="{EF107A69-B5E1-1640-8EBC-1EEF6732620E}" presName="rootText1" presStyleLbl="node0" presStyleIdx="0" presStyleCnt="1" custScaleX="274439">
        <dgm:presLayoutVars>
          <dgm:chPref val="3"/>
        </dgm:presLayoutVars>
      </dgm:prSet>
      <dgm:spPr/>
    </dgm:pt>
    <dgm:pt modelId="{52610407-2340-ED49-819C-3CE6C46998D3}" type="pres">
      <dgm:prSet presAssocID="{EF107A69-B5E1-1640-8EBC-1EEF6732620E}" presName="rootConnector1" presStyleLbl="node1" presStyleIdx="0" presStyleCnt="0"/>
      <dgm:spPr/>
    </dgm:pt>
    <dgm:pt modelId="{32693A52-4F7E-1D44-8E10-696F7B5866AF}" type="pres">
      <dgm:prSet presAssocID="{EF107A69-B5E1-1640-8EBC-1EEF6732620E}" presName="hierChild2" presStyleCnt="0"/>
      <dgm:spPr/>
    </dgm:pt>
    <dgm:pt modelId="{66BB2F91-5072-5145-9940-34B4088115AC}" type="pres">
      <dgm:prSet presAssocID="{A35811D8-DEEA-F84F-883F-9327827F1863}" presName="Name37" presStyleLbl="parChTrans1D2" presStyleIdx="0" presStyleCnt="1"/>
      <dgm:spPr/>
    </dgm:pt>
    <dgm:pt modelId="{B40F5F41-7603-2042-B660-6DF777D0E90E}" type="pres">
      <dgm:prSet presAssocID="{F224A85E-67E1-FF4D-B214-81CF5D89660C}" presName="hierRoot2" presStyleCnt="0">
        <dgm:presLayoutVars>
          <dgm:hierBranch/>
        </dgm:presLayoutVars>
      </dgm:prSet>
      <dgm:spPr/>
    </dgm:pt>
    <dgm:pt modelId="{8E48F7A8-2BF2-9C4C-A518-2AD599D268D2}" type="pres">
      <dgm:prSet presAssocID="{F224A85E-67E1-FF4D-B214-81CF5D89660C}" presName="rootComposite" presStyleCnt="0"/>
      <dgm:spPr/>
    </dgm:pt>
    <dgm:pt modelId="{9C04EDBD-6867-0440-B5E1-F89FC69296E6}" type="pres">
      <dgm:prSet presAssocID="{F224A85E-67E1-FF4D-B214-81CF5D89660C}" presName="rootText" presStyleLbl="node2" presStyleIdx="0" presStyleCnt="1" custScaleX="274439">
        <dgm:presLayoutVars>
          <dgm:chPref val="3"/>
        </dgm:presLayoutVars>
      </dgm:prSet>
      <dgm:spPr/>
    </dgm:pt>
    <dgm:pt modelId="{7528B6D3-0CD2-CD4A-A5B8-E1040D286C73}" type="pres">
      <dgm:prSet presAssocID="{F224A85E-67E1-FF4D-B214-81CF5D89660C}" presName="rootConnector" presStyleLbl="node2" presStyleIdx="0" presStyleCnt="1"/>
      <dgm:spPr/>
    </dgm:pt>
    <dgm:pt modelId="{6ADCE9E3-031A-544E-90E2-DDB640E0DAC0}" type="pres">
      <dgm:prSet presAssocID="{F224A85E-67E1-FF4D-B214-81CF5D89660C}" presName="hierChild4" presStyleCnt="0"/>
      <dgm:spPr/>
    </dgm:pt>
    <dgm:pt modelId="{9D4BF223-B8C3-C447-B043-5974E9D87F93}" type="pres">
      <dgm:prSet presAssocID="{7BC64283-8DB5-A646-88B2-2A3DCD3EE21B}" presName="Name35" presStyleLbl="parChTrans1D3" presStyleIdx="0" presStyleCnt="1"/>
      <dgm:spPr/>
    </dgm:pt>
    <dgm:pt modelId="{66520725-4C1D-8843-A47C-F187EDC779F2}" type="pres">
      <dgm:prSet presAssocID="{DF3CEF78-1949-F141-B186-1833F797E197}" presName="hierRoot2" presStyleCnt="0">
        <dgm:presLayoutVars>
          <dgm:hierBranch val="init"/>
        </dgm:presLayoutVars>
      </dgm:prSet>
      <dgm:spPr/>
    </dgm:pt>
    <dgm:pt modelId="{9049DC5C-BE85-0C45-B7D3-4D53951122B5}" type="pres">
      <dgm:prSet presAssocID="{DF3CEF78-1949-F141-B186-1833F797E197}" presName="rootComposite" presStyleCnt="0"/>
      <dgm:spPr/>
    </dgm:pt>
    <dgm:pt modelId="{593AE4ED-F7A6-324C-BB08-D2C2D46234CA}" type="pres">
      <dgm:prSet presAssocID="{DF3CEF78-1949-F141-B186-1833F797E197}" presName="rootText" presStyleLbl="node3" presStyleIdx="0" presStyleCnt="1" custScaleX="274439">
        <dgm:presLayoutVars>
          <dgm:chPref val="3"/>
        </dgm:presLayoutVars>
      </dgm:prSet>
      <dgm:spPr/>
    </dgm:pt>
    <dgm:pt modelId="{C6D23CC8-FE98-1442-A664-82D1A12276B5}" type="pres">
      <dgm:prSet presAssocID="{DF3CEF78-1949-F141-B186-1833F797E197}" presName="rootConnector" presStyleLbl="node3" presStyleIdx="0" presStyleCnt="1"/>
      <dgm:spPr/>
    </dgm:pt>
    <dgm:pt modelId="{F6E62814-003C-CC41-93BB-4E3F7E0604C5}" type="pres">
      <dgm:prSet presAssocID="{DF3CEF78-1949-F141-B186-1833F797E197}" presName="hierChild4" presStyleCnt="0"/>
      <dgm:spPr/>
    </dgm:pt>
    <dgm:pt modelId="{A67C7D8A-6C18-3F4C-AA3C-6ECF4AE735B9}" type="pres">
      <dgm:prSet presAssocID="{DF3CEF78-1949-F141-B186-1833F797E197}" presName="hierChild5" presStyleCnt="0"/>
      <dgm:spPr/>
    </dgm:pt>
    <dgm:pt modelId="{7C4CD7A8-C495-224B-83C3-7EC14C9E3544}" type="pres">
      <dgm:prSet presAssocID="{F224A85E-67E1-FF4D-B214-81CF5D89660C}" presName="hierChild5" presStyleCnt="0"/>
      <dgm:spPr/>
    </dgm:pt>
    <dgm:pt modelId="{DB56D190-E5FA-584D-8A75-7241B8059726}" type="pres">
      <dgm:prSet presAssocID="{EF107A69-B5E1-1640-8EBC-1EEF6732620E}" presName="hierChild3" presStyleCnt="0"/>
      <dgm:spPr/>
    </dgm:pt>
  </dgm:ptLst>
  <dgm:cxnLst>
    <dgm:cxn modelId="{A7146A0C-D93A-FE42-ACA2-602FBDEFD9B5}" type="presOf" srcId="{DF3CEF78-1949-F141-B186-1833F797E197}" destId="{C6D23CC8-FE98-1442-A664-82D1A12276B5}" srcOrd="1" destOrd="0" presId="urn:microsoft.com/office/officeart/2005/8/layout/orgChart1"/>
    <dgm:cxn modelId="{45E58C0C-66E8-3A43-BF56-D16F32E694F7}" type="presOf" srcId="{7BC64283-8DB5-A646-88B2-2A3DCD3EE21B}" destId="{9D4BF223-B8C3-C447-B043-5974E9D87F93}" srcOrd="0" destOrd="0" presId="urn:microsoft.com/office/officeart/2005/8/layout/orgChart1"/>
    <dgm:cxn modelId="{DE4B8F1B-6FC3-E745-BA30-B8135BFD0DE1}" type="presOf" srcId="{F224A85E-67E1-FF4D-B214-81CF5D89660C}" destId="{9C04EDBD-6867-0440-B5E1-F89FC69296E6}" srcOrd="0" destOrd="0" presId="urn:microsoft.com/office/officeart/2005/8/layout/orgChart1"/>
    <dgm:cxn modelId="{2130DD22-22BF-F249-AAC3-3B5F4441B0C0}" type="presOf" srcId="{A35811D8-DEEA-F84F-883F-9327827F1863}" destId="{66BB2F91-5072-5145-9940-34B4088115AC}" srcOrd="0" destOrd="0" presId="urn:microsoft.com/office/officeart/2005/8/layout/orgChart1"/>
    <dgm:cxn modelId="{E6AFA43B-F22A-F94F-8B47-87E8F824F2EA}" srcId="{A446511E-9492-8B49-9F0D-7AC417F15F66}" destId="{EF107A69-B5E1-1640-8EBC-1EEF6732620E}" srcOrd="0" destOrd="0" parTransId="{2126EB24-5338-B148-97F9-21CDCA715EA6}" sibTransId="{825AE3D1-4DDF-6C4C-8839-BFC271530529}"/>
    <dgm:cxn modelId="{E9BBA24F-BD41-1A4C-BB0A-9347412AB38F}" srcId="{F224A85E-67E1-FF4D-B214-81CF5D89660C}" destId="{DF3CEF78-1949-F141-B186-1833F797E197}" srcOrd="0" destOrd="0" parTransId="{7BC64283-8DB5-A646-88B2-2A3DCD3EE21B}" sibTransId="{B74FD749-34C9-FB44-BD0B-E1009C551447}"/>
    <dgm:cxn modelId="{186E3AA1-0734-5146-A82E-8C283B177B66}" type="presOf" srcId="{A446511E-9492-8B49-9F0D-7AC417F15F66}" destId="{E4397B31-45E1-9A41-98B3-A84D5DC70F41}" srcOrd="0" destOrd="0" presId="urn:microsoft.com/office/officeart/2005/8/layout/orgChart1"/>
    <dgm:cxn modelId="{0FB736A7-9FDE-584E-A23D-B3B515943749}" type="presOf" srcId="{F224A85E-67E1-FF4D-B214-81CF5D89660C}" destId="{7528B6D3-0CD2-CD4A-A5B8-E1040D286C73}" srcOrd="1" destOrd="0" presId="urn:microsoft.com/office/officeart/2005/8/layout/orgChart1"/>
    <dgm:cxn modelId="{B7C5C7C6-A75A-054F-B824-1CA3BA282B58}" type="presOf" srcId="{EF107A69-B5E1-1640-8EBC-1EEF6732620E}" destId="{52610407-2340-ED49-819C-3CE6C46998D3}" srcOrd="1" destOrd="0" presId="urn:microsoft.com/office/officeart/2005/8/layout/orgChart1"/>
    <dgm:cxn modelId="{508332D1-83E8-9C41-A9B8-3CA07E7A80F0}" type="presOf" srcId="{DF3CEF78-1949-F141-B186-1833F797E197}" destId="{593AE4ED-F7A6-324C-BB08-D2C2D46234CA}" srcOrd="0" destOrd="0" presId="urn:microsoft.com/office/officeart/2005/8/layout/orgChart1"/>
    <dgm:cxn modelId="{607199E7-679C-8D4E-877D-21A0779D527F}" type="presOf" srcId="{EF107A69-B5E1-1640-8EBC-1EEF6732620E}" destId="{BEECA86B-243A-9F48-9EF2-9E171D469C3B}" srcOrd="0" destOrd="0" presId="urn:microsoft.com/office/officeart/2005/8/layout/orgChart1"/>
    <dgm:cxn modelId="{37B5C5EC-5D05-304D-AEB3-426BC5E9853D}" srcId="{EF107A69-B5E1-1640-8EBC-1EEF6732620E}" destId="{F224A85E-67E1-FF4D-B214-81CF5D89660C}" srcOrd="0" destOrd="0" parTransId="{A35811D8-DEEA-F84F-883F-9327827F1863}" sibTransId="{061BCF12-F96E-AF40-8FA5-A0992BE3E6A6}"/>
    <dgm:cxn modelId="{554BFA71-8BA8-4847-BE25-2D09814A0426}" type="presParOf" srcId="{E4397B31-45E1-9A41-98B3-A84D5DC70F41}" destId="{3A150085-A23E-E04B-B761-4E6BE45C6734}" srcOrd="0" destOrd="0" presId="urn:microsoft.com/office/officeart/2005/8/layout/orgChart1"/>
    <dgm:cxn modelId="{755B6851-656A-0D41-8146-5D2FD61B56EC}" type="presParOf" srcId="{3A150085-A23E-E04B-B761-4E6BE45C6734}" destId="{26CE5AEF-45C8-F941-A85D-9B570A763C63}" srcOrd="0" destOrd="0" presId="urn:microsoft.com/office/officeart/2005/8/layout/orgChart1"/>
    <dgm:cxn modelId="{9C828C51-E83B-8441-AD08-49599204D0E9}" type="presParOf" srcId="{26CE5AEF-45C8-F941-A85D-9B570A763C63}" destId="{BEECA86B-243A-9F48-9EF2-9E171D469C3B}" srcOrd="0" destOrd="0" presId="urn:microsoft.com/office/officeart/2005/8/layout/orgChart1"/>
    <dgm:cxn modelId="{EBE29F97-11B1-0940-B386-9A57E4A22489}" type="presParOf" srcId="{26CE5AEF-45C8-F941-A85D-9B570A763C63}" destId="{52610407-2340-ED49-819C-3CE6C46998D3}" srcOrd="1" destOrd="0" presId="urn:microsoft.com/office/officeart/2005/8/layout/orgChart1"/>
    <dgm:cxn modelId="{4D0943BB-4987-A649-8AAB-12ACCE16459A}" type="presParOf" srcId="{3A150085-A23E-E04B-B761-4E6BE45C6734}" destId="{32693A52-4F7E-1D44-8E10-696F7B5866AF}" srcOrd="1" destOrd="0" presId="urn:microsoft.com/office/officeart/2005/8/layout/orgChart1"/>
    <dgm:cxn modelId="{2F022092-7B17-7444-8698-291279CB47F8}" type="presParOf" srcId="{32693A52-4F7E-1D44-8E10-696F7B5866AF}" destId="{66BB2F91-5072-5145-9940-34B4088115AC}" srcOrd="0" destOrd="0" presId="urn:microsoft.com/office/officeart/2005/8/layout/orgChart1"/>
    <dgm:cxn modelId="{284A2959-CABE-4543-B3A0-840D4D6C845C}" type="presParOf" srcId="{32693A52-4F7E-1D44-8E10-696F7B5866AF}" destId="{B40F5F41-7603-2042-B660-6DF777D0E90E}" srcOrd="1" destOrd="0" presId="urn:microsoft.com/office/officeart/2005/8/layout/orgChart1"/>
    <dgm:cxn modelId="{5839668C-5AF4-FB47-AA4E-492036079FAF}" type="presParOf" srcId="{B40F5F41-7603-2042-B660-6DF777D0E90E}" destId="{8E48F7A8-2BF2-9C4C-A518-2AD599D268D2}" srcOrd="0" destOrd="0" presId="urn:microsoft.com/office/officeart/2005/8/layout/orgChart1"/>
    <dgm:cxn modelId="{3B329DB8-E964-624B-9E5D-EA71C5CCA9E7}" type="presParOf" srcId="{8E48F7A8-2BF2-9C4C-A518-2AD599D268D2}" destId="{9C04EDBD-6867-0440-B5E1-F89FC69296E6}" srcOrd="0" destOrd="0" presId="urn:microsoft.com/office/officeart/2005/8/layout/orgChart1"/>
    <dgm:cxn modelId="{A8192B3F-94F3-FC4D-958C-0058ADC65377}" type="presParOf" srcId="{8E48F7A8-2BF2-9C4C-A518-2AD599D268D2}" destId="{7528B6D3-0CD2-CD4A-A5B8-E1040D286C73}" srcOrd="1" destOrd="0" presId="urn:microsoft.com/office/officeart/2005/8/layout/orgChart1"/>
    <dgm:cxn modelId="{CF76D150-C36A-6D4B-BCE1-08F94BC72020}" type="presParOf" srcId="{B40F5F41-7603-2042-B660-6DF777D0E90E}" destId="{6ADCE9E3-031A-544E-90E2-DDB640E0DAC0}" srcOrd="1" destOrd="0" presId="urn:microsoft.com/office/officeart/2005/8/layout/orgChart1"/>
    <dgm:cxn modelId="{E433802A-4A87-EC43-9CAC-91AFC41D1B8F}" type="presParOf" srcId="{6ADCE9E3-031A-544E-90E2-DDB640E0DAC0}" destId="{9D4BF223-B8C3-C447-B043-5974E9D87F93}" srcOrd="0" destOrd="0" presId="urn:microsoft.com/office/officeart/2005/8/layout/orgChart1"/>
    <dgm:cxn modelId="{48B4F2E1-85CD-3240-B24C-56D5CFF26FF0}" type="presParOf" srcId="{6ADCE9E3-031A-544E-90E2-DDB640E0DAC0}" destId="{66520725-4C1D-8843-A47C-F187EDC779F2}" srcOrd="1" destOrd="0" presId="urn:microsoft.com/office/officeart/2005/8/layout/orgChart1"/>
    <dgm:cxn modelId="{7F21A2B8-350B-C84E-A772-5139FC81DEFA}" type="presParOf" srcId="{66520725-4C1D-8843-A47C-F187EDC779F2}" destId="{9049DC5C-BE85-0C45-B7D3-4D53951122B5}" srcOrd="0" destOrd="0" presId="urn:microsoft.com/office/officeart/2005/8/layout/orgChart1"/>
    <dgm:cxn modelId="{1FDCB92E-2AA5-2E47-98E1-7EB5A96C868C}" type="presParOf" srcId="{9049DC5C-BE85-0C45-B7D3-4D53951122B5}" destId="{593AE4ED-F7A6-324C-BB08-D2C2D46234CA}" srcOrd="0" destOrd="0" presId="urn:microsoft.com/office/officeart/2005/8/layout/orgChart1"/>
    <dgm:cxn modelId="{5A37660E-9301-FC4A-9975-1F097ED7181D}" type="presParOf" srcId="{9049DC5C-BE85-0C45-B7D3-4D53951122B5}" destId="{C6D23CC8-FE98-1442-A664-82D1A12276B5}" srcOrd="1" destOrd="0" presId="urn:microsoft.com/office/officeart/2005/8/layout/orgChart1"/>
    <dgm:cxn modelId="{1FB3E565-5791-6841-9E11-95EDB5BA50D2}" type="presParOf" srcId="{66520725-4C1D-8843-A47C-F187EDC779F2}" destId="{F6E62814-003C-CC41-93BB-4E3F7E0604C5}" srcOrd="1" destOrd="0" presId="urn:microsoft.com/office/officeart/2005/8/layout/orgChart1"/>
    <dgm:cxn modelId="{38BF215F-4281-3C47-B9FA-825C94700D91}" type="presParOf" srcId="{66520725-4C1D-8843-A47C-F187EDC779F2}" destId="{A67C7D8A-6C18-3F4C-AA3C-6ECF4AE735B9}" srcOrd="2" destOrd="0" presId="urn:microsoft.com/office/officeart/2005/8/layout/orgChart1"/>
    <dgm:cxn modelId="{4D3C98CB-E1FA-CE4B-A1B5-395C55A2CEA9}" type="presParOf" srcId="{B40F5F41-7603-2042-B660-6DF777D0E90E}" destId="{7C4CD7A8-C495-224B-83C3-7EC14C9E3544}" srcOrd="2" destOrd="0" presId="urn:microsoft.com/office/officeart/2005/8/layout/orgChart1"/>
    <dgm:cxn modelId="{F169060D-437D-F443-A3C5-E9B8E5490154}" type="presParOf" srcId="{3A150085-A23E-E04B-B761-4E6BE45C6734}" destId="{DB56D190-E5FA-584D-8A75-7241B8059726}"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4BF223-B8C3-C447-B043-5974E9D87F93}">
      <dsp:nvSpPr>
        <dsp:cNvPr id="0" name=""/>
        <dsp:cNvSpPr/>
      </dsp:nvSpPr>
      <dsp:spPr>
        <a:xfrm>
          <a:off x="2697480" y="2016686"/>
          <a:ext cx="91440" cy="349848"/>
        </a:xfrm>
        <a:custGeom>
          <a:avLst/>
          <a:gdLst/>
          <a:ahLst/>
          <a:cxnLst/>
          <a:rect l="0" t="0" r="0" b="0"/>
          <a:pathLst>
            <a:path>
              <a:moveTo>
                <a:pt x="45720" y="0"/>
              </a:moveTo>
              <a:lnTo>
                <a:pt x="45720" y="34984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BB2F91-5072-5145-9940-34B4088115AC}">
      <dsp:nvSpPr>
        <dsp:cNvPr id="0" name=""/>
        <dsp:cNvSpPr/>
      </dsp:nvSpPr>
      <dsp:spPr>
        <a:xfrm>
          <a:off x="2697480" y="833865"/>
          <a:ext cx="91440" cy="349848"/>
        </a:xfrm>
        <a:custGeom>
          <a:avLst/>
          <a:gdLst/>
          <a:ahLst/>
          <a:cxnLst/>
          <a:rect l="0" t="0" r="0" b="0"/>
          <a:pathLst>
            <a:path>
              <a:moveTo>
                <a:pt x="45720" y="0"/>
              </a:moveTo>
              <a:lnTo>
                <a:pt x="45720" y="34984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ECA86B-243A-9F48-9EF2-9E171D469C3B}">
      <dsp:nvSpPr>
        <dsp:cNvPr id="0" name=""/>
        <dsp:cNvSpPr/>
      </dsp:nvSpPr>
      <dsp:spPr>
        <a:xfrm>
          <a:off x="457198" y="892"/>
          <a:ext cx="4572002" cy="83297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First run of PReFerSim using the random seed x</a:t>
          </a:r>
        </a:p>
      </dsp:txBody>
      <dsp:txXfrm>
        <a:off x="457198" y="892"/>
        <a:ext cx="4572002" cy="832972"/>
      </dsp:txXfrm>
    </dsp:sp>
    <dsp:sp modelId="{9C04EDBD-6867-0440-B5E1-F89FC69296E6}">
      <dsp:nvSpPr>
        <dsp:cNvPr id="0" name=""/>
        <dsp:cNvSpPr/>
      </dsp:nvSpPr>
      <dsp:spPr>
        <a:xfrm>
          <a:off x="457198" y="1183713"/>
          <a:ext cx="4572002" cy="83297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Run the perl script GetListOfRunsWhereFrequencyMatches.pl to get a list of mutations that have a particular frequency </a:t>
          </a:r>
        </a:p>
      </dsp:txBody>
      <dsp:txXfrm>
        <a:off x="457198" y="1183713"/>
        <a:ext cx="4572002" cy="832972"/>
      </dsp:txXfrm>
    </dsp:sp>
    <dsp:sp modelId="{593AE4ED-F7A6-324C-BB08-D2C2D46234CA}">
      <dsp:nvSpPr>
        <dsp:cNvPr id="0" name=""/>
        <dsp:cNvSpPr/>
      </dsp:nvSpPr>
      <dsp:spPr>
        <a:xfrm>
          <a:off x="457198" y="2366534"/>
          <a:ext cx="4572002" cy="83297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Second run of PReFerSim using the same random seed x. Read the list of mutations whose frequency you want to print using the option AlleleTrajsInput. Print their frequencies to a file specified by the option AlleleTrajsOutput</a:t>
          </a:r>
        </a:p>
      </dsp:txBody>
      <dsp:txXfrm>
        <a:off x="457198" y="2366534"/>
        <a:ext cx="4572002" cy="8329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4812-F697-8341-A9C4-4C806589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8080</Words>
  <Characters>46062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Marsden</dc:creator>
  <cp:keywords/>
  <dc:description/>
  <cp:lastModifiedBy>VICENTE DIEGO ORTEGA DEL VECCHYO</cp:lastModifiedBy>
  <cp:revision>11</cp:revision>
  <cp:lastPrinted>2020-10-20T04:18:00Z</cp:lastPrinted>
  <dcterms:created xsi:type="dcterms:W3CDTF">2020-10-20T04:18:00Z</dcterms:created>
  <dcterms:modified xsi:type="dcterms:W3CDTF">2020-10-21T16:39:00Z</dcterms:modified>
</cp:coreProperties>
</file>